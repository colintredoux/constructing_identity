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2EE82" w14:textId="407C2462" w:rsidR="00B212BE" w:rsidRPr="00AF1410" w:rsidRDefault="00922C5E" w:rsidP="00EB0F29">
      <w:pPr>
        <w:pStyle w:val="Title"/>
        <w:spacing w:line="480" w:lineRule="auto"/>
        <w:rPr>
          <w:rFonts w:asciiTheme="majorBidi" w:hAnsiTheme="majorBidi" w:cstheme="majorBidi"/>
        </w:rPr>
      </w:pPr>
      <w:r>
        <w:rPr>
          <w:rFonts w:asciiTheme="majorBidi" w:hAnsiTheme="majorBidi" w:cstheme="majorBidi"/>
        </w:rPr>
        <w:t>Constructing identity:</w:t>
      </w:r>
      <w:r w:rsidR="00375C2B">
        <w:rPr>
          <w:rFonts w:asciiTheme="majorBidi" w:hAnsiTheme="majorBidi" w:cstheme="majorBidi"/>
        </w:rPr>
        <w:t xml:space="preserve"> </w:t>
      </w:r>
      <w:r>
        <w:rPr>
          <w:rFonts w:asciiTheme="majorBidi" w:hAnsiTheme="majorBidi" w:cstheme="majorBidi"/>
        </w:rPr>
        <w:t xml:space="preserve">The situated roles of </w:t>
      </w:r>
      <w:r w:rsidR="00375C2B">
        <w:rPr>
          <w:rFonts w:asciiTheme="majorBidi" w:hAnsiTheme="majorBidi" w:cstheme="majorBidi"/>
        </w:rPr>
        <w:t>i</w:t>
      </w:r>
      <w:r w:rsidR="002C4D50">
        <w:rPr>
          <w:rFonts w:asciiTheme="majorBidi" w:hAnsiTheme="majorBidi" w:cstheme="majorBidi"/>
        </w:rPr>
        <w:t>ndividual differences,</w:t>
      </w:r>
      <w:r w:rsidR="00375C2B">
        <w:rPr>
          <w:rFonts w:asciiTheme="majorBidi" w:hAnsiTheme="majorBidi" w:cstheme="majorBidi"/>
        </w:rPr>
        <w:t xml:space="preserve"> intergroup behavior, group status, and </w:t>
      </w:r>
      <w:r w:rsidR="00316F40">
        <w:rPr>
          <w:rFonts w:asciiTheme="majorBidi" w:hAnsiTheme="majorBidi" w:cstheme="majorBidi"/>
        </w:rPr>
        <w:t xml:space="preserve">economic </w:t>
      </w:r>
      <w:r w:rsidR="00375C2B">
        <w:rPr>
          <w:rFonts w:asciiTheme="majorBidi" w:hAnsiTheme="majorBidi" w:cstheme="majorBidi"/>
        </w:rPr>
        <w:t>outcomes</w:t>
      </w:r>
      <w:r w:rsidR="002C4D50">
        <w:rPr>
          <w:rFonts w:asciiTheme="majorBidi" w:hAnsiTheme="majorBidi" w:cstheme="majorBidi"/>
        </w:rPr>
        <w:t xml:space="preserve"> </w:t>
      </w:r>
      <w:r>
        <w:rPr>
          <w:rFonts w:asciiTheme="majorBidi" w:hAnsiTheme="majorBidi" w:cstheme="majorBidi"/>
        </w:rPr>
        <w:t xml:space="preserve">in the </w:t>
      </w:r>
      <w:r w:rsidR="00EB0F29">
        <w:rPr>
          <w:rFonts w:asciiTheme="majorBidi" w:hAnsiTheme="majorBidi" w:cstheme="majorBidi"/>
        </w:rPr>
        <w:t>formation</w:t>
      </w:r>
      <w:r w:rsidR="00316F40">
        <w:rPr>
          <w:rFonts w:asciiTheme="majorBidi" w:hAnsiTheme="majorBidi" w:cstheme="majorBidi"/>
        </w:rPr>
        <w:t xml:space="preserve"> </w:t>
      </w:r>
      <w:r>
        <w:rPr>
          <w:rFonts w:asciiTheme="majorBidi" w:hAnsiTheme="majorBidi" w:cstheme="majorBidi"/>
        </w:rPr>
        <w:t>of</w:t>
      </w:r>
      <w:r w:rsidR="00375C2B">
        <w:rPr>
          <w:rFonts w:asciiTheme="majorBidi" w:hAnsiTheme="majorBidi" w:cstheme="majorBidi"/>
        </w:rPr>
        <w:t xml:space="preserve"> </w:t>
      </w:r>
      <w:r w:rsidR="00375C2B" w:rsidRPr="00375C2B">
        <w:rPr>
          <w:rFonts w:asciiTheme="majorBidi" w:hAnsiTheme="majorBidi" w:cstheme="majorBidi"/>
        </w:rPr>
        <w:t xml:space="preserve">social identification </w:t>
      </w:r>
    </w:p>
    <w:p w14:paraId="3884B6FC" w14:textId="77777777" w:rsidR="00054A12" w:rsidRPr="00AF1410" w:rsidRDefault="00054A12" w:rsidP="0078181A">
      <w:pPr>
        <w:spacing w:line="480" w:lineRule="auto"/>
        <w:rPr>
          <w:rFonts w:asciiTheme="majorBidi" w:hAnsiTheme="majorBidi" w:cstheme="majorBidi"/>
          <w:lang w:eastAsia="ar-SA"/>
        </w:rPr>
      </w:pPr>
    </w:p>
    <w:p w14:paraId="566CBF82" w14:textId="77777777" w:rsidR="00C0380D" w:rsidRPr="00AF1410" w:rsidRDefault="00C0380D" w:rsidP="00B62563">
      <w:pPr>
        <w:spacing w:line="480" w:lineRule="auto"/>
        <w:jc w:val="center"/>
        <w:rPr>
          <w:rFonts w:asciiTheme="majorBidi" w:hAnsiTheme="majorBidi" w:cstheme="majorBidi"/>
          <w:lang w:eastAsia="ar-SA"/>
        </w:rPr>
      </w:pPr>
      <w:r w:rsidRPr="00AF1410">
        <w:rPr>
          <w:rFonts w:asciiTheme="majorBidi" w:hAnsiTheme="majorBidi" w:cstheme="majorBidi"/>
          <w:lang w:eastAsia="ar-SA"/>
        </w:rPr>
        <w:t xml:space="preserve">Kevin </w:t>
      </w:r>
      <w:proofErr w:type="spellStart"/>
      <w:r w:rsidRPr="00AF1410">
        <w:rPr>
          <w:rFonts w:asciiTheme="majorBidi" w:hAnsiTheme="majorBidi" w:cstheme="majorBidi"/>
          <w:lang w:eastAsia="ar-SA"/>
        </w:rPr>
        <w:t>Durrheim</w:t>
      </w:r>
      <w:proofErr w:type="spellEnd"/>
      <w:r w:rsidRPr="00AF1410">
        <w:rPr>
          <w:rFonts w:asciiTheme="majorBidi" w:hAnsiTheme="majorBidi" w:cstheme="majorBidi"/>
          <w:lang w:eastAsia="ar-SA"/>
        </w:rPr>
        <w:t>, University of KwaZulu-Natal</w:t>
      </w:r>
    </w:p>
    <w:p w14:paraId="24FBAF87" w14:textId="77777777" w:rsidR="00054A12" w:rsidRPr="00AF1410" w:rsidRDefault="00054A12" w:rsidP="00B62563">
      <w:pPr>
        <w:spacing w:line="480" w:lineRule="auto"/>
        <w:jc w:val="center"/>
        <w:rPr>
          <w:rFonts w:asciiTheme="majorBidi" w:hAnsiTheme="majorBidi" w:cstheme="majorBidi"/>
          <w:lang w:eastAsia="ar-SA"/>
        </w:rPr>
      </w:pPr>
      <w:r w:rsidRPr="00AF1410">
        <w:rPr>
          <w:rFonts w:asciiTheme="majorBidi" w:hAnsiTheme="majorBidi" w:cstheme="majorBidi"/>
          <w:lang w:eastAsia="ar-SA"/>
        </w:rPr>
        <w:t>Fouad Bou Zeineddine, University of KwaZulu-Natal</w:t>
      </w:r>
    </w:p>
    <w:p w14:paraId="66898497" w14:textId="77777777" w:rsidR="00C80123" w:rsidRDefault="00C0380D" w:rsidP="00C0380D">
      <w:pPr>
        <w:spacing w:line="480" w:lineRule="auto"/>
        <w:jc w:val="center"/>
        <w:rPr>
          <w:rFonts w:asciiTheme="majorBidi" w:hAnsiTheme="majorBidi" w:cstheme="majorBidi"/>
          <w:lang w:eastAsia="ar-SA"/>
        </w:rPr>
      </w:pPr>
      <w:r w:rsidRPr="00AF1410">
        <w:rPr>
          <w:rFonts w:asciiTheme="majorBidi" w:hAnsiTheme="majorBidi" w:cstheme="majorBidi"/>
          <w:lang w:eastAsia="ar-SA"/>
        </w:rPr>
        <w:t>Mi</w:t>
      </w:r>
      <w:r w:rsidR="009F55FB">
        <w:rPr>
          <w:rFonts w:asciiTheme="majorBidi" w:hAnsiTheme="majorBidi" w:cstheme="majorBidi"/>
          <w:lang w:eastAsia="ar-SA"/>
        </w:rPr>
        <w:t>chael</w:t>
      </w:r>
      <w:r w:rsidR="00C80123">
        <w:rPr>
          <w:rFonts w:asciiTheme="majorBidi" w:hAnsiTheme="majorBidi" w:cstheme="majorBidi"/>
          <w:lang w:eastAsia="ar-SA"/>
        </w:rPr>
        <w:t xml:space="preserve"> Quayle</w:t>
      </w:r>
      <w:r w:rsidRPr="00AF1410">
        <w:rPr>
          <w:rFonts w:asciiTheme="majorBidi" w:hAnsiTheme="majorBidi" w:cstheme="majorBidi"/>
          <w:lang w:eastAsia="ar-SA"/>
        </w:rPr>
        <w:t>,</w:t>
      </w:r>
      <w:r w:rsidR="00521CBD">
        <w:rPr>
          <w:rFonts w:asciiTheme="majorBidi" w:hAnsiTheme="majorBidi" w:cstheme="majorBidi"/>
          <w:lang w:eastAsia="ar-SA"/>
        </w:rPr>
        <w:t xml:space="preserve"> University of Limerick</w:t>
      </w:r>
      <w:r w:rsidR="009F55FB">
        <w:rPr>
          <w:rFonts w:asciiTheme="majorBidi" w:hAnsiTheme="majorBidi" w:cstheme="majorBidi"/>
          <w:lang w:eastAsia="ar-SA"/>
        </w:rPr>
        <w:t xml:space="preserve"> and University of Kw</w:t>
      </w:r>
      <w:r w:rsidR="00E31910">
        <w:rPr>
          <w:rFonts w:asciiTheme="majorBidi" w:hAnsiTheme="majorBidi" w:cstheme="majorBidi"/>
          <w:lang w:eastAsia="ar-SA"/>
        </w:rPr>
        <w:t>a</w:t>
      </w:r>
      <w:r w:rsidR="009F55FB">
        <w:rPr>
          <w:rFonts w:asciiTheme="majorBidi" w:hAnsiTheme="majorBidi" w:cstheme="majorBidi"/>
          <w:lang w:eastAsia="ar-SA"/>
        </w:rPr>
        <w:t>Zulu-Natal</w:t>
      </w:r>
    </w:p>
    <w:p w14:paraId="44B077B0" w14:textId="77777777" w:rsidR="00C80123" w:rsidRDefault="00C80123" w:rsidP="00C0380D">
      <w:pPr>
        <w:spacing w:line="480" w:lineRule="auto"/>
        <w:jc w:val="center"/>
        <w:rPr>
          <w:rFonts w:asciiTheme="majorBidi" w:hAnsiTheme="majorBidi" w:cstheme="majorBidi"/>
          <w:lang w:eastAsia="ar-SA"/>
        </w:rPr>
      </w:pPr>
      <w:r>
        <w:rPr>
          <w:rFonts w:asciiTheme="majorBidi" w:hAnsiTheme="majorBidi" w:cstheme="majorBidi"/>
          <w:lang w:eastAsia="ar-SA"/>
        </w:rPr>
        <w:t xml:space="preserve">Kim </w:t>
      </w:r>
      <w:proofErr w:type="spellStart"/>
      <w:r>
        <w:rPr>
          <w:rFonts w:asciiTheme="majorBidi" w:hAnsiTheme="majorBidi" w:cstheme="majorBidi"/>
          <w:lang w:eastAsia="ar-SA"/>
        </w:rPr>
        <w:t>Titlestad</w:t>
      </w:r>
      <w:proofErr w:type="spellEnd"/>
      <w:r w:rsidR="00521CBD">
        <w:rPr>
          <w:rFonts w:asciiTheme="majorBidi" w:hAnsiTheme="majorBidi" w:cstheme="majorBidi"/>
          <w:lang w:eastAsia="ar-SA"/>
        </w:rPr>
        <w:t>, University</w:t>
      </w:r>
      <w:r w:rsidR="00B43CAC">
        <w:rPr>
          <w:rFonts w:asciiTheme="majorBidi" w:hAnsiTheme="majorBidi" w:cstheme="majorBidi"/>
          <w:lang w:eastAsia="ar-SA"/>
        </w:rPr>
        <w:t xml:space="preserve"> of Groningen</w:t>
      </w:r>
    </w:p>
    <w:p w14:paraId="40EC64D1" w14:textId="77777777" w:rsidR="00C80123" w:rsidRDefault="00C0380D" w:rsidP="00C0380D">
      <w:pPr>
        <w:spacing w:line="480" w:lineRule="auto"/>
        <w:jc w:val="center"/>
        <w:rPr>
          <w:rFonts w:asciiTheme="majorBidi" w:hAnsiTheme="majorBidi" w:cstheme="majorBidi"/>
          <w:lang w:eastAsia="ar-SA"/>
        </w:rPr>
      </w:pPr>
      <w:r w:rsidRPr="00AF1410">
        <w:rPr>
          <w:rFonts w:asciiTheme="majorBidi" w:hAnsiTheme="majorBidi" w:cstheme="majorBidi"/>
          <w:lang w:eastAsia="ar-SA"/>
        </w:rPr>
        <w:t>Colin</w:t>
      </w:r>
      <w:r w:rsidR="00C80123">
        <w:rPr>
          <w:rFonts w:asciiTheme="majorBidi" w:hAnsiTheme="majorBidi" w:cstheme="majorBidi"/>
          <w:lang w:eastAsia="ar-SA"/>
        </w:rPr>
        <w:t xml:space="preserve"> </w:t>
      </w:r>
      <w:proofErr w:type="spellStart"/>
      <w:r w:rsidR="00C80123">
        <w:rPr>
          <w:rFonts w:asciiTheme="majorBidi" w:hAnsiTheme="majorBidi" w:cstheme="majorBidi"/>
          <w:lang w:eastAsia="ar-SA"/>
        </w:rPr>
        <w:t>Tredoux</w:t>
      </w:r>
      <w:proofErr w:type="spellEnd"/>
      <w:r w:rsidRPr="00AF1410">
        <w:rPr>
          <w:rFonts w:asciiTheme="majorBidi" w:hAnsiTheme="majorBidi" w:cstheme="majorBidi"/>
          <w:lang w:eastAsia="ar-SA"/>
        </w:rPr>
        <w:t xml:space="preserve">, </w:t>
      </w:r>
      <w:r w:rsidR="00521CBD">
        <w:rPr>
          <w:rFonts w:asciiTheme="majorBidi" w:hAnsiTheme="majorBidi" w:cstheme="majorBidi"/>
          <w:lang w:eastAsia="ar-SA"/>
        </w:rPr>
        <w:t>University of Cape Town</w:t>
      </w:r>
      <w:r w:rsidR="00D97E6B">
        <w:rPr>
          <w:rFonts w:asciiTheme="majorBidi" w:hAnsiTheme="majorBidi" w:cstheme="majorBidi"/>
          <w:lang w:eastAsia="ar-SA"/>
        </w:rPr>
        <w:t xml:space="preserve">, and </w:t>
      </w:r>
      <w:proofErr w:type="spellStart"/>
      <w:r w:rsidR="00D97E6B">
        <w:rPr>
          <w:rFonts w:asciiTheme="majorBidi" w:hAnsiTheme="majorBidi" w:cstheme="majorBidi"/>
          <w:lang w:eastAsia="ar-SA"/>
        </w:rPr>
        <w:t>Université</w:t>
      </w:r>
      <w:proofErr w:type="spellEnd"/>
      <w:r w:rsidR="00D97E6B">
        <w:rPr>
          <w:rFonts w:asciiTheme="majorBidi" w:hAnsiTheme="majorBidi" w:cstheme="majorBidi"/>
          <w:lang w:eastAsia="ar-SA"/>
        </w:rPr>
        <w:t xml:space="preserve"> Toulouse, Jean </w:t>
      </w:r>
      <w:proofErr w:type="spellStart"/>
      <w:r w:rsidR="00D97E6B">
        <w:rPr>
          <w:rFonts w:asciiTheme="majorBidi" w:hAnsiTheme="majorBidi" w:cstheme="majorBidi"/>
          <w:lang w:eastAsia="ar-SA"/>
        </w:rPr>
        <w:t>Jaurés</w:t>
      </w:r>
      <w:proofErr w:type="spellEnd"/>
      <w:r w:rsidR="00D97E6B">
        <w:rPr>
          <w:rFonts w:asciiTheme="majorBidi" w:hAnsiTheme="majorBidi" w:cstheme="majorBidi"/>
          <w:lang w:eastAsia="ar-SA"/>
        </w:rPr>
        <w:t xml:space="preserve"> </w:t>
      </w:r>
    </w:p>
    <w:p w14:paraId="47E48383" w14:textId="77777777" w:rsidR="00521CBD" w:rsidRPr="00AF1410" w:rsidRDefault="00C0380D" w:rsidP="00521CBD">
      <w:pPr>
        <w:spacing w:line="480" w:lineRule="auto"/>
        <w:jc w:val="center"/>
        <w:rPr>
          <w:rFonts w:asciiTheme="majorBidi" w:hAnsiTheme="majorBidi" w:cstheme="majorBidi"/>
          <w:lang w:eastAsia="ar-SA"/>
        </w:rPr>
      </w:pPr>
      <w:r w:rsidRPr="00AF1410">
        <w:rPr>
          <w:rFonts w:asciiTheme="majorBidi" w:hAnsiTheme="majorBidi" w:cstheme="majorBidi"/>
          <w:lang w:eastAsia="ar-SA"/>
        </w:rPr>
        <w:t>Larry</w:t>
      </w:r>
      <w:r w:rsidR="00C80123">
        <w:rPr>
          <w:rFonts w:asciiTheme="majorBidi" w:hAnsiTheme="majorBidi" w:cstheme="majorBidi"/>
          <w:lang w:eastAsia="ar-SA"/>
        </w:rPr>
        <w:t xml:space="preserve"> Tooke</w:t>
      </w:r>
      <w:r w:rsidR="00521CBD">
        <w:rPr>
          <w:rFonts w:asciiTheme="majorBidi" w:hAnsiTheme="majorBidi" w:cstheme="majorBidi"/>
          <w:lang w:eastAsia="ar-SA"/>
        </w:rPr>
        <w:t xml:space="preserve">, </w:t>
      </w:r>
      <w:r w:rsidR="00521CBD" w:rsidRPr="00AF1410">
        <w:rPr>
          <w:rFonts w:asciiTheme="majorBidi" w:hAnsiTheme="majorBidi" w:cstheme="majorBidi"/>
          <w:lang w:eastAsia="ar-SA"/>
        </w:rPr>
        <w:t>University of KwaZulu-Natal</w:t>
      </w:r>
    </w:p>
    <w:p w14:paraId="24960D69" w14:textId="77777777" w:rsidR="002E63C1" w:rsidRPr="00AF1410" w:rsidRDefault="002E63C1" w:rsidP="00C80123">
      <w:pPr>
        <w:spacing w:line="480" w:lineRule="auto"/>
        <w:jc w:val="center"/>
        <w:rPr>
          <w:rFonts w:asciiTheme="majorBidi" w:hAnsiTheme="majorBidi" w:cstheme="majorBidi"/>
          <w:lang w:eastAsia="ar-SA"/>
        </w:rPr>
      </w:pPr>
      <w:r w:rsidRPr="00AF1410">
        <w:rPr>
          <w:rFonts w:asciiTheme="majorBidi" w:hAnsiTheme="majorBidi" w:cstheme="majorBidi"/>
          <w:lang w:eastAsia="ar-SA"/>
        </w:rPr>
        <w:br w:type="page"/>
      </w:r>
    </w:p>
    <w:p w14:paraId="2B8D404D" w14:textId="77777777" w:rsidR="002E63C1" w:rsidRPr="00AF1410" w:rsidRDefault="002E63C1" w:rsidP="0078181A">
      <w:pPr>
        <w:pStyle w:val="Heading1"/>
        <w:spacing w:line="480" w:lineRule="auto"/>
        <w:rPr>
          <w:rFonts w:asciiTheme="majorBidi" w:hAnsiTheme="majorBidi" w:cstheme="majorBidi"/>
        </w:rPr>
      </w:pPr>
      <w:r w:rsidRPr="00AF1410">
        <w:rPr>
          <w:rFonts w:asciiTheme="majorBidi" w:hAnsiTheme="majorBidi" w:cstheme="majorBidi"/>
        </w:rPr>
        <w:lastRenderedPageBreak/>
        <w:t>Abstract</w:t>
      </w:r>
    </w:p>
    <w:p w14:paraId="64E88491" w14:textId="1F7B6466" w:rsidR="002E63C1" w:rsidRPr="00AF1410" w:rsidRDefault="00C855C1" w:rsidP="00EB0F29">
      <w:pPr>
        <w:spacing w:line="480" w:lineRule="auto"/>
        <w:rPr>
          <w:rFonts w:asciiTheme="majorBidi" w:hAnsiTheme="majorBidi" w:cstheme="majorBidi"/>
        </w:rPr>
      </w:pPr>
      <w:r>
        <w:rPr>
          <w:rFonts w:asciiTheme="majorBidi" w:hAnsiTheme="majorBidi" w:cstheme="majorBidi"/>
        </w:rPr>
        <w:tab/>
      </w:r>
      <w:r w:rsidR="00033CB2">
        <w:t>Social id</w:t>
      </w:r>
      <w:r w:rsidR="00BC0B67">
        <w:t>entification can be seen from a</w:t>
      </w:r>
      <w:r w:rsidR="00033CB2">
        <w:t xml:space="preserve"> situated social cognition perspective as a </w:t>
      </w:r>
      <w:r w:rsidR="00316F40">
        <w:t>power</w:t>
      </w:r>
      <w:r w:rsidR="00EB0F29">
        <w:t>-based</w:t>
      </w:r>
      <w:r w:rsidR="00316F40">
        <w:t xml:space="preserve"> </w:t>
      </w:r>
      <w:r w:rsidR="00033CB2">
        <w:t xml:space="preserve">dynamic process involving </w:t>
      </w:r>
      <w:r w:rsidR="00067ED2">
        <w:t>an interplay between</w:t>
      </w:r>
      <w:r w:rsidR="00033CB2">
        <w:t xml:space="preserve"> intergroup behavior, </w:t>
      </w:r>
      <w:r w:rsidR="00316F40">
        <w:t xml:space="preserve">economic </w:t>
      </w:r>
      <w:r w:rsidR="00033CB2">
        <w:t>outcomes, and individual differences. In this study, we use</w:t>
      </w:r>
      <w:r w:rsidR="00E1501A">
        <w:t>d</w:t>
      </w:r>
      <w:r w:rsidR="00033CB2">
        <w:t xml:space="preserve"> </w:t>
      </w:r>
      <w:r w:rsidR="00316F40">
        <w:t>an evolutionary</w:t>
      </w:r>
      <w:r w:rsidR="00033CB2">
        <w:t xml:space="preserve"> economic game experiment to model these dynamics across structural conditions previously found to impact on social identification: a) group size, b) group permeability, and c) group status. Results </w:t>
      </w:r>
      <w:r w:rsidR="00033CB2" w:rsidRPr="00E1501A">
        <w:t>show</w:t>
      </w:r>
      <w:r w:rsidR="00E1501A" w:rsidRPr="00E1501A">
        <w:t>ed</w:t>
      </w:r>
      <w:r w:rsidR="00033CB2" w:rsidRPr="00E1501A">
        <w:t xml:space="preserve"> partial support for social identity</w:t>
      </w:r>
      <w:r w:rsidR="00EB0F29">
        <w:t xml:space="preserve"> </w:t>
      </w:r>
      <w:r w:rsidR="00033CB2" w:rsidRPr="00E1501A">
        <w:t xml:space="preserve">theory. </w:t>
      </w:r>
      <w:r w:rsidR="000E0F03" w:rsidRPr="00E1501A">
        <w:t>W</w:t>
      </w:r>
      <w:r w:rsidR="00033CB2" w:rsidRPr="00E1501A">
        <w:t xml:space="preserve">e </w:t>
      </w:r>
      <w:r w:rsidR="00E1501A" w:rsidRPr="00E1501A">
        <w:t>found</w:t>
      </w:r>
      <w:r w:rsidR="00033CB2" w:rsidRPr="00E1501A">
        <w:t xml:space="preserve"> that individual differences </w:t>
      </w:r>
      <w:r w:rsidR="00E1501A" w:rsidRPr="00E1501A">
        <w:t>were</w:t>
      </w:r>
      <w:r w:rsidR="00033CB2" w:rsidRPr="00E1501A">
        <w:t xml:space="preserve"> more central to identification when groups were equal in wealth, that group behaviors were more important when groups were permeable and/or unequal in wealth and size</w:t>
      </w:r>
      <w:r w:rsidR="00033CB2">
        <w:t xml:space="preserve">, and that status and outcomes were most important in determining identification when groups were distinctive and impermeable. </w:t>
      </w:r>
      <w:r w:rsidR="000E0F03">
        <w:t xml:space="preserve">However, contrary to prior findings, absolute levels of identification did not vary by structural condition. </w:t>
      </w:r>
      <w:r w:rsidR="00033CB2">
        <w:t>We discuss these results with reference to specific findings and predictions from SIT</w:t>
      </w:r>
      <w:r w:rsidR="00EB0F29">
        <w:t>,</w:t>
      </w:r>
      <w:r w:rsidR="00033CB2">
        <w:t xml:space="preserve"> </w:t>
      </w:r>
      <w:r w:rsidR="00067ED2">
        <w:t>showing</w:t>
      </w:r>
      <w:r w:rsidR="00F71AFB">
        <w:t xml:space="preserve"> that </w:t>
      </w:r>
      <w:r w:rsidR="001410D9">
        <w:rPr>
          <w:rFonts w:eastAsia="Times New Roman"/>
        </w:rPr>
        <w:t xml:space="preserve">category membership </w:t>
      </w:r>
      <w:r w:rsidR="00EB0F29">
        <w:rPr>
          <w:rFonts w:eastAsia="Times New Roman"/>
        </w:rPr>
        <w:t>was</w:t>
      </w:r>
      <w:r w:rsidR="001410D9" w:rsidRPr="00F71AFB">
        <w:rPr>
          <w:rFonts w:eastAsia="Times New Roman"/>
        </w:rPr>
        <w:t xml:space="preserve"> </w:t>
      </w:r>
      <w:r w:rsidR="00F71AFB" w:rsidRPr="00F71AFB">
        <w:rPr>
          <w:rFonts w:eastAsia="Times New Roman"/>
        </w:rPr>
        <w:t xml:space="preserve">psychologically impactful </w:t>
      </w:r>
      <w:r w:rsidR="001410D9">
        <w:rPr>
          <w:rFonts w:eastAsia="Times New Roman"/>
        </w:rPr>
        <w:t xml:space="preserve">to the extent and manner it </w:t>
      </w:r>
      <w:r w:rsidR="00EB0F29">
        <w:rPr>
          <w:rFonts w:eastAsia="Times New Roman"/>
        </w:rPr>
        <w:t xml:space="preserve">could </w:t>
      </w:r>
      <w:r w:rsidR="001410D9">
        <w:rPr>
          <w:rFonts w:eastAsia="Times New Roman"/>
        </w:rPr>
        <w:t xml:space="preserve">support </w:t>
      </w:r>
      <w:r w:rsidR="00067ED2">
        <w:rPr>
          <w:rFonts w:eastAsia="Times New Roman"/>
        </w:rPr>
        <w:t xml:space="preserve">people’s ability to </w:t>
      </w:r>
      <w:r w:rsidR="00F71AFB">
        <w:rPr>
          <w:rFonts w:eastAsia="Times New Roman"/>
        </w:rPr>
        <w:t>cop</w:t>
      </w:r>
      <w:r w:rsidR="00067ED2">
        <w:rPr>
          <w:rFonts w:eastAsia="Times New Roman"/>
        </w:rPr>
        <w:t>e</w:t>
      </w:r>
      <w:r w:rsidR="00F71AFB">
        <w:rPr>
          <w:rFonts w:eastAsia="Times New Roman"/>
        </w:rPr>
        <w:t xml:space="preserve"> with social and material circumstances. We </w:t>
      </w:r>
      <w:r w:rsidR="00033CB2">
        <w:t>discuss the implications for future research on social identification and the integration of identity and interdependence in the reproduction of identification as well as in intergroup bias and discrimination.</w:t>
      </w:r>
      <w:r w:rsidR="002E63C1" w:rsidRPr="00AF1410">
        <w:rPr>
          <w:rFonts w:asciiTheme="majorBidi" w:hAnsiTheme="majorBidi" w:cstheme="majorBidi"/>
        </w:rPr>
        <w:br w:type="page"/>
      </w:r>
    </w:p>
    <w:p w14:paraId="78EB3EC7" w14:textId="50E87E2C" w:rsidR="0021216C" w:rsidRDefault="00C3179A" w:rsidP="00EB0F29">
      <w:pPr>
        <w:autoSpaceDE w:val="0"/>
        <w:autoSpaceDN w:val="0"/>
        <w:adjustRightInd w:val="0"/>
        <w:spacing w:after="0" w:line="480" w:lineRule="auto"/>
        <w:ind w:firstLine="720"/>
        <w:rPr>
          <w:rFonts w:asciiTheme="majorBidi" w:hAnsiTheme="majorBidi" w:cstheme="majorBidi"/>
        </w:rPr>
      </w:pPr>
      <w:r w:rsidRPr="00C3179A">
        <w:rPr>
          <w:rFonts w:asciiTheme="majorBidi" w:hAnsiTheme="majorBidi" w:cstheme="majorBidi"/>
        </w:rPr>
        <w:lastRenderedPageBreak/>
        <w:t xml:space="preserve">Identifying with a group is a complex process that people perform throughout the existence of their group. </w:t>
      </w:r>
      <w:r w:rsidR="0059421F">
        <w:rPr>
          <w:rFonts w:asciiTheme="majorBidi" w:hAnsiTheme="majorBidi" w:cstheme="majorBidi"/>
        </w:rPr>
        <w:t>S</w:t>
      </w:r>
      <w:r w:rsidR="00802509">
        <w:rPr>
          <w:rFonts w:asciiTheme="majorBidi" w:hAnsiTheme="majorBidi" w:cstheme="majorBidi"/>
        </w:rPr>
        <w:t xml:space="preserve">ocial identification can be seen as a function of individual differences (e.g., </w:t>
      </w:r>
      <w:proofErr w:type="spellStart"/>
      <w:r w:rsidR="00802509">
        <w:rPr>
          <w:rFonts w:asciiTheme="majorBidi" w:hAnsiTheme="majorBidi" w:cstheme="majorBidi"/>
        </w:rPr>
        <w:t>Ellemers</w:t>
      </w:r>
      <w:proofErr w:type="spellEnd"/>
      <w:r w:rsidR="00802509">
        <w:rPr>
          <w:rFonts w:asciiTheme="majorBidi" w:hAnsiTheme="majorBidi" w:cstheme="majorBidi"/>
        </w:rPr>
        <w:t xml:space="preserve">, Spears, &amp; </w:t>
      </w:r>
      <w:proofErr w:type="spellStart"/>
      <w:r w:rsidR="00802509">
        <w:rPr>
          <w:rFonts w:asciiTheme="majorBidi" w:hAnsiTheme="majorBidi" w:cstheme="majorBidi"/>
        </w:rPr>
        <w:t>Doosje</w:t>
      </w:r>
      <w:proofErr w:type="spellEnd"/>
      <w:r w:rsidR="00802509">
        <w:rPr>
          <w:rFonts w:asciiTheme="majorBidi" w:hAnsiTheme="majorBidi" w:cstheme="majorBidi"/>
        </w:rPr>
        <w:t>, 1997), but also</w:t>
      </w:r>
      <w:r w:rsidR="00C61CD9">
        <w:rPr>
          <w:rFonts w:asciiTheme="majorBidi" w:hAnsiTheme="majorBidi" w:cstheme="majorBidi"/>
        </w:rPr>
        <w:t xml:space="preserve"> responsive to situational cues </w:t>
      </w:r>
      <w:r w:rsidR="00EB0F29">
        <w:rPr>
          <w:rFonts w:asciiTheme="majorBidi" w:hAnsiTheme="majorBidi" w:cstheme="majorBidi"/>
        </w:rPr>
        <w:t>e.g.</w:t>
      </w:r>
      <w:proofErr w:type="gramStart"/>
      <w:r w:rsidR="00EB0F29">
        <w:rPr>
          <w:rFonts w:asciiTheme="majorBidi" w:hAnsiTheme="majorBidi" w:cstheme="majorBidi"/>
        </w:rPr>
        <w:t>,  s</w:t>
      </w:r>
      <w:r w:rsidR="00C61CD9">
        <w:rPr>
          <w:rFonts w:asciiTheme="majorBidi" w:hAnsiTheme="majorBidi" w:cstheme="majorBidi"/>
        </w:rPr>
        <w:t>alience</w:t>
      </w:r>
      <w:proofErr w:type="gramEnd"/>
      <w:r w:rsidR="00C61CD9">
        <w:rPr>
          <w:rFonts w:asciiTheme="majorBidi" w:hAnsiTheme="majorBidi" w:cstheme="majorBidi"/>
        </w:rPr>
        <w:t>), strategically</w:t>
      </w:r>
      <w:r w:rsidR="00EB0F29">
        <w:rPr>
          <w:rFonts w:asciiTheme="majorBidi" w:hAnsiTheme="majorBidi" w:cstheme="majorBidi"/>
        </w:rPr>
        <w:t xml:space="preserve"> as</w:t>
      </w:r>
      <w:r w:rsidR="00C61CD9">
        <w:rPr>
          <w:rFonts w:asciiTheme="majorBidi" w:hAnsiTheme="majorBidi" w:cstheme="majorBidi"/>
        </w:rPr>
        <w:t xml:space="preserve"> part of </w:t>
      </w:r>
      <w:r w:rsidR="00802509">
        <w:rPr>
          <w:rFonts w:asciiTheme="majorBidi" w:hAnsiTheme="majorBidi" w:cstheme="majorBidi"/>
        </w:rPr>
        <w:t>behavioral identity performance</w:t>
      </w:r>
      <w:r w:rsidR="00C61CD9">
        <w:rPr>
          <w:rFonts w:asciiTheme="majorBidi" w:hAnsiTheme="majorBidi" w:cstheme="majorBidi"/>
        </w:rPr>
        <w:t>s</w:t>
      </w:r>
      <w:r w:rsidR="00802509">
        <w:rPr>
          <w:rFonts w:asciiTheme="majorBidi" w:hAnsiTheme="majorBidi" w:cstheme="majorBidi"/>
        </w:rPr>
        <w:t xml:space="preserve"> (e.g., </w:t>
      </w:r>
      <w:r w:rsidR="00B073A5">
        <w:rPr>
          <w:rFonts w:asciiTheme="majorBidi" w:hAnsiTheme="majorBidi" w:cstheme="majorBidi"/>
        </w:rPr>
        <w:t xml:space="preserve">Klein, Spears &amp; </w:t>
      </w:r>
      <w:proofErr w:type="spellStart"/>
      <w:r w:rsidR="00B073A5">
        <w:rPr>
          <w:rFonts w:asciiTheme="majorBidi" w:hAnsiTheme="majorBidi" w:cstheme="majorBidi"/>
        </w:rPr>
        <w:t>Reicher</w:t>
      </w:r>
      <w:proofErr w:type="spellEnd"/>
      <w:r w:rsidR="00B073A5">
        <w:rPr>
          <w:rFonts w:asciiTheme="majorBidi" w:hAnsiTheme="majorBidi" w:cstheme="majorBidi"/>
        </w:rPr>
        <w:t>, 2007</w:t>
      </w:r>
      <w:r w:rsidR="00802509">
        <w:rPr>
          <w:rFonts w:asciiTheme="majorBidi" w:hAnsiTheme="majorBidi" w:cstheme="majorBidi"/>
        </w:rPr>
        <w:t xml:space="preserve">), </w:t>
      </w:r>
      <w:r w:rsidR="00C61CD9">
        <w:rPr>
          <w:rFonts w:asciiTheme="majorBidi" w:hAnsiTheme="majorBidi" w:cstheme="majorBidi"/>
        </w:rPr>
        <w:t>and</w:t>
      </w:r>
      <w:r w:rsidR="00802509">
        <w:rPr>
          <w:rFonts w:asciiTheme="majorBidi" w:hAnsiTheme="majorBidi" w:cstheme="majorBidi"/>
        </w:rPr>
        <w:t xml:space="preserve"> </w:t>
      </w:r>
      <w:r w:rsidR="00EB0F29">
        <w:rPr>
          <w:rFonts w:asciiTheme="majorBidi" w:hAnsiTheme="majorBidi" w:cstheme="majorBidi"/>
        </w:rPr>
        <w:t xml:space="preserve">as </w:t>
      </w:r>
      <w:r w:rsidR="00802509">
        <w:rPr>
          <w:rFonts w:asciiTheme="majorBidi" w:hAnsiTheme="majorBidi" w:cstheme="majorBidi"/>
        </w:rPr>
        <w:t>a socio</w:t>
      </w:r>
      <w:r w:rsidR="0059421F">
        <w:rPr>
          <w:rFonts w:asciiTheme="majorBidi" w:hAnsiTheme="majorBidi" w:cstheme="majorBidi"/>
        </w:rPr>
        <w:t>-</w:t>
      </w:r>
      <w:r w:rsidR="00802509">
        <w:rPr>
          <w:rFonts w:asciiTheme="majorBidi" w:hAnsiTheme="majorBidi" w:cstheme="majorBidi"/>
        </w:rPr>
        <w:t>functional tool</w:t>
      </w:r>
      <w:r w:rsidR="003020F9">
        <w:rPr>
          <w:rFonts w:asciiTheme="majorBidi" w:hAnsiTheme="majorBidi" w:cstheme="majorBidi"/>
        </w:rPr>
        <w:t xml:space="preserve"> for competing for material resources</w:t>
      </w:r>
      <w:r w:rsidR="00802509">
        <w:rPr>
          <w:rFonts w:asciiTheme="majorBidi" w:hAnsiTheme="majorBidi" w:cstheme="majorBidi"/>
        </w:rPr>
        <w:t xml:space="preserve"> (</w:t>
      </w:r>
      <w:r w:rsidR="00161B9E" w:rsidRPr="003E2A83">
        <w:rPr>
          <w:rFonts w:asciiTheme="majorBidi" w:hAnsiTheme="majorBidi" w:cstheme="majorBidi"/>
        </w:rPr>
        <w:t xml:space="preserve">see </w:t>
      </w:r>
      <w:r w:rsidR="003E2A83" w:rsidRPr="003E2A83">
        <w:rPr>
          <w:rFonts w:asciiTheme="majorBidi" w:hAnsiTheme="majorBidi"/>
        </w:rPr>
        <w:t>for example</w:t>
      </w:r>
      <w:r w:rsidR="00161B9E" w:rsidRPr="003E2A83">
        <w:rPr>
          <w:rFonts w:asciiTheme="majorBidi" w:hAnsiTheme="majorBidi" w:cstheme="majorBidi"/>
        </w:rPr>
        <w:t xml:space="preserve"> </w:t>
      </w:r>
      <w:proofErr w:type="spellStart"/>
      <w:r w:rsidR="00802509" w:rsidRPr="003E2A83">
        <w:rPr>
          <w:rFonts w:asciiTheme="majorBidi" w:hAnsiTheme="majorBidi"/>
        </w:rPr>
        <w:t>Sherif</w:t>
      </w:r>
      <w:proofErr w:type="spellEnd"/>
      <w:r w:rsidR="003E2A83">
        <w:rPr>
          <w:rFonts w:asciiTheme="majorBidi" w:hAnsiTheme="majorBidi"/>
        </w:rPr>
        <w:t xml:space="preserve"> &amp; </w:t>
      </w:r>
      <w:proofErr w:type="spellStart"/>
      <w:r w:rsidR="003E2A83">
        <w:rPr>
          <w:rFonts w:asciiTheme="majorBidi" w:hAnsiTheme="majorBidi"/>
        </w:rPr>
        <w:t>Sherif</w:t>
      </w:r>
      <w:proofErr w:type="spellEnd"/>
      <w:r w:rsidR="003E2A83" w:rsidRPr="003E2A83">
        <w:t xml:space="preserve"> </w:t>
      </w:r>
      <w:r w:rsidR="003E2A83">
        <w:t xml:space="preserve">1966; Turner &amp; </w:t>
      </w:r>
      <w:proofErr w:type="spellStart"/>
      <w:r w:rsidR="003E2A83">
        <w:t>Bourhis</w:t>
      </w:r>
      <w:proofErr w:type="spellEnd"/>
      <w:r w:rsidR="003E2A83">
        <w:t>, 1996</w:t>
      </w:r>
      <w:r w:rsidR="00802509">
        <w:rPr>
          <w:rFonts w:asciiTheme="majorBidi" w:hAnsiTheme="majorBidi" w:cstheme="majorBidi"/>
        </w:rPr>
        <w:t xml:space="preserve">). </w:t>
      </w:r>
      <w:r w:rsidR="00C61CD9">
        <w:rPr>
          <w:rFonts w:asciiTheme="majorBidi" w:hAnsiTheme="majorBidi" w:cstheme="majorBidi"/>
        </w:rPr>
        <w:t>In addition, s</w:t>
      </w:r>
      <w:r w:rsidR="0021216C" w:rsidRPr="00C3179A">
        <w:rPr>
          <w:rFonts w:asciiTheme="majorBidi" w:hAnsiTheme="majorBidi" w:cstheme="majorBidi"/>
        </w:rPr>
        <w:t>ocial identity theory</w:t>
      </w:r>
      <w:r w:rsidR="009E39C4">
        <w:rPr>
          <w:rFonts w:asciiTheme="majorBidi" w:hAnsiTheme="majorBidi" w:cstheme="majorBidi"/>
        </w:rPr>
        <w:t xml:space="preserve"> </w:t>
      </w:r>
      <w:r w:rsidR="0021216C" w:rsidRPr="00C3179A">
        <w:rPr>
          <w:rFonts w:asciiTheme="majorBidi" w:hAnsiTheme="majorBidi" w:cstheme="majorBidi"/>
        </w:rPr>
        <w:t xml:space="preserve">asserts that </w:t>
      </w:r>
      <w:r w:rsidR="003020F9">
        <w:rPr>
          <w:rFonts w:asciiTheme="majorBidi" w:hAnsiTheme="majorBidi" w:cstheme="majorBidi"/>
        </w:rPr>
        <w:t xml:space="preserve">social identification </w:t>
      </w:r>
      <w:r w:rsidR="0021216C" w:rsidRPr="00C3179A">
        <w:rPr>
          <w:rFonts w:asciiTheme="majorBidi" w:hAnsiTheme="majorBidi" w:cstheme="majorBidi"/>
        </w:rPr>
        <w:t xml:space="preserve">is </w:t>
      </w:r>
      <w:r w:rsidR="00C61CD9">
        <w:rPr>
          <w:rFonts w:asciiTheme="majorBidi" w:hAnsiTheme="majorBidi" w:cstheme="majorBidi"/>
        </w:rPr>
        <w:t>responsive to</w:t>
      </w:r>
      <w:r w:rsidR="0021216C" w:rsidRPr="00C3179A">
        <w:rPr>
          <w:rFonts w:asciiTheme="majorBidi" w:hAnsiTheme="majorBidi" w:cstheme="majorBidi"/>
        </w:rPr>
        <w:t xml:space="preserve"> the relative</w:t>
      </w:r>
      <w:r w:rsidR="0078166B">
        <w:rPr>
          <w:rFonts w:asciiTheme="majorBidi" w:hAnsiTheme="majorBidi" w:cstheme="majorBidi"/>
        </w:rPr>
        <w:t xml:space="preserve"> intergroup </w:t>
      </w:r>
      <w:r w:rsidR="0021216C" w:rsidRPr="00C3179A">
        <w:rPr>
          <w:rFonts w:asciiTheme="majorBidi" w:hAnsiTheme="majorBidi" w:cstheme="majorBidi"/>
        </w:rPr>
        <w:t xml:space="preserve">status position, </w:t>
      </w:r>
      <w:r w:rsidR="0078166B">
        <w:rPr>
          <w:rFonts w:asciiTheme="majorBidi" w:hAnsiTheme="majorBidi" w:cstheme="majorBidi"/>
        </w:rPr>
        <w:t xml:space="preserve">the presence of </w:t>
      </w:r>
      <w:r w:rsidR="0021216C" w:rsidRPr="00C3179A">
        <w:rPr>
          <w:rFonts w:asciiTheme="majorBidi" w:hAnsiTheme="majorBidi" w:cstheme="majorBidi"/>
        </w:rPr>
        <w:t>realistic alternative</w:t>
      </w:r>
      <w:r w:rsidR="0078166B">
        <w:rPr>
          <w:rFonts w:asciiTheme="majorBidi" w:hAnsiTheme="majorBidi" w:cstheme="majorBidi"/>
        </w:rPr>
        <w:t>s</w:t>
      </w:r>
      <w:r w:rsidR="0021216C" w:rsidRPr="00C3179A">
        <w:rPr>
          <w:rFonts w:asciiTheme="majorBidi" w:hAnsiTheme="majorBidi" w:cstheme="majorBidi"/>
        </w:rPr>
        <w:t xml:space="preserve"> to the present group membership </w:t>
      </w:r>
      <w:r w:rsidR="003020F9">
        <w:rPr>
          <w:rFonts w:asciiTheme="majorBidi" w:hAnsiTheme="majorBidi" w:cstheme="majorBidi"/>
        </w:rPr>
        <w:t>or group hierarchy</w:t>
      </w:r>
      <w:r w:rsidR="0021216C" w:rsidRPr="00C3179A">
        <w:rPr>
          <w:rFonts w:asciiTheme="majorBidi" w:hAnsiTheme="majorBidi" w:cstheme="majorBidi"/>
        </w:rPr>
        <w:t>, and how present group membership compares to this alternative (</w:t>
      </w:r>
      <w:proofErr w:type="spellStart"/>
      <w:r w:rsidR="0021216C" w:rsidRPr="00C3179A">
        <w:rPr>
          <w:rFonts w:asciiTheme="majorBidi" w:hAnsiTheme="majorBidi" w:cstheme="majorBidi"/>
        </w:rPr>
        <w:t>Ellemers</w:t>
      </w:r>
      <w:proofErr w:type="spellEnd"/>
      <w:r w:rsidR="0021216C" w:rsidRPr="00C3179A">
        <w:rPr>
          <w:rFonts w:asciiTheme="majorBidi" w:hAnsiTheme="majorBidi" w:cstheme="majorBidi"/>
        </w:rPr>
        <w:t xml:space="preserve">, </w:t>
      </w:r>
      <w:r w:rsidR="0021216C">
        <w:rPr>
          <w:rFonts w:asciiTheme="majorBidi" w:hAnsiTheme="majorBidi" w:cstheme="majorBidi"/>
        </w:rPr>
        <w:t xml:space="preserve">1993). </w:t>
      </w:r>
    </w:p>
    <w:p w14:paraId="73D44A1B" w14:textId="7AD65B88" w:rsidR="00C3179A" w:rsidRDefault="00161B9E" w:rsidP="00FB5F5D">
      <w:pPr>
        <w:autoSpaceDE w:val="0"/>
        <w:autoSpaceDN w:val="0"/>
        <w:adjustRightInd w:val="0"/>
        <w:spacing w:after="0" w:line="480" w:lineRule="auto"/>
        <w:ind w:firstLine="720"/>
        <w:rPr>
          <w:rFonts w:asciiTheme="majorBidi" w:hAnsiTheme="majorBidi" w:cstheme="majorBidi"/>
        </w:rPr>
      </w:pPr>
      <w:r>
        <w:rPr>
          <w:rFonts w:asciiTheme="majorBidi" w:hAnsiTheme="majorBidi" w:cstheme="majorBidi"/>
        </w:rPr>
        <w:t xml:space="preserve">Smith and </w:t>
      </w:r>
      <w:proofErr w:type="spellStart"/>
      <w:r>
        <w:rPr>
          <w:rFonts w:asciiTheme="majorBidi" w:hAnsiTheme="majorBidi" w:cstheme="majorBidi"/>
        </w:rPr>
        <w:t>Semin</w:t>
      </w:r>
      <w:proofErr w:type="spellEnd"/>
      <w:r>
        <w:rPr>
          <w:rFonts w:asciiTheme="majorBidi" w:hAnsiTheme="majorBidi" w:cstheme="majorBidi"/>
        </w:rPr>
        <w:t xml:space="preserve"> (2004)</w:t>
      </w:r>
      <w:r w:rsidR="00802509">
        <w:rPr>
          <w:rFonts w:asciiTheme="majorBidi" w:hAnsiTheme="majorBidi" w:cstheme="majorBidi"/>
        </w:rPr>
        <w:t xml:space="preserve"> and others have argued that it is impossible to separate the dynamics of personality, behavior, </w:t>
      </w:r>
      <w:r w:rsidR="0098103D">
        <w:rPr>
          <w:rFonts w:asciiTheme="majorBidi" w:hAnsiTheme="majorBidi" w:cstheme="majorBidi"/>
        </w:rPr>
        <w:t xml:space="preserve">and outcome, or to understand them in a decontextualized way. They have shown how even abstract </w:t>
      </w:r>
      <w:r w:rsidR="00EB0F29">
        <w:rPr>
          <w:rFonts w:asciiTheme="majorBidi" w:hAnsiTheme="majorBidi" w:cstheme="majorBidi"/>
        </w:rPr>
        <w:t xml:space="preserve">cognitions and complex patterns </w:t>
      </w:r>
      <w:r w:rsidR="0098103D">
        <w:rPr>
          <w:rFonts w:asciiTheme="majorBidi" w:hAnsiTheme="majorBidi" w:cstheme="majorBidi"/>
        </w:rPr>
        <w:t xml:space="preserve">(such as group identity) and stable traits (e.g. personality), derive from behavioral feedback, social feedback, and objective change, </w:t>
      </w:r>
      <w:r w:rsidR="00FB5F5D">
        <w:rPr>
          <w:rFonts w:asciiTheme="majorBidi" w:hAnsiTheme="majorBidi" w:cstheme="majorBidi"/>
        </w:rPr>
        <w:t xml:space="preserve">that </w:t>
      </w:r>
      <w:r w:rsidR="0098103D">
        <w:rPr>
          <w:rFonts w:asciiTheme="majorBidi" w:hAnsiTheme="majorBidi" w:cstheme="majorBidi"/>
        </w:rPr>
        <w:t>these concepts themselves can be differently constructed in different situations</w:t>
      </w:r>
      <w:r w:rsidR="00FB5F5D">
        <w:rPr>
          <w:rFonts w:asciiTheme="majorBidi" w:hAnsiTheme="majorBidi" w:cstheme="majorBidi"/>
        </w:rPr>
        <w:t>,</w:t>
      </w:r>
      <w:r w:rsidR="00FB5F5D" w:rsidRPr="00FB5F5D">
        <w:rPr>
          <w:rFonts w:asciiTheme="majorBidi" w:hAnsiTheme="majorBidi" w:cstheme="majorBidi"/>
        </w:rPr>
        <w:t xml:space="preserve"> </w:t>
      </w:r>
      <w:r w:rsidR="00FB5F5D">
        <w:rPr>
          <w:rFonts w:asciiTheme="majorBidi" w:hAnsiTheme="majorBidi" w:cstheme="majorBidi"/>
        </w:rPr>
        <w:t>and are adapted for action responsive to such situational constructions,</w:t>
      </w:r>
      <w:r w:rsidR="0098103D">
        <w:rPr>
          <w:rFonts w:asciiTheme="majorBidi" w:hAnsiTheme="majorBidi" w:cstheme="majorBidi"/>
        </w:rPr>
        <w:t xml:space="preserve">. </w:t>
      </w:r>
      <w:r w:rsidR="00BC0B67">
        <w:rPr>
          <w:rFonts w:asciiTheme="majorBidi" w:hAnsiTheme="majorBidi" w:cstheme="majorBidi"/>
        </w:rPr>
        <w:t xml:space="preserve">For example, </w:t>
      </w:r>
      <w:r w:rsidR="007B1BC0">
        <w:rPr>
          <w:rFonts w:asciiTheme="majorBidi" w:hAnsiTheme="majorBidi" w:cstheme="majorBidi"/>
        </w:rPr>
        <w:t xml:space="preserve">ceteris paribus, how </w:t>
      </w:r>
      <w:r w:rsidR="007A64BB">
        <w:rPr>
          <w:rFonts w:asciiTheme="majorBidi" w:hAnsiTheme="majorBidi" w:cstheme="majorBidi"/>
        </w:rPr>
        <w:t xml:space="preserve">do </w:t>
      </w:r>
      <w:r w:rsidR="00BC0B67">
        <w:rPr>
          <w:rFonts w:asciiTheme="majorBidi" w:hAnsiTheme="majorBidi" w:cstheme="majorBidi"/>
        </w:rPr>
        <w:t>equal or unequal intergroup settings</w:t>
      </w:r>
      <w:r w:rsidR="007B1BC0">
        <w:rPr>
          <w:rFonts w:asciiTheme="majorBidi" w:hAnsiTheme="majorBidi" w:cstheme="majorBidi"/>
        </w:rPr>
        <w:t xml:space="preserve"> structure behavioral choices and collective outcomes </w:t>
      </w:r>
      <w:r w:rsidR="00621ED8">
        <w:rPr>
          <w:rFonts w:asciiTheme="majorBidi" w:hAnsiTheme="majorBidi" w:cstheme="majorBidi"/>
        </w:rPr>
        <w:t xml:space="preserve">of different individuals belonging to high and low status groups, who have done better or worse in the intergroup interaction, and how does the interacting social structure, behavioral process and economic outcome affect social identification?  </w:t>
      </w:r>
      <w:r w:rsidR="00ED752D">
        <w:rPr>
          <w:rFonts w:asciiTheme="majorBidi" w:hAnsiTheme="majorBidi" w:cstheme="majorBidi"/>
        </w:rPr>
        <w:t>In this paper, we propose an u</w:t>
      </w:r>
      <w:r w:rsidR="0098103D">
        <w:rPr>
          <w:rFonts w:asciiTheme="majorBidi" w:hAnsiTheme="majorBidi" w:cstheme="majorBidi"/>
        </w:rPr>
        <w:t xml:space="preserve">nderstanding </w:t>
      </w:r>
      <w:r w:rsidR="00ED752D">
        <w:rPr>
          <w:rFonts w:asciiTheme="majorBidi" w:hAnsiTheme="majorBidi" w:cstheme="majorBidi"/>
        </w:rPr>
        <w:t>of</w:t>
      </w:r>
      <w:r w:rsidR="0098103D">
        <w:rPr>
          <w:rFonts w:asciiTheme="majorBidi" w:hAnsiTheme="majorBidi" w:cstheme="majorBidi"/>
        </w:rPr>
        <w:t xml:space="preserve"> social identity as </w:t>
      </w:r>
      <w:r w:rsidR="00BC0B67">
        <w:rPr>
          <w:rFonts w:asciiTheme="majorBidi" w:hAnsiTheme="majorBidi" w:cstheme="majorBidi"/>
        </w:rPr>
        <w:t xml:space="preserve">situated </w:t>
      </w:r>
      <w:r w:rsidR="0098103D">
        <w:rPr>
          <w:rFonts w:asciiTheme="majorBidi" w:hAnsiTheme="majorBidi" w:cstheme="majorBidi"/>
        </w:rPr>
        <w:t xml:space="preserve">cognition, </w:t>
      </w:r>
      <w:r w:rsidR="00ED752D">
        <w:rPr>
          <w:rFonts w:asciiTheme="majorBidi" w:hAnsiTheme="majorBidi" w:cstheme="majorBidi"/>
        </w:rPr>
        <w:t>and we</w:t>
      </w:r>
      <w:r w:rsidR="0098103D">
        <w:rPr>
          <w:rFonts w:asciiTheme="majorBidi" w:hAnsiTheme="majorBidi" w:cstheme="majorBidi"/>
        </w:rPr>
        <w:t xml:space="preserve"> attempt to </w:t>
      </w:r>
      <w:r w:rsidR="00ED752D">
        <w:rPr>
          <w:rFonts w:asciiTheme="majorBidi" w:hAnsiTheme="majorBidi" w:cstheme="majorBidi"/>
        </w:rPr>
        <w:t xml:space="preserve">further </w:t>
      </w:r>
      <w:r w:rsidR="0098103D">
        <w:rPr>
          <w:rFonts w:asciiTheme="majorBidi" w:hAnsiTheme="majorBidi" w:cstheme="majorBidi"/>
        </w:rPr>
        <w:t>understand the concurrent causal dynamics</w:t>
      </w:r>
      <w:r w:rsidR="009B41C5">
        <w:rPr>
          <w:rFonts w:asciiTheme="majorBidi" w:hAnsiTheme="majorBidi" w:cstheme="majorBidi"/>
        </w:rPr>
        <w:t xml:space="preserve"> involved in identification</w:t>
      </w:r>
      <w:r w:rsidR="00ED752D">
        <w:rPr>
          <w:rFonts w:asciiTheme="majorBidi" w:hAnsiTheme="majorBidi" w:cstheme="majorBidi"/>
        </w:rPr>
        <w:t>,</w:t>
      </w:r>
      <w:r w:rsidR="0098103D">
        <w:rPr>
          <w:rFonts w:asciiTheme="majorBidi" w:hAnsiTheme="majorBidi" w:cstheme="majorBidi"/>
        </w:rPr>
        <w:t xml:space="preserve"> and their degree of importance across</w:t>
      </w:r>
      <w:r w:rsidR="009B41C5">
        <w:rPr>
          <w:rFonts w:asciiTheme="majorBidi" w:hAnsiTheme="majorBidi" w:cstheme="majorBidi"/>
        </w:rPr>
        <w:t xml:space="preserve"> structurally different minimal intergroup settings</w:t>
      </w:r>
      <w:r w:rsidR="0098103D">
        <w:rPr>
          <w:rFonts w:asciiTheme="majorBidi" w:hAnsiTheme="majorBidi" w:cstheme="majorBidi"/>
        </w:rPr>
        <w:t xml:space="preserve">. </w:t>
      </w:r>
      <w:r w:rsidR="009B41C5">
        <w:rPr>
          <w:rFonts w:asciiTheme="majorBidi" w:hAnsiTheme="majorBidi" w:cstheme="majorBidi"/>
        </w:rPr>
        <w:t>More precisely, the</w:t>
      </w:r>
      <w:r w:rsidR="0098103D">
        <w:rPr>
          <w:rFonts w:asciiTheme="majorBidi" w:hAnsiTheme="majorBidi" w:cstheme="majorBidi"/>
        </w:rPr>
        <w:t xml:space="preserve"> aim of this paper is to show under what structural conditions individual differences, behaviors, and outcomes</w:t>
      </w:r>
      <w:r w:rsidR="00CD28B6">
        <w:rPr>
          <w:rFonts w:asciiTheme="majorBidi" w:hAnsiTheme="majorBidi" w:cstheme="majorBidi"/>
        </w:rPr>
        <w:t>, considered separately, and in combination,</w:t>
      </w:r>
      <w:r w:rsidR="0098103D">
        <w:rPr>
          <w:rFonts w:asciiTheme="majorBidi" w:hAnsiTheme="majorBidi" w:cstheme="majorBidi"/>
        </w:rPr>
        <w:t xml:space="preserve"> are most important in specifying intra- and intergroup differences in social identification. </w:t>
      </w:r>
    </w:p>
    <w:p w14:paraId="322BEAB7" w14:textId="77777777" w:rsidR="00C82841" w:rsidRDefault="001D0F9D" w:rsidP="00EB0F29">
      <w:pPr>
        <w:autoSpaceDE w:val="0"/>
        <w:autoSpaceDN w:val="0"/>
        <w:adjustRightInd w:val="0"/>
        <w:spacing w:after="0" w:line="480" w:lineRule="auto"/>
        <w:ind w:firstLine="720"/>
        <w:rPr>
          <w:rFonts w:asciiTheme="majorBidi" w:hAnsiTheme="majorBidi" w:cstheme="majorBidi"/>
        </w:rPr>
      </w:pPr>
      <w:r w:rsidRPr="0021216C">
        <w:rPr>
          <w:rFonts w:asciiTheme="majorBidi" w:hAnsiTheme="majorBidi" w:cstheme="majorBidi"/>
        </w:rPr>
        <w:t xml:space="preserve">There are both inductive and deductive channels of influence between </w:t>
      </w:r>
      <w:r w:rsidR="009E39C4">
        <w:rPr>
          <w:rFonts w:asciiTheme="majorBidi" w:hAnsiTheme="majorBidi" w:cstheme="majorBidi"/>
        </w:rPr>
        <w:t xml:space="preserve">degrees of </w:t>
      </w:r>
      <w:r w:rsidRPr="0021216C">
        <w:rPr>
          <w:rFonts w:asciiTheme="majorBidi" w:hAnsiTheme="majorBidi" w:cstheme="majorBidi"/>
        </w:rPr>
        <w:t xml:space="preserve">social identification and </w:t>
      </w:r>
      <w:r w:rsidR="00AA1804">
        <w:rPr>
          <w:rFonts w:asciiTheme="majorBidi" w:hAnsiTheme="majorBidi" w:cstheme="majorBidi"/>
        </w:rPr>
        <w:t xml:space="preserve">structural dynamics of </w:t>
      </w:r>
      <w:r w:rsidRPr="0021216C">
        <w:rPr>
          <w:rFonts w:asciiTheme="majorBidi" w:hAnsiTheme="majorBidi" w:cstheme="majorBidi"/>
        </w:rPr>
        <w:t xml:space="preserve">intergroup situations. </w:t>
      </w:r>
      <w:r w:rsidR="0021216C">
        <w:rPr>
          <w:rFonts w:asciiTheme="majorBidi" w:hAnsiTheme="majorBidi" w:cstheme="majorBidi"/>
        </w:rPr>
        <w:t xml:space="preserve"> </w:t>
      </w:r>
      <w:r w:rsidRPr="0021216C">
        <w:rPr>
          <w:rFonts w:asciiTheme="majorBidi" w:hAnsiTheme="majorBidi" w:cstheme="majorBidi"/>
        </w:rPr>
        <w:t xml:space="preserve">The </w:t>
      </w:r>
      <w:r w:rsidR="00536698">
        <w:rPr>
          <w:rFonts w:asciiTheme="majorBidi" w:hAnsiTheme="majorBidi" w:cstheme="majorBidi"/>
        </w:rPr>
        <w:t>deductive routes have been well-</w:t>
      </w:r>
      <w:r w:rsidRPr="0021216C">
        <w:rPr>
          <w:rFonts w:asciiTheme="majorBidi" w:hAnsiTheme="majorBidi" w:cstheme="majorBidi"/>
        </w:rPr>
        <w:t>specified by social identity theory, which goes so far as to claim that social ide</w:t>
      </w:r>
      <w:r w:rsidR="00BC0B67">
        <w:rPr>
          <w:rFonts w:asciiTheme="majorBidi" w:hAnsiTheme="majorBidi" w:cstheme="majorBidi"/>
        </w:rPr>
        <w:t>ntities are so strongly shaped b</w:t>
      </w:r>
      <w:r w:rsidRPr="0021216C">
        <w:rPr>
          <w:rFonts w:asciiTheme="majorBidi" w:hAnsiTheme="majorBidi" w:cstheme="majorBidi"/>
        </w:rPr>
        <w:t>y the nature of the intergroup situation as to be veridical</w:t>
      </w:r>
      <w:r w:rsidR="00B073A5">
        <w:rPr>
          <w:rFonts w:asciiTheme="majorBidi" w:hAnsiTheme="majorBidi" w:cstheme="majorBidi"/>
        </w:rPr>
        <w:t xml:space="preserve"> (Oakes, Haslam &amp; Turner, 1994)</w:t>
      </w:r>
      <w:r w:rsidRPr="0021216C">
        <w:rPr>
          <w:rFonts w:asciiTheme="majorBidi" w:hAnsiTheme="majorBidi" w:cstheme="majorBidi"/>
        </w:rPr>
        <w:t xml:space="preserve">. </w:t>
      </w:r>
      <w:proofErr w:type="spellStart"/>
      <w:r w:rsidRPr="0021216C">
        <w:rPr>
          <w:rFonts w:asciiTheme="majorBidi" w:hAnsiTheme="majorBidi" w:cstheme="majorBidi"/>
        </w:rPr>
        <w:t>Tajfel</w:t>
      </w:r>
      <w:proofErr w:type="spellEnd"/>
      <w:r w:rsidRPr="0021216C">
        <w:rPr>
          <w:rFonts w:asciiTheme="majorBidi" w:hAnsiTheme="majorBidi" w:cstheme="majorBidi"/>
        </w:rPr>
        <w:t xml:space="preserve"> </w:t>
      </w:r>
      <w:r w:rsidR="006C7283">
        <w:rPr>
          <w:rFonts w:asciiTheme="majorBidi" w:hAnsiTheme="majorBidi" w:cstheme="majorBidi"/>
        </w:rPr>
        <w:lastRenderedPageBreak/>
        <w:t>and</w:t>
      </w:r>
      <w:r w:rsidR="006C7283" w:rsidRPr="0021216C">
        <w:rPr>
          <w:rFonts w:asciiTheme="majorBidi" w:hAnsiTheme="majorBidi" w:cstheme="majorBidi"/>
        </w:rPr>
        <w:t xml:space="preserve"> </w:t>
      </w:r>
      <w:r w:rsidRPr="0021216C">
        <w:rPr>
          <w:rFonts w:asciiTheme="majorBidi" w:hAnsiTheme="majorBidi" w:cstheme="majorBidi"/>
        </w:rPr>
        <w:t xml:space="preserve">Turner (1979, 1986) proposed that group identification would depend on three structural factors: status relations between the groups, legitimacy of the status hierarchy, and permeability of group boundaries. </w:t>
      </w:r>
      <w:r w:rsidR="006C7283">
        <w:rPr>
          <w:rFonts w:asciiTheme="majorBidi" w:hAnsiTheme="majorBidi" w:cstheme="majorBidi"/>
        </w:rPr>
        <w:t xml:space="preserve">They </w:t>
      </w:r>
      <w:r w:rsidRPr="0021216C">
        <w:rPr>
          <w:rFonts w:asciiTheme="majorBidi" w:hAnsiTheme="majorBidi" w:cstheme="majorBidi"/>
        </w:rPr>
        <w:t xml:space="preserve">hoped to develop a dynamic theory of social identification that looked beyond individual differences and universal processes to intergroup contexts and real social relations.  </w:t>
      </w:r>
      <w:r>
        <w:rPr>
          <w:rFonts w:asciiTheme="majorBidi" w:hAnsiTheme="majorBidi" w:cstheme="majorBidi"/>
        </w:rPr>
        <w:t>From this perspective</w:t>
      </w:r>
      <w:r w:rsidR="005D1E75">
        <w:rPr>
          <w:rFonts w:asciiTheme="majorBidi" w:hAnsiTheme="majorBidi" w:cstheme="majorBidi"/>
        </w:rPr>
        <w:t>, structural variables such as group permeability, size, and inequality, are likely to alter identification through their effects on collective status, outcomes, and alternative action choice set</w:t>
      </w:r>
      <w:r w:rsidR="006C7283">
        <w:rPr>
          <w:rFonts w:asciiTheme="majorBidi" w:hAnsiTheme="majorBidi" w:cstheme="majorBidi"/>
        </w:rPr>
        <w:t xml:space="preserve"> (Turner &amp; Reynolds, 2002)</w:t>
      </w:r>
      <w:r w:rsidR="005D1E75">
        <w:rPr>
          <w:rFonts w:asciiTheme="majorBidi" w:hAnsiTheme="majorBidi" w:cstheme="majorBidi"/>
        </w:rPr>
        <w:t xml:space="preserve">. </w:t>
      </w:r>
      <w:r w:rsidR="006C7283">
        <w:rPr>
          <w:rFonts w:asciiTheme="majorBidi" w:hAnsiTheme="majorBidi" w:cstheme="majorBidi"/>
        </w:rPr>
        <w:t xml:space="preserve">Indeed, </w:t>
      </w:r>
      <w:r w:rsidR="005D1E75">
        <w:rPr>
          <w:rFonts w:asciiTheme="majorBidi" w:hAnsiTheme="majorBidi" w:cstheme="majorBidi"/>
        </w:rPr>
        <w:t>experiments manipulating such structural variables</w:t>
      </w:r>
      <w:r w:rsidR="006C7283">
        <w:rPr>
          <w:rFonts w:asciiTheme="majorBidi" w:hAnsiTheme="majorBidi" w:cstheme="majorBidi"/>
        </w:rPr>
        <w:t xml:space="preserve"> have shown that group size, inequality and boundary permeability affect social identification respectively by promoting feelings of exclusivity  and status defensiveness (</w:t>
      </w:r>
      <w:proofErr w:type="spellStart"/>
      <w:r w:rsidR="006C7283">
        <w:rPr>
          <w:rFonts w:asciiTheme="majorBidi" w:hAnsiTheme="majorBidi" w:cstheme="majorBidi"/>
        </w:rPr>
        <w:t>Ellemers</w:t>
      </w:r>
      <w:proofErr w:type="spellEnd"/>
      <w:r w:rsidR="006C7283">
        <w:rPr>
          <w:rFonts w:asciiTheme="majorBidi" w:hAnsiTheme="majorBidi" w:cstheme="majorBidi"/>
        </w:rPr>
        <w:t>, 1993), perceptions of status stability (</w:t>
      </w:r>
      <w:proofErr w:type="spellStart"/>
      <w:r w:rsidR="006C7283" w:rsidRPr="00C3179A">
        <w:rPr>
          <w:rFonts w:asciiTheme="majorBidi" w:hAnsiTheme="majorBidi" w:cstheme="majorBidi"/>
        </w:rPr>
        <w:t>Ellemers</w:t>
      </w:r>
      <w:proofErr w:type="spellEnd"/>
      <w:r w:rsidR="006C7283">
        <w:rPr>
          <w:rFonts w:asciiTheme="majorBidi" w:hAnsiTheme="majorBidi" w:cstheme="majorBidi"/>
        </w:rPr>
        <w:t>,</w:t>
      </w:r>
      <w:r w:rsidR="006C7283" w:rsidRPr="00C3179A">
        <w:rPr>
          <w:rFonts w:asciiTheme="majorBidi" w:hAnsiTheme="majorBidi" w:cstheme="majorBidi"/>
        </w:rPr>
        <w:t xml:space="preserve"> </w:t>
      </w:r>
      <w:r w:rsidR="006C7283" w:rsidRPr="009E39C4">
        <w:t>et al.,</w:t>
      </w:r>
      <w:r w:rsidR="006C7283">
        <w:rPr>
          <w:rFonts w:asciiTheme="majorBidi" w:hAnsiTheme="majorBidi" w:cstheme="majorBidi"/>
          <w:b/>
          <w:bCs/>
          <w:i/>
          <w:iCs/>
          <w:sz w:val="20"/>
          <w:szCs w:val="20"/>
        </w:rPr>
        <w:t xml:space="preserve"> </w:t>
      </w:r>
      <w:r w:rsidR="006C7283" w:rsidRPr="00C3179A">
        <w:rPr>
          <w:rFonts w:asciiTheme="majorBidi" w:hAnsiTheme="majorBidi" w:cstheme="majorBidi"/>
        </w:rPr>
        <w:t>1988)</w:t>
      </w:r>
      <w:r w:rsidR="006C7283">
        <w:rPr>
          <w:rFonts w:asciiTheme="majorBidi" w:hAnsiTheme="majorBidi" w:cstheme="majorBidi"/>
        </w:rPr>
        <w:t>, and by rendering relative status more salient (</w:t>
      </w:r>
      <w:proofErr w:type="spellStart"/>
      <w:r w:rsidR="006C7283">
        <w:rPr>
          <w:rFonts w:asciiTheme="majorBidi" w:hAnsiTheme="majorBidi" w:cstheme="majorBidi"/>
        </w:rPr>
        <w:t>Ellemers</w:t>
      </w:r>
      <w:proofErr w:type="spellEnd"/>
      <w:r w:rsidR="006C7283">
        <w:rPr>
          <w:rFonts w:asciiTheme="majorBidi" w:hAnsiTheme="majorBidi" w:cstheme="majorBidi"/>
        </w:rPr>
        <w:t>, 1993).</w:t>
      </w:r>
      <w:r w:rsidR="005D1E75">
        <w:rPr>
          <w:rFonts w:asciiTheme="majorBidi" w:hAnsiTheme="majorBidi" w:cstheme="majorBidi"/>
        </w:rPr>
        <w:t xml:space="preserve"> </w:t>
      </w:r>
    </w:p>
    <w:p w14:paraId="59D84087" w14:textId="77777777" w:rsidR="00C855C1" w:rsidRDefault="00C82841" w:rsidP="00EB0F29">
      <w:pPr>
        <w:autoSpaceDE w:val="0"/>
        <w:autoSpaceDN w:val="0"/>
        <w:adjustRightInd w:val="0"/>
        <w:spacing w:after="0" w:line="480" w:lineRule="auto"/>
        <w:ind w:firstLine="720"/>
        <w:rPr>
          <w:rFonts w:asciiTheme="majorBidi" w:hAnsiTheme="majorBidi" w:cstheme="majorBidi"/>
        </w:rPr>
      </w:pPr>
      <w:r>
        <w:rPr>
          <w:rFonts w:asciiTheme="majorBidi" w:hAnsiTheme="majorBidi" w:cstheme="majorBidi"/>
        </w:rPr>
        <w:t xml:space="preserve">In this deductive top-down </w:t>
      </w:r>
      <w:r w:rsidR="00EB0F29">
        <w:rPr>
          <w:rFonts w:asciiTheme="majorBidi" w:hAnsiTheme="majorBidi" w:cstheme="majorBidi"/>
        </w:rPr>
        <w:t>perspective</w:t>
      </w:r>
      <w:r>
        <w:rPr>
          <w:rFonts w:asciiTheme="majorBidi" w:hAnsiTheme="majorBidi" w:cstheme="majorBidi"/>
        </w:rPr>
        <w:t xml:space="preserve">, structural conditions affect social identification which, in turn, affects behavioral outcomes such as </w:t>
      </w:r>
      <w:proofErr w:type="spellStart"/>
      <w:r>
        <w:rPr>
          <w:rFonts w:asciiTheme="majorBidi" w:hAnsiTheme="majorBidi" w:cstheme="majorBidi"/>
        </w:rPr>
        <w:t>ingroup</w:t>
      </w:r>
      <w:proofErr w:type="spellEnd"/>
      <w:r>
        <w:rPr>
          <w:rFonts w:asciiTheme="majorBidi" w:hAnsiTheme="majorBidi" w:cstheme="majorBidi"/>
        </w:rPr>
        <w:t xml:space="preserve"> favoritism (</w:t>
      </w:r>
      <w:proofErr w:type="spellStart"/>
      <w:r>
        <w:rPr>
          <w:rFonts w:asciiTheme="majorBidi" w:hAnsiTheme="majorBidi" w:cstheme="majorBidi"/>
        </w:rPr>
        <w:t>Tajfel</w:t>
      </w:r>
      <w:proofErr w:type="spellEnd"/>
      <w:r>
        <w:rPr>
          <w:rFonts w:asciiTheme="majorBidi" w:hAnsiTheme="majorBidi" w:cstheme="majorBidi"/>
        </w:rPr>
        <w:t xml:space="preserve"> &amp; Turner, 1979; Hogg, 2016). Of course, individual difference also matter in this model (Reynolds, Turner, Haslam &amp; Ryan, 2001).  Studies have shown that individual levels of identification, when manipulated or observed, regardless of group status or permeability, are deeply implicated in group cohesion, commitment, and perceptions of homogeneity (e.g., </w:t>
      </w:r>
      <w:proofErr w:type="spellStart"/>
      <w:r>
        <w:rPr>
          <w:rFonts w:asciiTheme="majorBidi" w:hAnsiTheme="majorBidi" w:cstheme="majorBidi"/>
        </w:rPr>
        <w:t>Ellemers</w:t>
      </w:r>
      <w:proofErr w:type="spellEnd"/>
      <w:r>
        <w:rPr>
          <w:rFonts w:asciiTheme="majorBidi" w:hAnsiTheme="majorBidi" w:cstheme="majorBidi"/>
        </w:rPr>
        <w:t xml:space="preserve">, Spears, &amp; </w:t>
      </w:r>
      <w:proofErr w:type="spellStart"/>
      <w:r>
        <w:rPr>
          <w:rFonts w:asciiTheme="majorBidi" w:hAnsiTheme="majorBidi" w:cstheme="majorBidi"/>
        </w:rPr>
        <w:t>Doosje</w:t>
      </w:r>
      <w:proofErr w:type="spellEnd"/>
      <w:r>
        <w:rPr>
          <w:rFonts w:asciiTheme="majorBidi" w:hAnsiTheme="majorBidi" w:cstheme="majorBidi"/>
        </w:rPr>
        <w:t>, 1997).</w:t>
      </w:r>
    </w:p>
    <w:p w14:paraId="583050E9" w14:textId="77777777" w:rsidR="00B424C7" w:rsidRDefault="00E6386D" w:rsidP="00EB0F29">
      <w:pPr>
        <w:autoSpaceDE w:val="0"/>
        <w:autoSpaceDN w:val="0"/>
        <w:adjustRightInd w:val="0"/>
        <w:spacing w:after="0" w:line="480" w:lineRule="auto"/>
        <w:rPr>
          <w:rFonts w:asciiTheme="majorBidi" w:hAnsiTheme="majorBidi" w:cstheme="majorBidi"/>
        </w:rPr>
      </w:pPr>
      <w:r>
        <w:rPr>
          <w:rFonts w:asciiTheme="majorBidi" w:hAnsiTheme="majorBidi" w:cstheme="majorBidi"/>
        </w:rPr>
        <w:tab/>
      </w:r>
      <w:r w:rsidR="00C82841">
        <w:rPr>
          <w:rFonts w:asciiTheme="majorBidi" w:hAnsiTheme="majorBidi" w:cstheme="majorBidi"/>
        </w:rPr>
        <w:t xml:space="preserve">The inductive process by which social identification emerges from interaction is less well specified. </w:t>
      </w:r>
      <w:r w:rsidR="00B424C7">
        <w:rPr>
          <w:rFonts w:asciiTheme="majorBidi" w:hAnsiTheme="majorBidi" w:cstheme="majorBidi"/>
        </w:rPr>
        <w:t>Interest in the inductive process</w:t>
      </w:r>
      <w:r w:rsidR="00C82841">
        <w:rPr>
          <w:rFonts w:asciiTheme="majorBidi" w:hAnsiTheme="majorBidi" w:cstheme="majorBidi"/>
        </w:rPr>
        <w:t>es</w:t>
      </w:r>
      <w:r w:rsidR="00B424C7">
        <w:rPr>
          <w:rFonts w:asciiTheme="majorBidi" w:hAnsiTheme="majorBidi" w:cstheme="majorBidi"/>
        </w:rPr>
        <w:t xml:space="preserve"> first gained traction in controversies about whether the </w:t>
      </w:r>
      <w:r w:rsidR="002176E2">
        <w:rPr>
          <w:rFonts w:asciiTheme="majorBidi" w:hAnsiTheme="majorBidi" w:cstheme="majorBidi"/>
        </w:rPr>
        <w:t>bias</w:t>
      </w:r>
      <w:r w:rsidR="00B424C7">
        <w:rPr>
          <w:rFonts w:asciiTheme="majorBidi" w:hAnsiTheme="majorBidi" w:cstheme="majorBidi"/>
        </w:rPr>
        <w:t xml:space="preserve"> ev</w:t>
      </w:r>
      <w:r w:rsidR="002176E2">
        <w:rPr>
          <w:rFonts w:asciiTheme="majorBidi" w:hAnsiTheme="majorBidi" w:cstheme="majorBidi"/>
        </w:rPr>
        <w:t>ide</w:t>
      </w:r>
      <w:r w:rsidR="00B424C7">
        <w:rPr>
          <w:rFonts w:asciiTheme="majorBidi" w:hAnsiTheme="majorBidi" w:cstheme="majorBidi"/>
        </w:rPr>
        <w:t>n</w:t>
      </w:r>
      <w:r w:rsidR="002176E2">
        <w:rPr>
          <w:rFonts w:asciiTheme="majorBidi" w:hAnsiTheme="majorBidi" w:cstheme="majorBidi"/>
        </w:rPr>
        <w:t>t</w:t>
      </w:r>
      <w:r w:rsidR="00B424C7">
        <w:rPr>
          <w:rFonts w:asciiTheme="majorBidi" w:hAnsiTheme="majorBidi" w:cstheme="majorBidi"/>
        </w:rPr>
        <w:t xml:space="preserve"> in the minimal group studies was attributable to categorization or interdependence (</w:t>
      </w:r>
      <w:proofErr w:type="spellStart"/>
      <w:r w:rsidR="00B424C7">
        <w:rPr>
          <w:rFonts w:asciiTheme="majorBidi" w:hAnsiTheme="majorBidi" w:cstheme="majorBidi"/>
        </w:rPr>
        <w:t>Rabbie</w:t>
      </w:r>
      <w:proofErr w:type="spellEnd"/>
      <w:r w:rsidR="00B424C7">
        <w:rPr>
          <w:rFonts w:asciiTheme="majorBidi" w:hAnsiTheme="majorBidi" w:cstheme="majorBidi"/>
        </w:rPr>
        <w:t xml:space="preserve">. </w:t>
      </w:r>
      <w:proofErr w:type="spellStart"/>
      <w:r w:rsidR="00B424C7">
        <w:rPr>
          <w:rFonts w:asciiTheme="majorBidi" w:hAnsiTheme="majorBidi" w:cstheme="majorBidi"/>
        </w:rPr>
        <w:t>Schot</w:t>
      </w:r>
      <w:proofErr w:type="spellEnd"/>
      <w:r w:rsidR="00B424C7">
        <w:rPr>
          <w:rFonts w:asciiTheme="majorBidi" w:hAnsiTheme="majorBidi" w:cstheme="majorBidi"/>
        </w:rPr>
        <w:t xml:space="preserve">, &amp; </w:t>
      </w:r>
      <w:proofErr w:type="spellStart"/>
      <w:r w:rsidR="00B424C7">
        <w:rPr>
          <w:rFonts w:asciiTheme="majorBidi" w:hAnsiTheme="majorBidi" w:cstheme="majorBidi"/>
        </w:rPr>
        <w:t>Visser</w:t>
      </w:r>
      <w:proofErr w:type="spellEnd"/>
      <w:r w:rsidR="00B424C7">
        <w:rPr>
          <w:rFonts w:asciiTheme="majorBidi" w:hAnsiTheme="majorBidi" w:cstheme="majorBidi"/>
        </w:rPr>
        <w:t>,</w:t>
      </w:r>
      <w:r w:rsidR="00B424C7" w:rsidRPr="00103B34">
        <w:rPr>
          <w:rFonts w:asciiTheme="majorBidi" w:hAnsiTheme="majorBidi" w:cstheme="majorBidi"/>
        </w:rPr>
        <w:t xml:space="preserve"> 1989</w:t>
      </w:r>
      <w:r w:rsidR="00B424C7">
        <w:rPr>
          <w:rFonts w:asciiTheme="majorBidi" w:hAnsiTheme="majorBidi" w:cstheme="majorBidi"/>
        </w:rPr>
        <w:t xml:space="preserve">; </w:t>
      </w:r>
      <w:proofErr w:type="spellStart"/>
      <w:r w:rsidR="00B424C7" w:rsidRPr="00EB0F29">
        <w:rPr>
          <w:rFonts w:asciiTheme="majorBidi" w:hAnsiTheme="majorBidi" w:cstheme="majorBidi"/>
          <w:highlight w:val="yellow"/>
          <w:rPrChange w:id="0" w:author="FBZ" w:date="2017-06-21T09:18:00Z">
            <w:rPr>
              <w:rFonts w:asciiTheme="majorBidi" w:hAnsiTheme="majorBidi" w:cstheme="majorBidi"/>
            </w:rPr>
          </w:rPrChange>
        </w:rPr>
        <w:t>Tajfel</w:t>
      </w:r>
      <w:proofErr w:type="spellEnd"/>
      <w:r w:rsidR="00B424C7" w:rsidRPr="00EB0F29">
        <w:rPr>
          <w:rFonts w:asciiTheme="majorBidi" w:hAnsiTheme="majorBidi" w:cstheme="majorBidi"/>
          <w:highlight w:val="yellow"/>
          <w:rPrChange w:id="1" w:author="FBZ" w:date="2017-06-21T09:18:00Z">
            <w:rPr>
              <w:rFonts w:asciiTheme="majorBidi" w:hAnsiTheme="majorBidi" w:cstheme="majorBidi"/>
            </w:rPr>
          </w:rPrChange>
        </w:rPr>
        <w:t xml:space="preserve"> &amp; Turner</w:t>
      </w:r>
      <w:proofErr w:type="gramStart"/>
      <w:r w:rsidR="00B424C7" w:rsidRPr="00EB0F29">
        <w:rPr>
          <w:rFonts w:asciiTheme="majorBidi" w:hAnsiTheme="majorBidi" w:cstheme="majorBidi"/>
          <w:highlight w:val="yellow"/>
          <w:rPrChange w:id="2" w:author="FBZ" w:date="2017-06-21T09:18:00Z">
            <w:rPr>
              <w:rFonts w:asciiTheme="majorBidi" w:hAnsiTheme="majorBidi" w:cstheme="majorBidi"/>
            </w:rPr>
          </w:rPrChange>
        </w:rPr>
        <w:t>, ????</w:t>
      </w:r>
      <w:proofErr w:type="gramEnd"/>
      <w:r w:rsidR="00B424C7" w:rsidRPr="00EB0F29">
        <w:rPr>
          <w:rFonts w:asciiTheme="majorBidi" w:hAnsiTheme="majorBidi" w:cstheme="majorBidi"/>
          <w:highlight w:val="yellow"/>
          <w:rPrChange w:id="3" w:author="FBZ" w:date="2017-06-21T09:18:00Z">
            <w:rPr>
              <w:rFonts w:asciiTheme="majorBidi" w:hAnsiTheme="majorBidi" w:cstheme="majorBidi"/>
            </w:rPr>
          </w:rPrChange>
        </w:rPr>
        <w:t>; Turner &amp; Reynolds, ????</w:t>
      </w:r>
      <w:r w:rsidR="00B424C7">
        <w:rPr>
          <w:rFonts w:asciiTheme="majorBidi" w:hAnsiTheme="majorBidi" w:cstheme="majorBidi"/>
        </w:rPr>
        <w:t>).</w:t>
      </w:r>
      <w:r w:rsidR="002176E2">
        <w:rPr>
          <w:rFonts w:asciiTheme="majorBidi" w:hAnsiTheme="majorBidi" w:cstheme="majorBidi"/>
        </w:rPr>
        <w:t xml:space="preserve"> Interdependence theorists argued that social behavior emerged </w:t>
      </w:r>
      <w:r w:rsidR="00AA1804">
        <w:rPr>
          <w:rFonts w:asciiTheme="majorBidi" w:hAnsiTheme="majorBidi" w:cstheme="majorBidi"/>
        </w:rPr>
        <w:t>from</w:t>
      </w:r>
      <w:r w:rsidR="002176E2">
        <w:rPr>
          <w:rFonts w:asciiTheme="majorBidi" w:hAnsiTheme="majorBidi" w:cstheme="majorBidi"/>
        </w:rPr>
        <w:t xml:space="preserve"> dynamic intergroup and interpersonal dependencies and outcome expectancies that evolved in interaction (</w:t>
      </w:r>
      <w:proofErr w:type="spellStart"/>
      <w:r w:rsidR="002176E2">
        <w:rPr>
          <w:rFonts w:asciiTheme="majorBidi" w:hAnsiTheme="majorBidi" w:cstheme="majorBidi"/>
        </w:rPr>
        <w:t>Rabbie</w:t>
      </w:r>
      <w:proofErr w:type="spellEnd"/>
      <w:r w:rsidR="002176E2">
        <w:rPr>
          <w:rFonts w:asciiTheme="majorBidi" w:hAnsiTheme="majorBidi" w:cstheme="majorBidi"/>
        </w:rPr>
        <w:t xml:space="preserve">. </w:t>
      </w:r>
      <w:proofErr w:type="spellStart"/>
      <w:r w:rsidR="002176E2">
        <w:rPr>
          <w:rFonts w:asciiTheme="majorBidi" w:hAnsiTheme="majorBidi" w:cstheme="majorBidi"/>
        </w:rPr>
        <w:t>Schot</w:t>
      </w:r>
      <w:proofErr w:type="spellEnd"/>
      <w:r w:rsidR="002176E2">
        <w:rPr>
          <w:rFonts w:asciiTheme="majorBidi" w:hAnsiTheme="majorBidi" w:cstheme="majorBidi"/>
        </w:rPr>
        <w:t xml:space="preserve">, &amp; </w:t>
      </w:r>
      <w:proofErr w:type="spellStart"/>
      <w:r w:rsidR="002176E2">
        <w:rPr>
          <w:rFonts w:asciiTheme="majorBidi" w:hAnsiTheme="majorBidi" w:cstheme="majorBidi"/>
        </w:rPr>
        <w:t>Visser</w:t>
      </w:r>
      <w:proofErr w:type="spellEnd"/>
      <w:r w:rsidR="002176E2">
        <w:rPr>
          <w:rFonts w:asciiTheme="majorBidi" w:hAnsiTheme="majorBidi" w:cstheme="majorBidi"/>
        </w:rPr>
        <w:t>,</w:t>
      </w:r>
      <w:r w:rsidR="002176E2" w:rsidRPr="00103B34">
        <w:rPr>
          <w:rFonts w:asciiTheme="majorBidi" w:hAnsiTheme="majorBidi" w:cstheme="majorBidi"/>
        </w:rPr>
        <w:t xml:space="preserve"> 1989</w:t>
      </w:r>
      <w:r w:rsidR="002176E2">
        <w:rPr>
          <w:rFonts w:asciiTheme="majorBidi" w:hAnsiTheme="majorBidi" w:cstheme="majorBidi"/>
        </w:rPr>
        <w:t xml:space="preserve">). </w:t>
      </w:r>
    </w:p>
    <w:p w14:paraId="6FE3F2A5" w14:textId="77777777" w:rsidR="0038725F" w:rsidRDefault="002176E2">
      <w:pPr>
        <w:pStyle w:val="NoSpacing"/>
        <w:spacing w:line="480" w:lineRule="auto"/>
        <w:ind w:firstLine="720"/>
        <w:rPr>
          <w:rFonts w:asciiTheme="majorBidi" w:hAnsiTheme="majorBidi" w:cstheme="majorBidi"/>
        </w:rPr>
      </w:pPr>
      <w:r>
        <w:rPr>
          <w:rFonts w:asciiTheme="majorBidi" w:hAnsiTheme="majorBidi" w:cstheme="majorBidi"/>
        </w:rPr>
        <w:t>R</w:t>
      </w:r>
      <w:r w:rsidR="00B43CAC">
        <w:rPr>
          <w:rFonts w:asciiTheme="majorBidi" w:hAnsiTheme="majorBidi" w:cstheme="majorBidi"/>
        </w:rPr>
        <w:t>ecent years</w:t>
      </w:r>
      <w:r>
        <w:rPr>
          <w:rFonts w:asciiTheme="majorBidi" w:hAnsiTheme="majorBidi" w:cstheme="majorBidi"/>
        </w:rPr>
        <w:t xml:space="preserve"> have also seen</w:t>
      </w:r>
      <w:r w:rsidR="000A4DC2">
        <w:rPr>
          <w:rFonts w:asciiTheme="majorBidi" w:hAnsiTheme="majorBidi" w:cstheme="majorBidi"/>
        </w:rPr>
        <w:t xml:space="preserve"> the emergence of</w:t>
      </w:r>
      <w:r w:rsidR="00B43CAC">
        <w:rPr>
          <w:rFonts w:asciiTheme="majorBidi" w:hAnsiTheme="majorBidi" w:cstheme="majorBidi"/>
        </w:rPr>
        <w:t xml:space="preserve"> an </w:t>
      </w:r>
      <w:r w:rsidR="000A4DC2">
        <w:rPr>
          <w:rFonts w:asciiTheme="majorBidi" w:hAnsiTheme="majorBidi" w:cstheme="majorBidi"/>
        </w:rPr>
        <w:t xml:space="preserve">expanding </w:t>
      </w:r>
      <w:r w:rsidR="00B43CAC">
        <w:rPr>
          <w:rFonts w:asciiTheme="majorBidi" w:hAnsiTheme="majorBidi" w:cstheme="majorBidi"/>
        </w:rPr>
        <w:t>body of research into the inductive</w:t>
      </w:r>
      <w:r w:rsidR="006338DD">
        <w:rPr>
          <w:rFonts w:asciiTheme="majorBidi" w:hAnsiTheme="majorBidi" w:cstheme="majorBidi"/>
        </w:rPr>
        <w:t>,</w:t>
      </w:r>
      <w:r w:rsidR="00B43CAC">
        <w:rPr>
          <w:rFonts w:asciiTheme="majorBidi" w:hAnsiTheme="majorBidi" w:cstheme="majorBidi"/>
        </w:rPr>
        <w:t xml:space="preserve"> bottom-up pathway to </w:t>
      </w:r>
      <w:r w:rsidR="00B43CAC" w:rsidRPr="00A251B8">
        <w:rPr>
          <w:rFonts w:asciiTheme="majorBidi" w:hAnsiTheme="majorBidi" w:cstheme="majorBidi"/>
        </w:rPr>
        <w:t xml:space="preserve">social identity formation </w:t>
      </w:r>
      <w:r w:rsidR="00B43CAC" w:rsidRPr="00A251B8">
        <w:rPr>
          <w:rFonts w:asciiTheme="majorBidi" w:hAnsiTheme="majorBidi" w:cstheme="majorBidi"/>
          <w:lang w:val="en-ZA"/>
        </w:rPr>
        <w:t xml:space="preserve">(see for example </w:t>
      </w:r>
      <w:proofErr w:type="spellStart"/>
      <w:r w:rsidR="00B43CAC" w:rsidRPr="00A251B8">
        <w:rPr>
          <w:rFonts w:asciiTheme="majorBidi" w:hAnsiTheme="majorBidi" w:cstheme="majorBidi"/>
          <w:lang w:val="en-ZA"/>
        </w:rPr>
        <w:t>Postmes</w:t>
      </w:r>
      <w:proofErr w:type="spellEnd"/>
      <w:r w:rsidR="00B43CAC" w:rsidRPr="00A251B8">
        <w:rPr>
          <w:rFonts w:asciiTheme="majorBidi" w:hAnsiTheme="majorBidi" w:cstheme="majorBidi"/>
          <w:lang w:val="en-ZA"/>
        </w:rPr>
        <w:t xml:space="preserve">, Haslam &amp; </w:t>
      </w:r>
      <w:proofErr w:type="spellStart"/>
      <w:r w:rsidR="00B43CAC" w:rsidRPr="00A251B8">
        <w:rPr>
          <w:rFonts w:asciiTheme="majorBidi" w:hAnsiTheme="majorBidi" w:cstheme="majorBidi"/>
          <w:lang w:val="en-ZA"/>
        </w:rPr>
        <w:t>Swaab</w:t>
      </w:r>
      <w:proofErr w:type="spellEnd"/>
      <w:r w:rsidR="00B43CAC" w:rsidRPr="00A251B8">
        <w:rPr>
          <w:rFonts w:asciiTheme="majorBidi" w:hAnsiTheme="majorBidi" w:cstheme="majorBidi"/>
          <w:lang w:val="en-ZA"/>
        </w:rPr>
        <w:t>, 2005</w:t>
      </w:r>
      <w:r w:rsidR="00B43CAC">
        <w:rPr>
          <w:rFonts w:asciiTheme="majorBidi" w:hAnsiTheme="majorBidi" w:cstheme="majorBidi"/>
          <w:lang w:val="en-ZA"/>
        </w:rPr>
        <w:t xml:space="preserve">; </w:t>
      </w:r>
      <w:proofErr w:type="spellStart"/>
      <w:r w:rsidR="00B43CAC" w:rsidRPr="00A251B8">
        <w:rPr>
          <w:rFonts w:asciiTheme="majorBidi" w:hAnsiTheme="majorBidi" w:cstheme="majorBidi"/>
          <w:lang w:val="en-ZA"/>
        </w:rPr>
        <w:t>Jans</w:t>
      </w:r>
      <w:proofErr w:type="spellEnd"/>
      <w:r w:rsidR="00B43CAC" w:rsidRPr="00A251B8">
        <w:rPr>
          <w:rFonts w:asciiTheme="majorBidi" w:hAnsiTheme="majorBidi" w:cstheme="majorBidi"/>
          <w:lang w:val="en-ZA"/>
        </w:rPr>
        <w:t xml:space="preserve">, </w:t>
      </w:r>
      <w:proofErr w:type="spellStart"/>
      <w:r w:rsidR="00B43CAC" w:rsidRPr="00A251B8">
        <w:rPr>
          <w:rFonts w:asciiTheme="majorBidi" w:hAnsiTheme="majorBidi" w:cstheme="majorBidi"/>
          <w:lang w:val="en-ZA"/>
        </w:rPr>
        <w:t>Postmes</w:t>
      </w:r>
      <w:proofErr w:type="spellEnd"/>
      <w:r w:rsidR="00B43CAC" w:rsidRPr="00A251B8">
        <w:rPr>
          <w:rFonts w:asciiTheme="majorBidi" w:hAnsiTheme="majorBidi" w:cstheme="majorBidi"/>
          <w:lang w:val="en-ZA"/>
        </w:rPr>
        <w:t xml:space="preserve"> &amp; Van der Zee, 2012; </w:t>
      </w:r>
      <w:proofErr w:type="spellStart"/>
      <w:r w:rsidR="00B43CAC" w:rsidRPr="00520DF9">
        <w:rPr>
          <w:rFonts w:ascii="Times New Roman" w:hAnsi="Times New Roman" w:cs="Times New Roman"/>
        </w:rPr>
        <w:t>Koudenburg</w:t>
      </w:r>
      <w:proofErr w:type="spellEnd"/>
      <w:r w:rsidR="00B43CAC" w:rsidRPr="00520DF9">
        <w:rPr>
          <w:rFonts w:ascii="Times New Roman" w:hAnsi="Times New Roman" w:cs="Times New Roman"/>
        </w:rPr>
        <w:t xml:space="preserve"> </w:t>
      </w:r>
      <w:r w:rsidR="00B43CAC" w:rsidRPr="00520DF9">
        <w:rPr>
          <w:rFonts w:ascii="Times New Roman" w:hAnsi="Times New Roman" w:cs="Times New Roman"/>
          <w:i/>
        </w:rPr>
        <w:t>et al.</w:t>
      </w:r>
      <w:r w:rsidR="00B43CAC" w:rsidRPr="00520DF9">
        <w:rPr>
          <w:rFonts w:ascii="Times New Roman" w:hAnsi="Times New Roman" w:cs="Times New Roman"/>
        </w:rPr>
        <w:t>, 2015</w:t>
      </w:r>
      <w:r w:rsidR="00B43CAC" w:rsidRPr="00A251B8">
        <w:rPr>
          <w:rFonts w:asciiTheme="majorBidi" w:hAnsiTheme="majorBidi" w:cstheme="majorBidi"/>
          <w:lang w:val="en-ZA"/>
        </w:rPr>
        <w:t>).</w:t>
      </w:r>
      <w:r w:rsidR="00B43CAC">
        <w:rPr>
          <w:rFonts w:asciiTheme="majorBidi" w:hAnsiTheme="majorBidi" w:cstheme="majorBidi"/>
        </w:rPr>
        <w:t xml:space="preserve"> </w:t>
      </w:r>
      <w:r w:rsidR="008F3DDE">
        <w:rPr>
          <w:rFonts w:asciiTheme="majorBidi" w:hAnsiTheme="majorBidi" w:cstheme="majorBidi"/>
        </w:rPr>
        <w:t>T</w:t>
      </w:r>
      <w:r w:rsidR="00B43CAC">
        <w:rPr>
          <w:rFonts w:asciiTheme="majorBidi" w:hAnsiTheme="majorBidi" w:cstheme="majorBidi"/>
        </w:rPr>
        <w:t>his</w:t>
      </w:r>
      <w:r w:rsidR="008F3DDE">
        <w:rPr>
          <w:rFonts w:asciiTheme="majorBidi" w:hAnsiTheme="majorBidi" w:cstheme="majorBidi"/>
        </w:rPr>
        <w:t xml:space="preserve"> </w:t>
      </w:r>
      <w:r w:rsidR="00B43CAC">
        <w:rPr>
          <w:rFonts w:asciiTheme="majorBidi" w:hAnsiTheme="majorBidi" w:cstheme="majorBidi"/>
        </w:rPr>
        <w:t>work</w:t>
      </w:r>
      <w:r w:rsidR="008F3DDE">
        <w:rPr>
          <w:rFonts w:asciiTheme="majorBidi" w:hAnsiTheme="majorBidi" w:cstheme="majorBidi"/>
        </w:rPr>
        <w:t xml:space="preserve"> has shown that social identification with a group can develop from </w:t>
      </w:r>
      <w:r w:rsidR="00B43CAC">
        <w:rPr>
          <w:rFonts w:asciiTheme="majorBidi" w:hAnsiTheme="majorBidi" w:cstheme="majorBidi"/>
        </w:rPr>
        <w:t>interpersonal interaction</w:t>
      </w:r>
      <w:r w:rsidR="008F3DDE">
        <w:rPr>
          <w:rFonts w:asciiTheme="majorBidi" w:hAnsiTheme="majorBidi" w:cstheme="majorBidi"/>
        </w:rPr>
        <w:t xml:space="preserve"> among individuals even </w:t>
      </w:r>
      <w:r w:rsidR="00B43CAC">
        <w:rPr>
          <w:rFonts w:asciiTheme="majorBidi" w:hAnsiTheme="majorBidi" w:cstheme="majorBidi"/>
        </w:rPr>
        <w:t xml:space="preserve">in the absence of </w:t>
      </w:r>
      <w:proofErr w:type="gramStart"/>
      <w:r w:rsidR="00B43CAC">
        <w:rPr>
          <w:rFonts w:asciiTheme="majorBidi" w:hAnsiTheme="majorBidi" w:cstheme="majorBidi"/>
        </w:rPr>
        <w:t xml:space="preserve">an </w:t>
      </w:r>
      <w:r w:rsidR="00B43CAC">
        <w:rPr>
          <w:rFonts w:asciiTheme="majorBidi" w:hAnsiTheme="majorBidi" w:cstheme="majorBidi"/>
        </w:rPr>
        <w:lastRenderedPageBreak/>
        <w:t>outgroup</w:t>
      </w:r>
      <w:proofErr w:type="gramEnd"/>
      <w:r w:rsidR="00B43CAC">
        <w:rPr>
          <w:rFonts w:asciiTheme="majorBidi" w:hAnsiTheme="majorBidi" w:cstheme="majorBidi"/>
        </w:rPr>
        <w:t>.</w:t>
      </w:r>
      <w:r w:rsidR="008F3DDE">
        <w:rPr>
          <w:rFonts w:asciiTheme="majorBidi" w:hAnsiTheme="majorBidi" w:cstheme="majorBidi"/>
        </w:rPr>
        <w:t xml:space="preserve"> </w:t>
      </w:r>
      <w:proofErr w:type="spellStart"/>
      <w:r w:rsidR="008F3DDE">
        <w:rPr>
          <w:rFonts w:asciiTheme="majorBidi" w:hAnsiTheme="majorBidi" w:cstheme="majorBidi"/>
        </w:rPr>
        <w:t>Postmes</w:t>
      </w:r>
      <w:proofErr w:type="spellEnd"/>
      <w:r w:rsidR="008F3DDE">
        <w:rPr>
          <w:rFonts w:asciiTheme="majorBidi" w:hAnsiTheme="majorBidi" w:cstheme="majorBidi"/>
        </w:rPr>
        <w:t xml:space="preserve"> and his colleagues have individual</w:t>
      </w:r>
      <w:r w:rsidR="006338DD">
        <w:rPr>
          <w:rFonts w:asciiTheme="majorBidi" w:hAnsiTheme="majorBidi" w:cstheme="majorBidi"/>
        </w:rPr>
        <w:t>s</w:t>
      </w:r>
      <w:r w:rsidR="008F3DDE">
        <w:rPr>
          <w:rFonts w:asciiTheme="majorBidi" w:hAnsiTheme="majorBidi" w:cstheme="majorBidi"/>
        </w:rPr>
        <w:t xml:space="preserve"> sing songs or engage in other collective </w:t>
      </w:r>
      <w:r w:rsidR="006338DD">
        <w:rPr>
          <w:rFonts w:asciiTheme="majorBidi" w:hAnsiTheme="majorBidi" w:cstheme="majorBidi"/>
        </w:rPr>
        <w:t xml:space="preserve">activities </w:t>
      </w:r>
      <w:r w:rsidR="008F3DDE">
        <w:rPr>
          <w:rFonts w:asciiTheme="majorBidi" w:hAnsiTheme="majorBidi" w:cstheme="majorBidi"/>
        </w:rPr>
        <w:t xml:space="preserve">to promote the emergence of shared identification. </w:t>
      </w:r>
      <w:r w:rsidR="00B43CAC">
        <w:rPr>
          <w:rFonts w:asciiTheme="majorBidi" w:hAnsiTheme="majorBidi" w:cstheme="majorBidi"/>
        </w:rPr>
        <w:t xml:space="preserve">This contrasts with the deductive (top-down) pathway to social identification where social actors primarily draw upon </w:t>
      </w:r>
      <w:r w:rsidR="008F3DDE">
        <w:rPr>
          <w:rFonts w:asciiTheme="majorBidi" w:hAnsiTheme="majorBidi" w:cstheme="majorBidi"/>
        </w:rPr>
        <w:t xml:space="preserve">salient social </w:t>
      </w:r>
      <w:r w:rsidR="00B43CAC">
        <w:rPr>
          <w:rFonts w:asciiTheme="majorBidi" w:hAnsiTheme="majorBidi" w:cstheme="majorBidi"/>
        </w:rPr>
        <w:t>categories</w:t>
      </w:r>
      <w:r w:rsidR="00AA1804">
        <w:rPr>
          <w:rFonts w:asciiTheme="majorBidi" w:hAnsiTheme="majorBidi" w:cstheme="majorBidi"/>
        </w:rPr>
        <w:t xml:space="preserve"> or are assigned category membership by experimenters</w:t>
      </w:r>
      <w:r w:rsidR="008F3DDE">
        <w:rPr>
          <w:rFonts w:asciiTheme="majorBidi" w:hAnsiTheme="majorBidi" w:cstheme="majorBidi"/>
        </w:rPr>
        <w:t xml:space="preserve">. </w:t>
      </w:r>
      <w:r w:rsidR="00DE7E0D">
        <w:rPr>
          <w:rFonts w:asciiTheme="majorBidi" w:hAnsiTheme="majorBidi" w:cstheme="majorBidi"/>
        </w:rPr>
        <w:t>Social identification</w:t>
      </w:r>
      <w:r w:rsidR="00060DE9">
        <w:rPr>
          <w:rFonts w:asciiTheme="majorBidi" w:hAnsiTheme="majorBidi" w:cstheme="majorBidi"/>
        </w:rPr>
        <w:t>,</w:t>
      </w:r>
      <w:r w:rsidR="00DE7E0D">
        <w:rPr>
          <w:rFonts w:asciiTheme="majorBidi" w:hAnsiTheme="majorBidi" w:cstheme="majorBidi"/>
        </w:rPr>
        <w:t xml:space="preserve"> which arises in intra- and intergroup interaction and a develop</w:t>
      </w:r>
      <w:r w:rsidR="00060DE9">
        <w:rPr>
          <w:rFonts w:asciiTheme="majorBidi" w:hAnsiTheme="majorBidi" w:cstheme="majorBidi"/>
        </w:rPr>
        <w:t>ed</w:t>
      </w:r>
      <w:r w:rsidR="00DE7E0D">
        <w:rPr>
          <w:rFonts w:asciiTheme="majorBidi" w:hAnsiTheme="majorBidi" w:cstheme="majorBidi"/>
        </w:rPr>
        <w:t xml:space="preserve"> sense of shared fate</w:t>
      </w:r>
      <w:r w:rsidR="00060DE9">
        <w:rPr>
          <w:rFonts w:asciiTheme="majorBidi" w:hAnsiTheme="majorBidi" w:cstheme="majorBidi"/>
        </w:rPr>
        <w:t>,</w:t>
      </w:r>
      <w:r w:rsidR="00DE7E0D">
        <w:rPr>
          <w:rFonts w:asciiTheme="majorBidi" w:hAnsiTheme="majorBidi" w:cstheme="majorBidi"/>
        </w:rPr>
        <w:t xml:space="preserve"> has been shown to support collective action and radicalization (</w:t>
      </w:r>
      <w:r w:rsidR="007309BC">
        <w:rPr>
          <w:rFonts w:asciiTheme="majorBidi" w:hAnsiTheme="majorBidi" w:cstheme="majorBidi"/>
        </w:rPr>
        <w:t xml:space="preserve">Thomas, </w:t>
      </w:r>
      <w:proofErr w:type="spellStart"/>
      <w:r w:rsidR="007309BC">
        <w:rPr>
          <w:rFonts w:asciiTheme="majorBidi" w:hAnsiTheme="majorBidi" w:cstheme="majorBidi"/>
        </w:rPr>
        <w:t>McGarty</w:t>
      </w:r>
      <w:proofErr w:type="spellEnd"/>
      <w:r w:rsidR="007309BC">
        <w:rPr>
          <w:rFonts w:asciiTheme="majorBidi" w:hAnsiTheme="majorBidi" w:cstheme="majorBidi"/>
        </w:rPr>
        <w:t xml:space="preserve">, &amp; </w:t>
      </w:r>
      <w:proofErr w:type="spellStart"/>
      <w:r w:rsidR="007309BC">
        <w:rPr>
          <w:rFonts w:asciiTheme="majorBidi" w:hAnsiTheme="majorBidi" w:cstheme="majorBidi"/>
        </w:rPr>
        <w:t>Mavor</w:t>
      </w:r>
      <w:proofErr w:type="spellEnd"/>
      <w:r w:rsidR="007309BC">
        <w:rPr>
          <w:rFonts w:asciiTheme="majorBidi" w:hAnsiTheme="majorBidi" w:cstheme="majorBidi"/>
        </w:rPr>
        <w:t>,</w:t>
      </w:r>
      <w:r w:rsidR="00DE7E0D">
        <w:rPr>
          <w:rFonts w:asciiTheme="majorBidi" w:hAnsiTheme="majorBidi" w:cstheme="majorBidi"/>
        </w:rPr>
        <w:t xml:space="preserve"> </w:t>
      </w:r>
      <w:r w:rsidR="0038725F">
        <w:rPr>
          <w:rFonts w:asciiTheme="majorBidi" w:hAnsiTheme="majorBidi" w:cstheme="majorBidi"/>
        </w:rPr>
        <w:t>2016</w:t>
      </w:r>
      <w:r w:rsidR="00DE7E0D">
        <w:rPr>
          <w:rFonts w:asciiTheme="majorBidi" w:hAnsiTheme="majorBidi" w:cstheme="majorBidi"/>
        </w:rPr>
        <w:t>;</w:t>
      </w:r>
      <w:r w:rsidR="007309BC">
        <w:rPr>
          <w:rFonts w:asciiTheme="majorBidi" w:hAnsiTheme="majorBidi" w:cstheme="majorBidi"/>
        </w:rPr>
        <w:t xml:space="preserve"> Thomas, </w:t>
      </w:r>
      <w:proofErr w:type="spellStart"/>
      <w:r w:rsidR="007309BC">
        <w:rPr>
          <w:rFonts w:asciiTheme="majorBidi" w:hAnsiTheme="majorBidi" w:cstheme="majorBidi"/>
        </w:rPr>
        <w:t>McGarty</w:t>
      </w:r>
      <w:proofErr w:type="spellEnd"/>
      <w:r w:rsidR="007309BC">
        <w:rPr>
          <w:rFonts w:asciiTheme="majorBidi" w:hAnsiTheme="majorBidi" w:cstheme="majorBidi"/>
        </w:rPr>
        <w:t xml:space="preserve">, &amp; </w:t>
      </w:r>
      <w:r w:rsidR="007309BC" w:rsidRPr="00060DE9">
        <w:rPr>
          <w:rFonts w:asciiTheme="majorBidi" w:hAnsiTheme="majorBidi" w:cstheme="majorBidi"/>
        </w:rPr>
        <w:t>Louis, 2014;</w:t>
      </w:r>
      <w:r w:rsidR="00DE7E0D">
        <w:rPr>
          <w:rFonts w:asciiTheme="majorBidi" w:hAnsiTheme="majorBidi" w:cstheme="majorBidi"/>
        </w:rPr>
        <w:t xml:space="preserve"> </w:t>
      </w:r>
      <w:proofErr w:type="spellStart"/>
      <w:r w:rsidR="0038725F">
        <w:rPr>
          <w:rFonts w:asciiTheme="majorBidi" w:hAnsiTheme="majorBidi" w:cstheme="majorBidi"/>
        </w:rPr>
        <w:t>Reicher</w:t>
      </w:r>
      <w:proofErr w:type="spellEnd"/>
      <w:r w:rsidR="0038725F">
        <w:rPr>
          <w:rFonts w:asciiTheme="majorBidi" w:hAnsiTheme="majorBidi" w:cstheme="majorBidi"/>
        </w:rPr>
        <w:t xml:space="preserve"> &amp; Haslam, 2013)</w:t>
      </w:r>
      <w:r w:rsidR="00DE7E0D">
        <w:rPr>
          <w:rFonts w:asciiTheme="majorBidi" w:hAnsiTheme="majorBidi" w:cstheme="majorBidi"/>
        </w:rPr>
        <w:t>.</w:t>
      </w:r>
      <w:r w:rsidR="0038725F">
        <w:rPr>
          <w:rFonts w:asciiTheme="majorBidi" w:hAnsiTheme="majorBidi" w:cstheme="majorBidi"/>
        </w:rPr>
        <w:t xml:space="preserve"> </w:t>
      </w:r>
      <w:r w:rsidR="00DE7E0D">
        <w:rPr>
          <w:rFonts w:asciiTheme="majorBidi" w:hAnsiTheme="majorBidi" w:cstheme="majorBidi"/>
        </w:rPr>
        <w:t>Moreover, because social i</w:t>
      </w:r>
      <w:r w:rsidR="0038725F">
        <w:rPr>
          <w:rFonts w:asciiTheme="majorBidi" w:hAnsiTheme="majorBidi" w:cstheme="majorBidi"/>
        </w:rPr>
        <w:t xml:space="preserve">nteraction </w:t>
      </w:r>
      <w:r w:rsidR="00DE7E0D">
        <w:rPr>
          <w:rFonts w:asciiTheme="majorBidi" w:hAnsiTheme="majorBidi" w:cstheme="majorBidi"/>
        </w:rPr>
        <w:t>can undermine</w:t>
      </w:r>
      <w:r w:rsidR="0038725F">
        <w:rPr>
          <w:rFonts w:asciiTheme="majorBidi" w:hAnsiTheme="majorBidi" w:cstheme="majorBidi"/>
        </w:rPr>
        <w:t xml:space="preserve"> the social influence effects of deindividuation (</w:t>
      </w:r>
      <w:proofErr w:type="spellStart"/>
      <w:r w:rsidR="0038725F">
        <w:rPr>
          <w:rFonts w:asciiTheme="majorBidi" w:hAnsiTheme="majorBidi" w:cstheme="majorBidi"/>
        </w:rPr>
        <w:t>Postmes</w:t>
      </w:r>
      <w:proofErr w:type="spellEnd"/>
      <w:r w:rsidR="0038725F">
        <w:rPr>
          <w:rFonts w:asciiTheme="majorBidi" w:hAnsiTheme="majorBidi" w:cstheme="majorBidi"/>
        </w:rPr>
        <w:t xml:space="preserve">, Spears et al., 2005) </w:t>
      </w:r>
      <w:r w:rsidR="00DE7E0D">
        <w:rPr>
          <w:rFonts w:asciiTheme="majorBidi" w:hAnsiTheme="majorBidi" w:cstheme="majorBidi"/>
        </w:rPr>
        <w:t>this inductive pathway can promote</w:t>
      </w:r>
      <w:r w:rsidR="0038725F">
        <w:rPr>
          <w:rFonts w:asciiTheme="majorBidi" w:hAnsiTheme="majorBidi" w:cstheme="majorBidi"/>
        </w:rPr>
        <w:t xml:space="preserve"> social identification effects of individual performance and outcomes.</w:t>
      </w:r>
    </w:p>
    <w:p w14:paraId="16E0A831" w14:textId="4C3BAC76" w:rsidR="00505BC4" w:rsidRPr="00060DE9" w:rsidRDefault="0038725F" w:rsidP="00060DE9">
      <w:pPr>
        <w:pStyle w:val="NoSpacing"/>
        <w:spacing w:line="480" w:lineRule="auto"/>
        <w:ind w:firstLine="720"/>
        <w:rPr>
          <w:rFonts w:asciiTheme="majorBidi" w:hAnsiTheme="majorBidi" w:cstheme="majorBidi"/>
        </w:rPr>
      </w:pPr>
      <w:r>
        <w:rPr>
          <w:rFonts w:asciiTheme="majorBidi" w:hAnsiTheme="majorBidi" w:cstheme="majorBidi"/>
        </w:rPr>
        <w:t xml:space="preserve">There is no doubt that both </w:t>
      </w:r>
      <w:r w:rsidR="00B43CAC">
        <w:rPr>
          <w:rFonts w:asciiTheme="majorBidi" w:hAnsiTheme="majorBidi" w:cstheme="majorBidi"/>
        </w:rPr>
        <w:t>pathways</w:t>
      </w:r>
      <w:r>
        <w:rPr>
          <w:rFonts w:asciiTheme="majorBidi" w:hAnsiTheme="majorBidi" w:cstheme="majorBidi"/>
        </w:rPr>
        <w:t xml:space="preserve"> to identification </w:t>
      </w:r>
      <w:r w:rsidR="00B43CAC">
        <w:rPr>
          <w:rFonts w:asciiTheme="majorBidi" w:hAnsiTheme="majorBidi" w:cstheme="majorBidi"/>
        </w:rPr>
        <w:t>operat</w:t>
      </w:r>
      <w:r>
        <w:rPr>
          <w:rFonts w:asciiTheme="majorBidi" w:hAnsiTheme="majorBidi" w:cstheme="majorBidi"/>
        </w:rPr>
        <w:t xml:space="preserve">e </w:t>
      </w:r>
      <w:r w:rsidR="00B43CAC">
        <w:rPr>
          <w:rFonts w:asciiTheme="majorBidi" w:hAnsiTheme="majorBidi" w:cstheme="majorBidi"/>
        </w:rPr>
        <w:t xml:space="preserve">simultaneously. </w:t>
      </w:r>
      <w:r w:rsidR="00DE7E0D">
        <w:rPr>
          <w:rFonts w:asciiTheme="majorBidi" w:hAnsiTheme="majorBidi" w:cstheme="majorBidi"/>
        </w:rPr>
        <w:t xml:space="preserve">Both categorization and interdependence are implicated in intergroup behavior (e.g., </w:t>
      </w:r>
      <w:proofErr w:type="spellStart"/>
      <w:r w:rsidR="00505BC4" w:rsidRPr="00060DE9">
        <w:rPr>
          <w:rFonts w:asciiTheme="majorBidi" w:hAnsiTheme="majorBidi" w:cstheme="majorBidi"/>
        </w:rPr>
        <w:t>Balliet</w:t>
      </w:r>
      <w:proofErr w:type="spellEnd"/>
      <w:r w:rsidR="00505BC4" w:rsidRPr="00060DE9">
        <w:rPr>
          <w:rFonts w:asciiTheme="majorBidi" w:hAnsiTheme="majorBidi" w:cstheme="majorBidi"/>
        </w:rPr>
        <w:t xml:space="preserve">, Wu, &amp; De </w:t>
      </w:r>
      <w:proofErr w:type="spellStart"/>
      <w:r w:rsidR="00505BC4" w:rsidRPr="00060DE9">
        <w:rPr>
          <w:rFonts w:asciiTheme="majorBidi" w:hAnsiTheme="majorBidi" w:cstheme="majorBidi"/>
        </w:rPr>
        <w:t>Dreu</w:t>
      </w:r>
      <w:proofErr w:type="spellEnd"/>
      <w:r w:rsidR="00505BC4" w:rsidRPr="00060DE9">
        <w:rPr>
          <w:rFonts w:asciiTheme="majorBidi" w:hAnsiTheme="majorBidi" w:cstheme="majorBidi"/>
        </w:rPr>
        <w:t xml:space="preserve">, 2014; </w:t>
      </w:r>
      <w:proofErr w:type="spellStart"/>
      <w:r w:rsidR="00505BC4" w:rsidRPr="00060DE9">
        <w:rPr>
          <w:rFonts w:asciiTheme="majorBidi" w:hAnsiTheme="majorBidi" w:cstheme="majorBidi"/>
        </w:rPr>
        <w:t>Durrheim</w:t>
      </w:r>
      <w:proofErr w:type="spellEnd"/>
      <w:r w:rsidR="00505BC4" w:rsidRPr="00060DE9">
        <w:rPr>
          <w:rFonts w:asciiTheme="majorBidi" w:hAnsiTheme="majorBidi" w:cstheme="majorBidi"/>
        </w:rPr>
        <w:t xml:space="preserve">, Quayle, </w:t>
      </w:r>
      <w:proofErr w:type="spellStart"/>
      <w:r w:rsidR="00505BC4" w:rsidRPr="00060DE9">
        <w:rPr>
          <w:rFonts w:asciiTheme="majorBidi" w:hAnsiTheme="majorBidi" w:cstheme="majorBidi"/>
        </w:rPr>
        <w:t>Tredoux</w:t>
      </w:r>
      <w:proofErr w:type="spellEnd"/>
      <w:r w:rsidR="00505BC4" w:rsidRPr="00060DE9">
        <w:rPr>
          <w:rFonts w:asciiTheme="majorBidi" w:hAnsiTheme="majorBidi" w:cstheme="majorBidi"/>
        </w:rPr>
        <w:t xml:space="preserve">, </w:t>
      </w:r>
      <w:proofErr w:type="spellStart"/>
      <w:r w:rsidR="00505BC4" w:rsidRPr="00060DE9">
        <w:rPr>
          <w:rFonts w:asciiTheme="majorBidi" w:hAnsiTheme="majorBidi" w:cstheme="majorBidi"/>
        </w:rPr>
        <w:t>Titlestad</w:t>
      </w:r>
      <w:proofErr w:type="spellEnd"/>
      <w:r w:rsidR="00505BC4" w:rsidRPr="00060DE9">
        <w:rPr>
          <w:rFonts w:asciiTheme="majorBidi" w:hAnsiTheme="majorBidi" w:cstheme="majorBidi"/>
        </w:rPr>
        <w:t xml:space="preserve">, Tooke, 2016, </w:t>
      </w:r>
      <w:proofErr w:type="spellStart"/>
      <w:r w:rsidR="00DE7E0D">
        <w:rPr>
          <w:rFonts w:asciiTheme="majorBidi" w:hAnsiTheme="majorBidi" w:cstheme="majorBidi"/>
        </w:rPr>
        <w:t>Gaertner</w:t>
      </w:r>
      <w:proofErr w:type="spellEnd"/>
      <w:r w:rsidR="00DE7E0D">
        <w:rPr>
          <w:rFonts w:asciiTheme="majorBidi" w:hAnsiTheme="majorBidi" w:cstheme="majorBidi"/>
        </w:rPr>
        <w:t xml:space="preserve"> &amp; </w:t>
      </w:r>
      <w:proofErr w:type="spellStart"/>
      <w:r w:rsidR="00DE7E0D">
        <w:rPr>
          <w:rFonts w:asciiTheme="majorBidi" w:hAnsiTheme="majorBidi" w:cstheme="majorBidi"/>
        </w:rPr>
        <w:t>Insko</w:t>
      </w:r>
      <w:proofErr w:type="spellEnd"/>
      <w:r w:rsidR="00DE7E0D">
        <w:rPr>
          <w:rFonts w:asciiTheme="majorBidi" w:hAnsiTheme="majorBidi" w:cstheme="majorBidi"/>
        </w:rPr>
        <w:t xml:space="preserve">, 2000; </w:t>
      </w:r>
      <w:proofErr w:type="spellStart"/>
      <w:r w:rsidR="00DE7E0D">
        <w:rPr>
          <w:rFonts w:asciiTheme="majorBidi" w:hAnsiTheme="majorBidi" w:cstheme="majorBidi"/>
        </w:rPr>
        <w:t>Platow</w:t>
      </w:r>
      <w:proofErr w:type="spellEnd"/>
      <w:r w:rsidR="00DE7E0D">
        <w:rPr>
          <w:rFonts w:asciiTheme="majorBidi" w:hAnsiTheme="majorBidi" w:cstheme="majorBidi"/>
        </w:rPr>
        <w:t xml:space="preserve">, </w:t>
      </w:r>
      <w:proofErr w:type="gramStart"/>
      <w:r w:rsidR="00505BC4">
        <w:rPr>
          <w:rFonts w:asciiTheme="majorBidi" w:hAnsiTheme="majorBidi" w:cstheme="majorBidi"/>
        </w:rPr>
        <w:t>Grace &amp;</w:t>
      </w:r>
      <w:proofErr w:type="gramEnd"/>
      <w:r w:rsidR="00DE7E0D">
        <w:rPr>
          <w:rFonts w:asciiTheme="majorBidi" w:hAnsiTheme="majorBidi" w:cstheme="majorBidi"/>
        </w:rPr>
        <w:t xml:space="preserve"> Smithson, 2012</w:t>
      </w:r>
      <w:r w:rsidR="00505BC4">
        <w:rPr>
          <w:rFonts w:asciiTheme="majorBidi" w:hAnsiTheme="majorBidi" w:cstheme="majorBidi"/>
        </w:rPr>
        <w:t>;</w:t>
      </w:r>
      <w:r w:rsidR="00DE7E0D" w:rsidRPr="00060DE9">
        <w:rPr>
          <w:rFonts w:asciiTheme="majorBidi" w:hAnsiTheme="majorBidi" w:cstheme="majorBidi"/>
        </w:rPr>
        <w:t xml:space="preserve"> </w:t>
      </w:r>
      <w:proofErr w:type="spellStart"/>
      <w:r w:rsidR="00DE7E0D" w:rsidRPr="00060DE9">
        <w:rPr>
          <w:rFonts w:asciiTheme="majorBidi" w:hAnsiTheme="majorBidi" w:cstheme="majorBidi"/>
        </w:rPr>
        <w:t>Str</w:t>
      </w:r>
      <w:r w:rsidR="00505BC4" w:rsidRPr="00060DE9">
        <w:rPr>
          <w:rFonts w:asciiTheme="majorBidi" w:hAnsiTheme="majorBidi" w:cstheme="majorBidi"/>
        </w:rPr>
        <w:t>oebe</w:t>
      </w:r>
      <w:proofErr w:type="spellEnd"/>
      <w:r w:rsidR="00505BC4" w:rsidRPr="00060DE9">
        <w:rPr>
          <w:rFonts w:asciiTheme="majorBidi" w:hAnsiTheme="majorBidi" w:cstheme="majorBidi"/>
        </w:rPr>
        <w:t xml:space="preserve">, </w:t>
      </w:r>
      <w:proofErr w:type="spellStart"/>
      <w:r w:rsidR="00505BC4" w:rsidRPr="00060DE9">
        <w:rPr>
          <w:rFonts w:asciiTheme="majorBidi" w:hAnsiTheme="majorBidi" w:cstheme="majorBidi"/>
        </w:rPr>
        <w:t>Lodewijkx</w:t>
      </w:r>
      <w:proofErr w:type="spellEnd"/>
      <w:r w:rsidR="00505BC4" w:rsidRPr="00060DE9">
        <w:rPr>
          <w:rFonts w:asciiTheme="majorBidi" w:hAnsiTheme="majorBidi" w:cstheme="majorBidi"/>
        </w:rPr>
        <w:t>, &amp; Spears, 2005</w:t>
      </w:r>
      <w:r w:rsidR="00DE7E0D" w:rsidRPr="00060DE9">
        <w:rPr>
          <w:rFonts w:asciiTheme="majorBidi" w:hAnsiTheme="majorBidi" w:cstheme="majorBidi"/>
        </w:rPr>
        <w:t>)</w:t>
      </w:r>
      <w:r w:rsidR="00DE7E0D">
        <w:rPr>
          <w:rFonts w:asciiTheme="majorBidi" w:hAnsiTheme="majorBidi" w:cstheme="majorBidi"/>
        </w:rPr>
        <w:t>.</w:t>
      </w:r>
      <w:r w:rsidR="00505BC4">
        <w:rPr>
          <w:rFonts w:asciiTheme="majorBidi" w:hAnsiTheme="majorBidi" w:cstheme="majorBidi"/>
        </w:rPr>
        <w:t xml:space="preserve"> </w:t>
      </w:r>
      <w:r w:rsidRPr="00FB5F5D">
        <w:rPr>
          <w:rFonts w:asciiTheme="majorBidi" w:hAnsiTheme="majorBidi" w:cstheme="majorBidi"/>
        </w:rPr>
        <w:t>This theoretical integration suggests contextual variation in the relative importance of the different mechanisms</w:t>
      </w:r>
      <w:r w:rsidR="00505BC4" w:rsidRPr="00FB5F5D">
        <w:rPr>
          <w:rFonts w:asciiTheme="majorBidi" w:hAnsiTheme="majorBidi" w:cstheme="majorBidi"/>
        </w:rPr>
        <w:t xml:space="preserve">. </w:t>
      </w:r>
      <w:r w:rsidR="00505BC4" w:rsidRPr="00060DE9">
        <w:rPr>
          <w:rFonts w:asciiTheme="majorBidi" w:hAnsiTheme="majorBidi" w:cstheme="majorBidi"/>
        </w:rPr>
        <w:t>We can also expect that other structural conditions (e.g., group size) will affect motivational priorities (e.g. self-enhancement vs threat to self-esteem) to produce intergroup behavior (</w:t>
      </w:r>
      <w:proofErr w:type="spellStart"/>
      <w:r w:rsidR="00505BC4" w:rsidRPr="00060DE9">
        <w:rPr>
          <w:rFonts w:asciiTheme="majorBidi" w:hAnsiTheme="majorBidi" w:cstheme="majorBidi"/>
        </w:rPr>
        <w:t>Leonardelli</w:t>
      </w:r>
      <w:proofErr w:type="spellEnd"/>
      <w:r w:rsidR="00505BC4" w:rsidRPr="00060DE9">
        <w:rPr>
          <w:rFonts w:asciiTheme="majorBidi" w:hAnsiTheme="majorBidi" w:cstheme="majorBidi"/>
        </w:rPr>
        <w:t xml:space="preserve"> &amp; Brewer, 2011). </w:t>
      </w:r>
    </w:p>
    <w:p w14:paraId="43A12A34" w14:textId="77777777" w:rsidR="00505BC4" w:rsidRDefault="00505BC4" w:rsidP="00060DE9">
      <w:pPr>
        <w:pStyle w:val="NoSpacing"/>
        <w:spacing w:line="480" w:lineRule="auto"/>
        <w:ind w:firstLine="720"/>
        <w:rPr>
          <w:rFonts w:asciiTheme="majorBidi" w:hAnsiTheme="majorBidi" w:cstheme="majorBidi"/>
        </w:rPr>
      </w:pPr>
      <w:r w:rsidRPr="00060DE9">
        <w:rPr>
          <w:rFonts w:asciiTheme="majorBidi" w:hAnsiTheme="majorBidi" w:cstheme="majorBidi"/>
        </w:rPr>
        <w:t xml:space="preserve">Together, this literature paints a complex and fragmented picture of the process of social identification. </w:t>
      </w:r>
      <w:r w:rsidR="0037512B">
        <w:rPr>
          <w:rFonts w:asciiTheme="majorBidi" w:hAnsiTheme="majorBidi" w:cstheme="majorBidi"/>
        </w:rPr>
        <w:t xml:space="preserve">Much research is yet to be done to understand how the inductive and deductive paths function together: </w:t>
      </w:r>
      <w:r>
        <w:rPr>
          <w:rFonts w:asciiTheme="majorBidi" w:hAnsiTheme="majorBidi" w:cstheme="majorBidi"/>
        </w:rPr>
        <w:t>1) how inductive processes operate under different</w:t>
      </w:r>
      <w:r w:rsidR="0037512B">
        <w:rPr>
          <w:rFonts w:asciiTheme="majorBidi" w:hAnsiTheme="majorBidi" w:cstheme="majorBidi"/>
        </w:rPr>
        <w:t xml:space="preserve"> imposed structural conditions</w:t>
      </w:r>
      <w:r>
        <w:rPr>
          <w:rFonts w:asciiTheme="majorBidi" w:hAnsiTheme="majorBidi" w:cstheme="majorBidi"/>
        </w:rPr>
        <w:t>; 2)</w:t>
      </w:r>
      <w:r w:rsidR="0037512B">
        <w:rPr>
          <w:rFonts w:asciiTheme="majorBidi" w:hAnsiTheme="majorBidi" w:cstheme="majorBidi"/>
        </w:rPr>
        <w:t xml:space="preserve"> how intra- and intergroup interaction influence inductive-type identities in these contexts, (3) how different kinds of interactional behavior, and (4) </w:t>
      </w:r>
      <w:r>
        <w:rPr>
          <w:rFonts w:asciiTheme="majorBidi" w:hAnsiTheme="majorBidi" w:cstheme="majorBidi"/>
        </w:rPr>
        <w:t>individual differences in performance and out</w:t>
      </w:r>
      <w:r w:rsidR="0037512B">
        <w:rPr>
          <w:rFonts w:asciiTheme="majorBidi" w:hAnsiTheme="majorBidi" w:cstheme="majorBidi"/>
        </w:rPr>
        <w:t>come</w:t>
      </w:r>
      <w:r w:rsidR="00060DE9">
        <w:rPr>
          <w:rFonts w:asciiTheme="majorBidi" w:hAnsiTheme="majorBidi" w:cstheme="majorBidi"/>
        </w:rPr>
        <w:t>s</w:t>
      </w:r>
      <w:r w:rsidR="0037512B">
        <w:rPr>
          <w:rFonts w:asciiTheme="majorBidi" w:hAnsiTheme="majorBidi" w:cstheme="majorBidi"/>
        </w:rPr>
        <w:t xml:space="preserve"> affect identification.</w:t>
      </w:r>
    </w:p>
    <w:p w14:paraId="18DCF4E5" w14:textId="77777777" w:rsidR="00882809" w:rsidRPr="00FB5F5D" w:rsidRDefault="00052B6F" w:rsidP="00060DE9">
      <w:pPr>
        <w:pStyle w:val="NoSpacing"/>
        <w:spacing w:line="480" w:lineRule="auto"/>
        <w:ind w:firstLine="720"/>
        <w:rPr>
          <w:rFonts w:asciiTheme="majorBidi" w:hAnsiTheme="majorBidi" w:cstheme="majorBidi"/>
        </w:rPr>
      </w:pPr>
      <w:r w:rsidRPr="00052B6F">
        <w:rPr>
          <w:rFonts w:asciiTheme="majorBidi" w:hAnsiTheme="majorBidi" w:cstheme="majorBidi"/>
        </w:rPr>
        <w:t xml:space="preserve">A situated social cognition approach (Smith &amp; </w:t>
      </w:r>
      <w:proofErr w:type="spellStart"/>
      <w:r w:rsidRPr="00052B6F">
        <w:rPr>
          <w:rFonts w:asciiTheme="majorBidi" w:hAnsiTheme="majorBidi" w:cstheme="majorBidi"/>
        </w:rPr>
        <w:t>Semin</w:t>
      </w:r>
      <w:proofErr w:type="spellEnd"/>
      <w:r w:rsidRPr="00052B6F">
        <w:rPr>
          <w:rFonts w:asciiTheme="majorBidi" w:hAnsiTheme="majorBidi" w:cstheme="majorBidi"/>
        </w:rPr>
        <w:t xml:space="preserve">, 2004) would promote a view of social identification as a feedback mechanism in which the products of group identification (e.g., intergroup behaviors such as </w:t>
      </w:r>
      <w:proofErr w:type="spellStart"/>
      <w:r w:rsidRPr="00052B6F">
        <w:rPr>
          <w:rFonts w:asciiTheme="majorBidi" w:hAnsiTheme="majorBidi" w:cstheme="majorBidi"/>
        </w:rPr>
        <w:t>ingroup</w:t>
      </w:r>
      <w:proofErr w:type="spellEnd"/>
      <w:r w:rsidRPr="00052B6F">
        <w:rPr>
          <w:rFonts w:asciiTheme="majorBidi" w:hAnsiTheme="majorBidi" w:cstheme="majorBidi"/>
        </w:rPr>
        <w:t xml:space="preserve"> favoritism) are themselves implicated in constructing that identification over the course of intergroup interaction.</w:t>
      </w:r>
      <w:r>
        <w:rPr>
          <w:rFonts w:asciiTheme="majorBidi" w:hAnsiTheme="majorBidi" w:cstheme="majorBidi"/>
        </w:rPr>
        <w:t xml:space="preserve"> </w:t>
      </w:r>
      <w:r w:rsidR="009924BC" w:rsidRPr="00060DE9">
        <w:rPr>
          <w:rFonts w:asciiTheme="majorBidi" w:hAnsiTheme="majorBidi" w:cstheme="majorBidi"/>
        </w:rPr>
        <w:t xml:space="preserve">Thus, according to this organizing framework, one way to envision </w:t>
      </w:r>
      <w:r w:rsidR="009924BC" w:rsidRPr="00060DE9">
        <w:rPr>
          <w:rFonts w:asciiTheme="majorBidi" w:hAnsiTheme="majorBidi" w:cstheme="majorBidi"/>
        </w:rPr>
        <w:lastRenderedPageBreak/>
        <w:t xml:space="preserve">an integration of </w:t>
      </w:r>
      <w:r w:rsidR="003E4C12">
        <w:rPr>
          <w:rFonts w:asciiTheme="majorBidi" w:hAnsiTheme="majorBidi" w:cstheme="majorBidi"/>
        </w:rPr>
        <w:t>inductive</w:t>
      </w:r>
      <w:r>
        <w:rPr>
          <w:rFonts w:asciiTheme="majorBidi" w:hAnsiTheme="majorBidi" w:cstheme="majorBidi"/>
        </w:rPr>
        <w:t xml:space="preserve"> and </w:t>
      </w:r>
      <w:r w:rsidR="003E4C12">
        <w:rPr>
          <w:rFonts w:asciiTheme="majorBidi" w:hAnsiTheme="majorBidi" w:cstheme="majorBidi"/>
        </w:rPr>
        <w:t>deductive</w:t>
      </w:r>
      <w:r>
        <w:rPr>
          <w:rFonts w:asciiTheme="majorBidi" w:hAnsiTheme="majorBidi" w:cstheme="majorBidi"/>
        </w:rPr>
        <w:t xml:space="preserve"> pathways </w:t>
      </w:r>
      <w:r w:rsidR="009924BC" w:rsidRPr="00060DE9">
        <w:rPr>
          <w:rFonts w:asciiTheme="majorBidi" w:hAnsiTheme="majorBidi" w:cstheme="majorBidi"/>
        </w:rPr>
        <w:t xml:space="preserve">would be to model identification </w:t>
      </w:r>
      <w:r w:rsidR="009924BC" w:rsidRPr="00FB5F5D">
        <w:rPr>
          <w:rFonts w:asciiTheme="majorBidi" w:hAnsiTheme="majorBidi" w:cstheme="majorBidi"/>
        </w:rPr>
        <w:t xml:space="preserve">as a feedback mechanism, wherein initial identification is informed and influenced by intergroup interaction and the consequences of such interaction, in terms of collective and individual outcomes, to (re)produce identification (for more research showing the mediational role of intergroup behavior in identification, see also Thomas, </w:t>
      </w:r>
      <w:proofErr w:type="spellStart"/>
      <w:r w:rsidR="009924BC" w:rsidRPr="00FB5F5D">
        <w:rPr>
          <w:rFonts w:asciiTheme="majorBidi" w:hAnsiTheme="majorBidi" w:cstheme="majorBidi"/>
        </w:rPr>
        <w:t>McGarty</w:t>
      </w:r>
      <w:proofErr w:type="spellEnd"/>
      <w:r w:rsidR="00BC0B67" w:rsidRPr="00FB5F5D">
        <w:rPr>
          <w:rFonts w:asciiTheme="majorBidi" w:hAnsiTheme="majorBidi" w:cstheme="majorBidi"/>
        </w:rPr>
        <w:t xml:space="preserve">, &amp; </w:t>
      </w:r>
      <w:proofErr w:type="spellStart"/>
      <w:r w:rsidR="00BC0B67" w:rsidRPr="00FB5F5D">
        <w:rPr>
          <w:rFonts w:asciiTheme="majorBidi" w:hAnsiTheme="majorBidi" w:cstheme="majorBidi"/>
        </w:rPr>
        <w:t>Mavor</w:t>
      </w:r>
      <w:proofErr w:type="spellEnd"/>
      <w:r w:rsidR="00BC0B67" w:rsidRPr="00FB5F5D">
        <w:rPr>
          <w:rFonts w:asciiTheme="majorBidi" w:hAnsiTheme="majorBidi" w:cstheme="majorBidi"/>
        </w:rPr>
        <w:t xml:space="preserve">, 2015). </w:t>
      </w:r>
      <w:r w:rsidR="002C3429" w:rsidRPr="00FB5F5D">
        <w:rPr>
          <w:rFonts w:asciiTheme="majorBidi" w:hAnsiTheme="majorBidi" w:cstheme="majorBidi"/>
        </w:rPr>
        <w:t>I</w:t>
      </w:r>
      <w:r w:rsidR="009924BC" w:rsidRPr="00FB5F5D">
        <w:rPr>
          <w:rFonts w:asciiTheme="majorBidi" w:hAnsiTheme="majorBidi" w:cstheme="majorBidi"/>
        </w:rPr>
        <w:t>n this paper</w:t>
      </w:r>
      <w:r w:rsidR="002C3429" w:rsidRPr="00FB5F5D">
        <w:rPr>
          <w:rFonts w:asciiTheme="majorBidi" w:hAnsiTheme="majorBidi" w:cstheme="majorBidi"/>
        </w:rPr>
        <w:t xml:space="preserve"> we explore this integrated pathway process</w:t>
      </w:r>
      <w:r w:rsidR="009924BC" w:rsidRPr="00FB5F5D">
        <w:rPr>
          <w:rFonts w:asciiTheme="majorBidi" w:hAnsiTheme="majorBidi" w:cstheme="majorBidi"/>
        </w:rPr>
        <w:t xml:space="preserve"> across structural conditions</w:t>
      </w:r>
      <w:r w:rsidR="002C3429" w:rsidRPr="00FB5F5D">
        <w:rPr>
          <w:rFonts w:asciiTheme="majorBidi" w:hAnsiTheme="majorBidi" w:cstheme="majorBidi"/>
        </w:rPr>
        <w:t>,</w:t>
      </w:r>
      <w:r w:rsidR="009924BC" w:rsidRPr="00FB5F5D">
        <w:rPr>
          <w:rFonts w:asciiTheme="majorBidi" w:hAnsiTheme="majorBidi" w:cstheme="majorBidi"/>
        </w:rPr>
        <w:t xml:space="preserve"> varying by group wealth, group size, and group permeability/distinctiveness (see Figure 1 for process model, Table 1 for </w:t>
      </w:r>
      <w:r w:rsidR="00E26A13" w:rsidRPr="00FB5F5D">
        <w:rPr>
          <w:rFonts w:asciiTheme="majorBidi" w:hAnsiTheme="majorBidi" w:cstheme="majorBidi"/>
        </w:rPr>
        <w:t xml:space="preserve">a </w:t>
      </w:r>
      <w:r w:rsidR="009924BC" w:rsidRPr="00FB5F5D">
        <w:rPr>
          <w:rFonts w:asciiTheme="majorBidi" w:hAnsiTheme="majorBidi" w:cstheme="majorBidi"/>
        </w:rPr>
        <w:t>list of structural conditions).</w:t>
      </w:r>
      <w:r w:rsidR="00C855C1" w:rsidRPr="00FB5F5D">
        <w:rPr>
          <w:rFonts w:asciiTheme="majorBidi" w:hAnsiTheme="majorBidi" w:cstheme="majorBidi"/>
        </w:rPr>
        <w:t xml:space="preserve"> </w:t>
      </w:r>
    </w:p>
    <w:p w14:paraId="281EF209" w14:textId="3C9E2A66" w:rsidR="00F740B2" w:rsidRPr="00FB5F5D" w:rsidRDefault="00C855C1">
      <w:pPr>
        <w:autoSpaceDE w:val="0"/>
        <w:autoSpaceDN w:val="0"/>
        <w:adjustRightInd w:val="0"/>
        <w:spacing w:after="0" w:line="480" w:lineRule="auto"/>
        <w:ind w:firstLine="720"/>
        <w:rPr>
          <w:rFonts w:asciiTheme="majorBidi" w:hAnsiTheme="majorBidi" w:cstheme="majorBidi"/>
        </w:rPr>
      </w:pPr>
      <w:r w:rsidRPr="00FB5F5D">
        <w:rPr>
          <w:rFonts w:asciiTheme="majorBidi" w:hAnsiTheme="majorBidi" w:cstheme="majorBidi"/>
        </w:rPr>
        <w:t xml:space="preserve">We </w:t>
      </w:r>
      <w:r w:rsidR="00E1501A" w:rsidRPr="00FB5F5D">
        <w:rPr>
          <w:rFonts w:asciiTheme="majorBidi" w:hAnsiTheme="majorBidi" w:cstheme="majorBidi"/>
        </w:rPr>
        <w:t>took</w:t>
      </w:r>
      <w:r w:rsidRPr="00FB5F5D">
        <w:rPr>
          <w:rFonts w:asciiTheme="majorBidi" w:hAnsiTheme="majorBidi" w:cstheme="majorBidi"/>
        </w:rPr>
        <w:t xml:space="preserve"> an economic game approach to the design</w:t>
      </w:r>
      <w:r w:rsidR="00060DE9">
        <w:rPr>
          <w:rFonts w:asciiTheme="majorBidi" w:hAnsiTheme="majorBidi" w:cstheme="majorBidi"/>
        </w:rPr>
        <w:t xml:space="preserve"> of this study</w:t>
      </w:r>
      <w:r w:rsidRPr="00FB5F5D">
        <w:rPr>
          <w:rFonts w:asciiTheme="majorBidi" w:hAnsiTheme="majorBidi" w:cstheme="majorBidi"/>
        </w:rPr>
        <w:t xml:space="preserve">. We designed </w:t>
      </w:r>
      <w:r w:rsidR="00060DE9">
        <w:rPr>
          <w:rFonts w:asciiTheme="majorBidi" w:hAnsiTheme="majorBidi" w:cstheme="majorBidi"/>
        </w:rPr>
        <w:t>it</w:t>
      </w:r>
      <w:r w:rsidR="00B73046" w:rsidRPr="00FB5F5D">
        <w:rPr>
          <w:rFonts w:asciiTheme="majorBidi" w:hAnsiTheme="majorBidi" w:cstheme="majorBidi"/>
        </w:rPr>
        <w:t xml:space="preserve"> as a minimal intergroup game</w:t>
      </w:r>
      <w:r w:rsidRPr="00FB5F5D">
        <w:rPr>
          <w:rFonts w:asciiTheme="majorBidi" w:hAnsiTheme="majorBidi" w:cstheme="majorBidi"/>
        </w:rPr>
        <w:t xml:space="preserve"> to assess how a) permeability (by removing group boundary distinctions), b) personal status (by random assignment to rich or poor groups), and c)</w:t>
      </w:r>
      <w:r w:rsidR="00B73046" w:rsidRPr="00FB5F5D">
        <w:rPr>
          <w:rFonts w:asciiTheme="majorBidi" w:hAnsiTheme="majorBidi" w:cstheme="majorBidi"/>
        </w:rPr>
        <w:t xml:space="preserve"> group</w:t>
      </w:r>
      <w:r w:rsidRPr="00FB5F5D">
        <w:rPr>
          <w:rFonts w:asciiTheme="majorBidi" w:hAnsiTheme="majorBidi" w:cstheme="majorBidi"/>
        </w:rPr>
        <w:t xml:space="preserve"> size (</w:t>
      </w:r>
      <w:r w:rsidR="00060DE9">
        <w:rPr>
          <w:rFonts w:asciiTheme="majorBidi" w:hAnsiTheme="majorBidi" w:cstheme="majorBidi"/>
        </w:rPr>
        <w:t xml:space="preserve">random assignment to </w:t>
      </w:r>
      <w:r w:rsidRPr="00FB5F5D">
        <w:rPr>
          <w:rFonts w:asciiTheme="majorBidi" w:hAnsiTheme="majorBidi" w:cstheme="majorBidi"/>
        </w:rPr>
        <w:t>minority/majorit</w:t>
      </w:r>
      <w:r w:rsidR="00B73046" w:rsidRPr="00FB5F5D">
        <w:rPr>
          <w:rFonts w:asciiTheme="majorBidi" w:hAnsiTheme="majorBidi" w:cstheme="majorBidi"/>
        </w:rPr>
        <w:t>y vs homologous groups) affect</w:t>
      </w:r>
      <w:r w:rsidR="009D118E" w:rsidRPr="00FB5F5D">
        <w:rPr>
          <w:rFonts w:asciiTheme="majorBidi" w:hAnsiTheme="majorBidi" w:cstheme="majorBidi"/>
        </w:rPr>
        <w:t xml:space="preserve"> </w:t>
      </w:r>
      <w:proofErr w:type="spellStart"/>
      <w:r w:rsidR="009D118E" w:rsidRPr="00FB5F5D">
        <w:rPr>
          <w:rFonts w:asciiTheme="majorBidi" w:hAnsiTheme="majorBidi" w:cstheme="majorBidi"/>
        </w:rPr>
        <w:t>ingroup</w:t>
      </w:r>
      <w:proofErr w:type="spellEnd"/>
      <w:r w:rsidR="009D118E" w:rsidRPr="00FB5F5D">
        <w:rPr>
          <w:rFonts w:asciiTheme="majorBidi" w:hAnsiTheme="majorBidi" w:cstheme="majorBidi"/>
        </w:rPr>
        <w:t xml:space="preserve"> identification prior and subsequent to interaction, and the</w:t>
      </w:r>
      <w:r w:rsidR="00B73046" w:rsidRPr="00FB5F5D">
        <w:rPr>
          <w:rFonts w:asciiTheme="majorBidi" w:hAnsiTheme="majorBidi" w:cstheme="majorBidi"/>
        </w:rPr>
        <w:t xml:space="preserve"> individual outcomes and </w:t>
      </w:r>
      <w:r w:rsidRPr="00FB5F5D">
        <w:rPr>
          <w:rFonts w:asciiTheme="majorBidi" w:hAnsiTheme="majorBidi" w:cstheme="majorBidi"/>
        </w:rPr>
        <w:t>intergroup exchange</w:t>
      </w:r>
      <w:r w:rsidR="00B73046" w:rsidRPr="00FB5F5D">
        <w:rPr>
          <w:rFonts w:asciiTheme="majorBidi" w:hAnsiTheme="majorBidi" w:cstheme="majorBidi"/>
        </w:rPr>
        <w:t xml:space="preserve"> behavior</w:t>
      </w:r>
      <w:r w:rsidR="009D118E" w:rsidRPr="00FB5F5D">
        <w:rPr>
          <w:rFonts w:asciiTheme="majorBidi" w:hAnsiTheme="majorBidi" w:cstheme="majorBidi"/>
        </w:rPr>
        <w:t xml:space="preserve">s that </w:t>
      </w:r>
      <w:r w:rsidR="00B73046" w:rsidRPr="00FB5F5D">
        <w:rPr>
          <w:rFonts w:asciiTheme="majorBidi" w:hAnsiTheme="majorBidi" w:cstheme="majorBidi"/>
        </w:rPr>
        <w:t xml:space="preserve">are both hypothesized to influence </w:t>
      </w:r>
      <w:r w:rsidR="009D118E" w:rsidRPr="00FB5F5D">
        <w:rPr>
          <w:rFonts w:asciiTheme="majorBidi" w:hAnsiTheme="majorBidi" w:cstheme="majorBidi"/>
        </w:rPr>
        <w:t xml:space="preserve">the </w:t>
      </w:r>
      <w:r w:rsidR="00B73046" w:rsidRPr="00FB5F5D">
        <w:rPr>
          <w:rFonts w:asciiTheme="majorBidi" w:hAnsiTheme="majorBidi" w:cstheme="majorBidi"/>
        </w:rPr>
        <w:t xml:space="preserve">post-test measures of </w:t>
      </w:r>
      <w:proofErr w:type="spellStart"/>
      <w:r w:rsidR="009D118E" w:rsidRPr="00FB5F5D">
        <w:rPr>
          <w:rFonts w:asciiTheme="majorBidi" w:hAnsiTheme="majorBidi" w:cstheme="majorBidi"/>
        </w:rPr>
        <w:t>ingroup</w:t>
      </w:r>
      <w:proofErr w:type="spellEnd"/>
      <w:r w:rsidRPr="00FB5F5D">
        <w:rPr>
          <w:rFonts w:asciiTheme="majorBidi" w:hAnsiTheme="majorBidi" w:cstheme="majorBidi"/>
        </w:rPr>
        <w:t xml:space="preserve"> identification. Because this integrative dynamic model has never been tested in a single experimental design, we consider this study more exploratory than confirmatory (aiming to replicate </w:t>
      </w:r>
      <w:r w:rsidR="00E26A13" w:rsidRPr="00FB5F5D">
        <w:rPr>
          <w:rFonts w:asciiTheme="majorBidi" w:hAnsiTheme="majorBidi" w:cstheme="majorBidi"/>
        </w:rPr>
        <w:t xml:space="preserve">the findings from </w:t>
      </w:r>
      <w:r w:rsidRPr="00FB5F5D">
        <w:rPr>
          <w:rFonts w:asciiTheme="majorBidi" w:hAnsiTheme="majorBidi" w:cstheme="majorBidi"/>
        </w:rPr>
        <w:t>specific research perspectives). Nonetheless, we discuss the results in comparison to findings fro</w:t>
      </w:r>
      <w:r w:rsidR="00882809" w:rsidRPr="00FB5F5D">
        <w:rPr>
          <w:rFonts w:asciiTheme="majorBidi" w:hAnsiTheme="majorBidi" w:cstheme="majorBidi"/>
        </w:rPr>
        <w:t>m social ident</w:t>
      </w:r>
      <w:r w:rsidR="00E1501A" w:rsidRPr="00FB5F5D">
        <w:rPr>
          <w:rFonts w:asciiTheme="majorBidi" w:hAnsiTheme="majorBidi" w:cstheme="majorBidi"/>
        </w:rPr>
        <w:t>ity and bounded reciprocity literatures in particular</w:t>
      </w:r>
      <w:r w:rsidRPr="00FB5F5D">
        <w:rPr>
          <w:rFonts w:asciiTheme="majorBidi" w:hAnsiTheme="majorBidi" w:cstheme="majorBidi"/>
        </w:rPr>
        <w:t>.</w:t>
      </w:r>
    </w:p>
    <w:p w14:paraId="46380BBA" w14:textId="77777777" w:rsidR="00C82841" w:rsidRPr="00FB5F5D" w:rsidRDefault="00C82841" w:rsidP="00F740B2">
      <w:pPr>
        <w:autoSpaceDE w:val="0"/>
        <w:autoSpaceDN w:val="0"/>
        <w:adjustRightInd w:val="0"/>
        <w:spacing w:after="0" w:line="480" w:lineRule="auto"/>
        <w:ind w:firstLine="720"/>
        <w:rPr>
          <w:rFonts w:asciiTheme="majorBidi" w:hAnsiTheme="majorBidi" w:cstheme="majorBidi"/>
        </w:rPr>
      </w:pPr>
    </w:p>
    <w:p w14:paraId="6F26AAD8" w14:textId="77777777" w:rsidR="0078181A" w:rsidRPr="00AF1410" w:rsidRDefault="0078181A" w:rsidP="0078181A">
      <w:pPr>
        <w:pStyle w:val="Heading2"/>
        <w:spacing w:line="480" w:lineRule="auto"/>
        <w:rPr>
          <w:rFonts w:asciiTheme="majorBidi" w:hAnsiTheme="majorBidi" w:cstheme="majorBidi"/>
        </w:rPr>
      </w:pPr>
      <w:r w:rsidRPr="00AF1410">
        <w:rPr>
          <w:rFonts w:asciiTheme="majorBidi" w:hAnsiTheme="majorBidi" w:cstheme="majorBidi"/>
        </w:rPr>
        <w:t>Method</w:t>
      </w:r>
    </w:p>
    <w:p w14:paraId="39751D3A" w14:textId="77777777" w:rsidR="0078181A" w:rsidRPr="00AF1410" w:rsidRDefault="0078181A" w:rsidP="00EC1067">
      <w:pPr>
        <w:pStyle w:val="Heading3"/>
        <w:rPr>
          <w:rFonts w:asciiTheme="majorBidi" w:hAnsiTheme="majorBidi" w:cstheme="majorBidi"/>
        </w:rPr>
      </w:pPr>
      <w:r w:rsidRPr="00AF1410">
        <w:rPr>
          <w:rFonts w:asciiTheme="majorBidi" w:hAnsiTheme="majorBidi" w:cstheme="majorBidi"/>
        </w:rPr>
        <w:t>Participants and Procedure</w:t>
      </w:r>
    </w:p>
    <w:p w14:paraId="5CEEFE2E" w14:textId="77777777" w:rsidR="007B3AED" w:rsidRPr="007A1750" w:rsidRDefault="007B3AED" w:rsidP="007A1750">
      <w:pPr>
        <w:pStyle w:val="NoSpacing"/>
        <w:rPr>
          <w:rFonts w:asciiTheme="majorBidi" w:hAnsiTheme="majorBidi" w:cstheme="majorBidi"/>
        </w:rPr>
      </w:pPr>
    </w:p>
    <w:p w14:paraId="579A08D2" w14:textId="77777777" w:rsidR="008B10E6" w:rsidRPr="007A1750" w:rsidRDefault="007B3AED" w:rsidP="00B630C3">
      <w:pPr>
        <w:pStyle w:val="NoSpacing"/>
        <w:spacing w:line="480" w:lineRule="auto"/>
        <w:ind w:firstLine="720"/>
        <w:rPr>
          <w:rFonts w:asciiTheme="majorBidi" w:hAnsiTheme="majorBidi" w:cstheme="majorBidi"/>
        </w:rPr>
      </w:pPr>
      <w:r w:rsidRPr="007A1750">
        <w:rPr>
          <w:rFonts w:asciiTheme="majorBidi" w:hAnsiTheme="majorBidi" w:cstheme="majorBidi"/>
        </w:rPr>
        <w:t xml:space="preserve">The sample consisted of </w:t>
      </w:r>
      <w:r w:rsidR="00F740B2">
        <w:rPr>
          <w:rFonts w:asciiTheme="majorBidi" w:hAnsiTheme="majorBidi" w:cstheme="majorBidi"/>
        </w:rPr>
        <w:t>280</w:t>
      </w:r>
      <w:r w:rsidR="00F740B2" w:rsidRPr="007A1750">
        <w:rPr>
          <w:rFonts w:asciiTheme="majorBidi" w:hAnsiTheme="majorBidi" w:cstheme="majorBidi"/>
        </w:rPr>
        <w:t xml:space="preserve"> </w:t>
      </w:r>
      <w:r w:rsidRPr="007A1750">
        <w:rPr>
          <w:rFonts w:asciiTheme="majorBidi" w:hAnsiTheme="majorBidi" w:cstheme="majorBidi"/>
        </w:rPr>
        <w:t>student volunteers (</w:t>
      </w:r>
      <w:r w:rsidR="00E1501A">
        <w:rPr>
          <w:rFonts w:asciiTheme="majorBidi" w:hAnsiTheme="majorBidi" w:cstheme="majorBidi"/>
        </w:rPr>
        <w:t xml:space="preserve">127 </w:t>
      </w:r>
      <w:r w:rsidR="00F740B2">
        <w:rPr>
          <w:rFonts w:asciiTheme="majorBidi" w:hAnsiTheme="majorBidi" w:cstheme="majorBidi"/>
        </w:rPr>
        <w:t>F</w:t>
      </w:r>
      <w:r w:rsidR="00E1501A">
        <w:rPr>
          <w:rFonts w:asciiTheme="majorBidi" w:hAnsiTheme="majorBidi" w:cstheme="majorBidi"/>
        </w:rPr>
        <w:t xml:space="preserve">emales, 146 </w:t>
      </w:r>
      <w:r w:rsidRPr="007A1750">
        <w:rPr>
          <w:rFonts w:asciiTheme="majorBidi" w:hAnsiTheme="majorBidi" w:cstheme="majorBidi"/>
        </w:rPr>
        <w:t>Male</w:t>
      </w:r>
      <w:r w:rsidR="00E1501A">
        <w:rPr>
          <w:rFonts w:asciiTheme="majorBidi" w:hAnsiTheme="majorBidi" w:cstheme="majorBidi"/>
        </w:rPr>
        <w:t>s</w:t>
      </w:r>
      <w:r w:rsidRPr="007A1750">
        <w:rPr>
          <w:rFonts w:asciiTheme="majorBidi" w:hAnsiTheme="majorBidi" w:cstheme="majorBidi"/>
        </w:rPr>
        <w:t>; 2</w:t>
      </w:r>
      <w:r w:rsidR="00F740B2">
        <w:rPr>
          <w:rFonts w:asciiTheme="majorBidi" w:hAnsiTheme="majorBidi" w:cstheme="majorBidi"/>
        </w:rPr>
        <w:t>57</w:t>
      </w:r>
      <w:r w:rsidRPr="007A1750">
        <w:rPr>
          <w:rFonts w:asciiTheme="majorBidi" w:hAnsiTheme="majorBidi" w:cstheme="majorBidi"/>
        </w:rPr>
        <w:t xml:space="preserve"> Black, 3 White, 3 </w:t>
      </w:r>
      <w:proofErr w:type="spellStart"/>
      <w:r w:rsidRPr="007A1750">
        <w:rPr>
          <w:rFonts w:asciiTheme="majorBidi" w:hAnsiTheme="majorBidi" w:cstheme="majorBidi"/>
        </w:rPr>
        <w:t>Coloured</w:t>
      </w:r>
      <w:proofErr w:type="spellEnd"/>
      <w:r w:rsidRPr="007A1750">
        <w:rPr>
          <w:rFonts w:asciiTheme="majorBidi" w:hAnsiTheme="majorBidi" w:cstheme="majorBidi"/>
        </w:rPr>
        <w:t xml:space="preserve">, </w:t>
      </w:r>
      <w:r w:rsidR="00F740B2">
        <w:rPr>
          <w:rFonts w:asciiTheme="majorBidi" w:hAnsiTheme="majorBidi" w:cstheme="majorBidi"/>
        </w:rPr>
        <w:t>9</w:t>
      </w:r>
      <w:r w:rsidRPr="007A1750">
        <w:rPr>
          <w:rFonts w:asciiTheme="majorBidi" w:hAnsiTheme="majorBidi" w:cstheme="majorBidi"/>
        </w:rPr>
        <w:t xml:space="preserve"> Indian</w:t>
      </w:r>
      <w:r w:rsidR="00F740B2">
        <w:rPr>
          <w:rFonts w:asciiTheme="majorBidi" w:hAnsiTheme="majorBidi" w:cstheme="majorBidi"/>
        </w:rPr>
        <w:t>, 1 other</w:t>
      </w:r>
      <w:proofErr w:type="gramStart"/>
      <w:r w:rsidRPr="007A1750">
        <w:rPr>
          <w:rFonts w:asciiTheme="majorBidi" w:hAnsiTheme="majorBidi" w:cstheme="majorBidi"/>
        </w:rPr>
        <w:t>)</w:t>
      </w:r>
      <w:r w:rsidR="00E578C6" w:rsidRPr="00E578C6">
        <w:rPr>
          <w:rFonts w:asciiTheme="majorBidi" w:hAnsiTheme="majorBidi" w:cstheme="majorBidi"/>
          <w:vertAlign w:val="superscript"/>
          <w:rPrChange w:id="4" w:author="Kevin Durrheim" w:date="2017-06-13T08:52:00Z">
            <w:rPr>
              <w:rFonts w:asciiTheme="majorBidi" w:hAnsiTheme="majorBidi" w:cstheme="majorBidi"/>
            </w:rPr>
          </w:rPrChange>
        </w:rPr>
        <w:t>1</w:t>
      </w:r>
      <w:proofErr w:type="gramEnd"/>
      <w:r w:rsidRPr="007A1750">
        <w:rPr>
          <w:rFonts w:asciiTheme="majorBidi" w:hAnsiTheme="majorBidi" w:cstheme="majorBidi"/>
        </w:rPr>
        <w:t xml:space="preserve"> wh</w:t>
      </w:r>
      <w:r w:rsidR="00AC1E2B" w:rsidRPr="007A1750">
        <w:rPr>
          <w:rFonts w:asciiTheme="majorBidi" w:hAnsiTheme="majorBidi" w:cstheme="majorBidi"/>
        </w:rPr>
        <w:t xml:space="preserve">o each participated in one of </w:t>
      </w:r>
      <w:r w:rsidR="00AC1E2B">
        <w:rPr>
          <w:rFonts w:asciiTheme="majorBidi" w:hAnsiTheme="majorBidi" w:cstheme="majorBidi"/>
        </w:rPr>
        <w:t>twenty</w:t>
      </w:r>
      <w:r w:rsidRPr="007A1750">
        <w:rPr>
          <w:rFonts w:asciiTheme="majorBidi" w:hAnsiTheme="majorBidi" w:cstheme="majorBidi"/>
        </w:rPr>
        <w:t xml:space="preserve"> 14-player experimental games. The mean age of the participants was </w:t>
      </w:r>
      <w:r w:rsidR="00F740B2">
        <w:rPr>
          <w:rFonts w:asciiTheme="majorBidi" w:hAnsiTheme="majorBidi" w:cstheme="majorBidi"/>
        </w:rPr>
        <w:t>20.4</w:t>
      </w:r>
      <w:r w:rsidR="00F740B2" w:rsidRPr="007A1750">
        <w:rPr>
          <w:rFonts w:asciiTheme="majorBidi" w:hAnsiTheme="majorBidi" w:cstheme="majorBidi"/>
        </w:rPr>
        <w:t xml:space="preserve"> </w:t>
      </w:r>
      <w:r w:rsidRPr="007A1750">
        <w:rPr>
          <w:rFonts w:asciiTheme="majorBidi" w:hAnsiTheme="majorBidi" w:cstheme="majorBidi"/>
        </w:rPr>
        <w:t xml:space="preserve">years (SD = </w:t>
      </w:r>
      <w:r w:rsidR="00F740B2">
        <w:rPr>
          <w:rFonts w:asciiTheme="majorBidi" w:hAnsiTheme="majorBidi" w:cstheme="majorBidi"/>
        </w:rPr>
        <w:t>2.2</w:t>
      </w:r>
      <w:r w:rsidR="00F740B2" w:rsidRPr="007A1750">
        <w:rPr>
          <w:rFonts w:asciiTheme="majorBidi" w:hAnsiTheme="majorBidi" w:cstheme="majorBidi"/>
        </w:rPr>
        <w:t xml:space="preserve"> </w:t>
      </w:r>
      <w:r w:rsidRPr="007A1750">
        <w:rPr>
          <w:rFonts w:asciiTheme="majorBidi" w:hAnsiTheme="majorBidi" w:cstheme="majorBidi"/>
        </w:rPr>
        <w:t>years). All participants provided written informed consent to participate in the study, which had been approved by the Human Sciences Research Ethics Committee of the University of KwaZulu-Natal.</w:t>
      </w:r>
    </w:p>
    <w:p w14:paraId="4B513F86" w14:textId="77777777" w:rsidR="007B3AED" w:rsidRPr="007A1750" w:rsidRDefault="007B3AED" w:rsidP="007A1750">
      <w:pPr>
        <w:pStyle w:val="NoSpacing"/>
        <w:rPr>
          <w:rFonts w:asciiTheme="majorBidi" w:hAnsiTheme="majorBidi" w:cstheme="majorBidi"/>
        </w:rPr>
      </w:pPr>
    </w:p>
    <w:p w14:paraId="06FECC5A" w14:textId="77777777" w:rsidR="007B3AED" w:rsidRPr="00AF1410" w:rsidRDefault="007B3AED" w:rsidP="007A1750">
      <w:pPr>
        <w:pStyle w:val="Heading3"/>
        <w:rPr>
          <w:rFonts w:asciiTheme="majorBidi" w:hAnsiTheme="majorBidi" w:cstheme="majorBidi"/>
        </w:rPr>
      </w:pPr>
      <w:r>
        <w:rPr>
          <w:rFonts w:asciiTheme="majorBidi" w:hAnsiTheme="majorBidi" w:cstheme="majorBidi"/>
        </w:rPr>
        <w:lastRenderedPageBreak/>
        <w:t>Design and Procedure</w:t>
      </w:r>
    </w:p>
    <w:p w14:paraId="26D6B4D9" w14:textId="77777777" w:rsidR="007B398F" w:rsidRPr="007B398F" w:rsidRDefault="007B398F" w:rsidP="007B398F">
      <w:pPr>
        <w:pStyle w:val="NoSpacing"/>
        <w:spacing w:line="480" w:lineRule="auto"/>
        <w:ind w:firstLine="720"/>
        <w:rPr>
          <w:rFonts w:asciiTheme="majorBidi" w:hAnsiTheme="majorBidi" w:cstheme="majorBidi"/>
        </w:rPr>
      </w:pPr>
      <w:r>
        <w:rPr>
          <w:rFonts w:asciiTheme="majorBidi" w:hAnsiTheme="majorBidi" w:cstheme="majorBidi"/>
        </w:rPr>
        <w:t>G</w:t>
      </w:r>
      <w:r w:rsidRPr="007B398F">
        <w:rPr>
          <w:rFonts w:asciiTheme="majorBidi" w:hAnsiTheme="majorBidi" w:cstheme="majorBidi"/>
        </w:rPr>
        <w:t xml:space="preserve">roupness can be inferred from multiple dimensions, and this </w:t>
      </w:r>
      <w:r>
        <w:rPr>
          <w:rFonts w:asciiTheme="majorBidi" w:hAnsiTheme="majorBidi" w:cstheme="majorBidi"/>
        </w:rPr>
        <w:t>affects</w:t>
      </w:r>
      <w:r w:rsidRPr="007B398F">
        <w:rPr>
          <w:rFonts w:asciiTheme="majorBidi" w:hAnsiTheme="majorBidi" w:cstheme="majorBidi"/>
        </w:rPr>
        <w:t xml:space="preserve"> </w:t>
      </w:r>
      <w:r>
        <w:rPr>
          <w:rFonts w:asciiTheme="majorBidi" w:hAnsiTheme="majorBidi" w:cstheme="majorBidi"/>
        </w:rPr>
        <w:t>identification targets,</w:t>
      </w:r>
      <w:r w:rsidRPr="007B398F">
        <w:rPr>
          <w:rFonts w:asciiTheme="majorBidi" w:hAnsiTheme="majorBidi" w:cstheme="majorBidi"/>
        </w:rPr>
        <w:t xml:space="preserve"> perceptions of permeability, and other relevant dimensions of group identity and the intergroup context. </w:t>
      </w:r>
      <w:r>
        <w:rPr>
          <w:rFonts w:asciiTheme="majorBidi" w:hAnsiTheme="majorBidi" w:cstheme="majorBidi"/>
        </w:rPr>
        <w:t>Different</w:t>
      </w:r>
      <w:r w:rsidRPr="007B398F">
        <w:rPr>
          <w:rFonts w:asciiTheme="majorBidi" w:hAnsiTheme="majorBidi" w:cstheme="majorBidi"/>
        </w:rPr>
        <w:t xml:space="preserve"> conditions </w:t>
      </w:r>
      <w:r>
        <w:rPr>
          <w:rFonts w:asciiTheme="majorBidi" w:hAnsiTheme="majorBidi" w:cstheme="majorBidi"/>
        </w:rPr>
        <w:t>make salient</w:t>
      </w:r>
      <w:r w:rsidRPr="007B398F">
        <w:rPr>
          <w:rFonts w:asciiTheme="majorBidi" w:hAnsiTheme="majorBidi" w:cstheme="majorBidi"/>
        </w:rPr>
        <w:t xml:space="preserve"> </w:t>
      </w:r>
      <w:r>
        <w:rPr>
          <w:rFonts w:asciiTheme="majorBidi" w:hAnsiTheme="majorBidi" w:cstheme="majorBidi"/>
        </w:rPr>
        <w:t>different</w:t>
      </w:r>
      <w:r w:rsidRPr="007B398F">
        <w:rPr>
          <w:rFonts w:asciiTheme="majorBidi" w:hAnsiTheme="majorBidi" w:cstheme="majorBidi"/>
        </w:rPr>
        <w:t xml:space="preserve"> dimensions of gr</w:t>
      </w:r>
      <w:r>
        <w:rPr>
          <w:rFonts w:asciiTheme="majorBidi" w:hAnsiTheme="majorBidi" w:cstheme="majorBidi"/>
        </w:rPr>
        <w:t>oupness (i.e.,</w:t>
      </w:r>
      <w:r w:rsidRPr="007B398F">
        <w:rPr>
          <w:rFonts w:asciiTheme="majorBidi" w:hAnsiTheme="majorBidi" w:cstheme="majorBidi"/>
        </w:rPr>
        <w:t xml:space="preserve"> </w:t>
      </w:r>
      <w:r>
        <w:rPr>
          <w:rFonts w:asciiTheme="majorBidi" w:hAnsiTheme="majorBidi" w:cstheme="majorBidi"/>
        </w:rPr>
        <w:t>boundaries, status, and group size</w:t>
      </w:r>
      <w:r w:rsidRPr="007B398F">
        <w:rPr>
          <w:rFonts w:asciiTheme="majorBidi" w:hAnsiTheme="majorBidi" w:cstheme="majorBidi"/>
        </w:rPr>
        <w:t xml:space="preserve">). </w:t>
      </w:r>
    </w:p>
    <w:p w14:paraId="15E49D36" w14:textId="77777777" w:rsidR="007B398F" w:rsidRDefault="00293A8E" w:rsidP="007B398F">
      <w:pPr>
        <w:pStyle w:val="NoSpacing"/>
        <w:spacing w:line="480" w:lineRule="auto"/>
        <w:ind w:firstLine="720"/>
        <w:rPr>
          <w:rFonts w:asciiTheme="majorBidi" w:hAnsiTheme="majorBidi" w:cstheme="majorBidi"/>
        </w:rPr>
      </w:pPr>
      <w:r>
        <w:rPr>
          <w:rFonts w:asciiTheme="majorBidi" w:hAnsiTheme="majorBidi" w:cstheme="majorBidi"/>
        </w:rPr>
        <w:t xml:space="preserve">Participants in the study each played one of 20 14-player experimental games in which each player was required to give one </w:t>
      </w:r>
      <w:r w:rsidR="00E525C2">
        <w:rPr>
          <w:rFonts w:asciiTheme="majorBidi" w:hAnsiTheme="majorBidi" w:cstheme="majorBidi"/>
        </w:rPr>
        <w:t xml:space="preserve">monetary </w:t>
      </w:r>
      <w:r>
        <w:rPr>
          <w:rFonts w:asciiTheme="majorBidi" w:hAnsiTheme="majorBidi" w:cstheme="majorBidi"/>
        </w:rPr>
        <w:t xml:space="preserve">token to any of the participants in each of 40 rounds. The games were hosted on </w:t>
      </w:r>
      <w:r w:rsidR="00E1501A">
        <w:rPr>
          <w:rFonts w:asciiTheme="majorBidi" w:hAnsiTheme="majorBidi" w:cstheme="majorBidi"/>
        </w:rPr>
        <w:t xml:space="preserve">VIAPPL </w:t>
      </w:r>
      <w:r>
        <w:rPr>
          <w:rFonts w:asciiTheme="majorBidi" w:hAnsiTheme="majorBidi" w:cstheme="majorBidi"/>
        </w:rPr>
        <w:t>(see viappl.org</w:t>
      </w:r>
      <w:r w:rsidR="003C3B06">
        <w:rPr>
          <w:rFonts w:asciiTheme="majorBidi" w:hAnsiTheme="majorBidi" w:cstheme="majorBidi"/>
        </w:rPr>
        <w:t xml:space="preserve"> for a </w:t>
      </w:r>
      <w:r w:rsidR="00E525C2">
        <w:rPr>
          <w:rFonts w:asciiTheme="majorBidi" w:hAnsiTheme="majorBidi" w:cstheme="majorBidi"/>
        </w:rPr>
        <w:t xml:space="preserve">description </w:t>
      </w:r>
      <w:r w:rsidR="003C3B06">
        <w:rPr>
          <w:rFonts w:asciiTheme="majorBidi" w:hAnsiTheme="majorBidi" w:cstheme="majorBidi"/>
        </w:rPr>
        <w:t xml:space="preserve">of this experimental </w:t>
      </w:r>
      <w:r w:rsidR="00E525C2">
        <w:rPr>
          <w:rFonts w:asciiTheme="majorBidi" w:hAnsiTheme="majorBidi" w:cstheme="majorBidi"/>
        </w:rPr>
        <w:t>platform</w:t>
      </w:r>
      <w:r>
        <w:rPr>
          <w:rFonts w:asciiTheme="majorBidi" w:hAnsiTheme="majorBidi" w:cstheme="majorBidi"/>
        </w:rPr>
        <w:t xml:space="preserve">), </w:t>
      </w:r>
      <w:r w:rsidR="00196ED9">
        <w:rPr>
          <w:rFonts w:asciiTheme="majorBidi" w:hAnsiTheme="majorBidi" w:cstheme="majorBidi"/>
        </w:rPr>
        <w:t>through which we were able to implement</w:t>
      </w:r>
      <w:r>
        <w:rPr>
          <w:rFonts w:asciiTheme="majorBidi" w:hAnsiTheme="majorBidi" w:cstheme="majorBidi"/>
        </w:rPr>
        <w:t xml:space="preserve"> group distinctiveness, group status and group size</w:t>
      </w:r>
      <w:r w:rsidR="00A55E58">
        <w:rPr>
          <w:rFonts w:asciiTheme="majorBidi" w:hAnsiTheme="majorBidi" w:cstheme="majorBidi"/>
        </w:rPr>
        <w:t xml:space="preserve"> </w:t>
      </w:r>
      <w:r w:rsidR="00196ED9">
        <w:rPr>
          <w:rFonts w:asciiTheme="majorBidi" w:hAnsiTheme="majorBidi" w:cstheme="majorBidi"/>
        </w:rPr>
        <w:t>as structural game conditions</w:t>
      </w:r>
      <w:r w:rsidR="00A55E58">
        <w:rPr>
          <w:rFonts w:asciiTheme="majorBidi" w:hAnsiTheme="majorBidi" w:cstheme="majorBidi"/>
        </w:rPr>
        <w:t xml:space="preserve"> (see Table 1)</w:t>
      </w:r>
      <w:r>
        <w:rPr>
          <w:rFonts w:asciiTheme="majorBidi" w:hAnsiTheme="majorBidi" w:cstheme="majorBidi"/>
        </w:rPr>
        <w:t xml:space="preserve">. </w:t>
      </w:r>
    </w:p>
    <w:p w14:paraId="7E6FD2D1" w14:textId="77777777" w:rsidR="007B398F" w:rsidRDefault="007223B1" w:rsidP="00B630C3">
      <w:pPr>
        <w:pStyle w:val="NoSpacing"/>
        <w:spacing w:line="480" w:lineRule="auto"/>
        <w:ind w:firstLine="720"/>
        <w:rPr>
          <w:rFonts w:asciiTheme="majorBidi" w:hAnsiTheme="majorBidi" w:cstheme="majorBidi"/>
        </w:rPr>
      </w:pPr>
      <w:r w:rsidRPr="00060DE9">
        <w:rPr>
          <w:rFonts w:asciiTheme="majorBidi" w:hAnsiTheme="majorBidi" w:cstheme="majorBidi"/>
          <w:i/>
        </w:rPr>
        <w:t>Distinctiveness</w:t>
      </w:r>
      <w:r>
        <w:rPr>
          <w:rFonts w:asciiTheme="majorBidi" w:hAnsiTheme="majorBidi" w:cstheme="majorBidi"/>
        </w:rPr>
        <w:t xml:space="preserve">: </w:t>
      </w:r>
      <w:r w:rsidR="00241EEF">
        <w:rPr>
          <w:rFonts w:asciiTheme="majorBidi" w:hAnsiTheme="majorBidi" w:cstheme="majorBidi"/>
        </w:rPr>
        <w:t>Distinctiveness was manipulated</w:t>
      </w:r>
      <w:r w:rsidR="00A55E58">
        <w:rPr>
          <w:rFonts w:asciiTheme="majorBidi" w:hAnsiTheme="majorBidi" w:cstheme="majorBidi"/>
        </w:rPr>
        <w:t xml:space="preserve"> by assigning players to one of two groups by</w:t>
      </w:r>
      <w:r w:rsidR="003C3B06">
        <w:rPr>
          <w:rFonts w:asciiTheme="majorBidi" w:hAnsiTheme="majorBidi" w:cstheme="majorBidi"/>
        </w:rPr>
        <w:t xml:space="preserve"> way of</w:t>
      </w:r>
      <w:r w:rsidR="00B630C3">
        <w:rPr>
          <w:rFonts w:asciiTheme="majorBidi" w:hAnsiTheme="majorBidi" w:cstheme="majorBidi"/>
        </w:rPr>
        <w:t xml:space="preserve"> a dot estimation task </w:t>
      </w:r>
      <w:r w:rsidR="00A55E58">
        <w:rPr>
          <w:rFonts w:asciiTheme="majorBidi" w:hAnsiTheme="majorBidi" w:cstheme="majorBidi"/>
        </w:rPr>
        <w:t xml:space="preserve">and then </w:t>
      </w:r>
      <w:proofErr w:type="spellStart"/>
      <w:r w:rsidR="00A55E58">
        <w:rPr>
          <w:rFonts w:asciiTheme="majorBidi" w:hAnsiTheme="majorBidi" w:cstheme="majorBidi"/>
        </w:rPr>
        <w:t>colour</w:t>
      </w:r>
      <w:proofErr w:type="spellEnd"/>
      <w:r w:rsidR="001A0B67">
        <w:rPr>
          <w:rFonts w:asciiTheme="majorBidi" w:hAnsiTheme="majorBidi" w:cstheme="majorBidi"/>
        </w:rPr>
        <w:t>-</w:t>
      </w:r>
      <w:r w:rsidR="00A55E58">
        <w:rPr>
          <w:rFonts w:asciiTheme="majorBidi" w:hAnsiTheme="majorBidi" w:cstheme="majorBidi"/>
        </w:rPr>
        <w:t xml:space="preserve">coding player avatars to highlight group identity. </w:t>
      </w:r>
      <w:r w:rsidR="00B630C3">
        <w:rPr>
          <w:rFonts w:asciiTheme="majorBidi" w:hAnsiTheme="majorBidi" w:cstheme="majorBidi"/>
        </w:rPr>
        <w:t xml:space="preserve">This task does not elicit status comparisons, as both groups “fail” to estimate the number of dots by being told they have overestimated or underestimated. This was done in order to give groups distinctiveness for the participants before they were introduced into the game arena and interacted. In reality, players were randomly assigned. </w:t>
      </w:r>
      <w:r w:rsidR="00A55E58">
        <w:rPr>
          <w:rFonts w:asciiTheme="majorBidi" w:hAnsiTheme="majorBidi" w:cstheme="majorBidi"/>
        </w:rPr>
        <w:t>In the distinctiveness</w:t>
      </w:r>
      <w:r w:rsidR="00241EEF">
        <w:rPr>
          <w:rFonts w:asciiTheme="majorBidi" w:hAnsiTheme="majorBidi" w:cstheme="majorBidi"/>
        </w:rPr>
        <w:t xml:space="preserve"> control</w:t>
      </w:r>
      <w:r w:rsidR="00A55E58">
        <w:rPr>
          <w:rFonts w:asciiTheme="majorBidi" w:hAnsiTheme="majorBidi" w:cstheme="majorBidi"/>
        </w:rPr>
        <w:t xml:space="preserve"> condition, players </w:t>
      </w:r>
      <w:r w:rsidR="00111C0E">
        <w:rPr>
          <w:rFonts w:asciiTheme="majorBidi" w:hAnsiTheme="majorBidi" w:cstheme="majorBidi"/>
        </w:rPr>
        <w:t xml:space="preserve">did not perform the dot estimation task, were not visibly assigned to </w:t>
      </w:r>
      <w:r w:rsidR="00A55E58">
        <w:rPr>
          <w:rFonts w:asciiTheme="majorBidi" w:hAnsiTheme="majorBidi" w:cstheme="majorBidi"/>
        </w:rPr>
        <w:t>groups</w:t>
      </w:r>
      <w:r w:rsidR="003C3B06">
        <w:rPr>
          <w:rFonts w:asciiTheme="majorBidi" w:hAnsiTheme="majorBidi" w:cstheme="majorBidi"/>
        </w:rPr>
        <w:t>,</w:t>
      </w:r>
      <w:r w:rsidR="00A55E58">
        <w:rPr>
          <w:rFonts w:asciiTheme="majorBidi" w:hAnsiTheme="majorBidi" w:cstheme="majorBidi"/>
        </w:rPr>
        <w:t xml:space="preserve"> and all initial avatars were identical</w:t>
      </w:r>
      <w:r w:rsidR="00241EEF">
        <w:rPr>
          <w:rFonts w:asciiTheme="majorBidi" w:hAnsiTheme="majorBidi" w:cstheme="majorBidi"/>
        </w:rPr>
        <w:t xml:space="preserve"> in appearance</w:t>
      </w:r>
      <w:r w:rsidR="00A55E58">
        <w:rPr>
          <w:rFonts w:asciiTheme="majorBidi" w:hAnsiTheme="majorBidi" w:cstheme="majorBidi"/>
        </w:rPr>
        <w:t>.</w:t>
      </w:r>
      <w:r w:rsidR="007D2193">
        <w:rPr>
          <w:rFonts w:asciiTheme="majorBidi" w:hAnsiTheme="majorBidi" w:cstheme="majorBidi"/>
        </w:rPr>
        <w:t xml:space="preserve"> </w:t>
      </w:r>
      <w:r w:rsidR="00111C0E">
        <w:rPr>
          <w:rFonts w:asciiTheme="majorBidi" w:hAnsiTheme="majorBidi" w:cstheme="majorBidi"/>
        </w:rPr>
        <w:t>For analytic purposes, we assigned p</w:t>
      </w:r>
      <w:r w:rsidR="007B398F" w:rsidRPr="007B398F">
        <w:rPr>
          <w:rFonts w:asciiTheme="majorBidi" w:hAnsiTheme="majorBidi" w:cstheme="majorBidi"/>
        </w:rPr>
        <w:t xml:space="preserve">articipants </w:t>
      </w:r>
      <w:r w:rsidR="00111C0E">
        <w:rPr>
          <w:rFonts w:asciiTheme="majorBidi" w:hAnsiTheme="majorBidi" w:cstheme="majorBidi"/>
        </w:rPr>
        <w:t xml:space="preserve">to the same </w:t>
      </w:r>
      <w:r w:rsidR="00A10CC3">
        <w:rPr>
          <w:rFonts w:asciiTheme="majorBidi" w:hAnsiTheme="majorBidi" w:cstheme="majorBidi"/>
        </w:rPr>
        <w:t>underling</w:t>
      </w:r>
      <w:r w:rsidR="00111C0E">
        <w:rPr>
          <w:rFonts w:asciiTheme="majorBidi" w:hAnsiTheme="majorBidi" w:cstheme="majorBidi"/>
        </w:rPr>
        <w:t xml:space="preserve"> pattern of group belonging as in the distinctiveness condition, but their </w:t>
      </w:r>
      <w:r w:rsidR="007B398F" w:rsidRPr="007B398F">
        <w:rPr>
          <w:rFonts w:asciiTheme="majorBidi" w:hAnsiTheme="majorBidi" w:cstheme="majorBidi"/>
        </w:rPr>
        <w:t xml:space="preserve">group </w:t>
      </w:r>
      <w:r w:rsidR="00111C0E">
        <w:rPr>
          <w:rFonts w:asciiTheme="majorBidi" w:hAnsiTheme="majorBidi" w:cstheme="majorBidi"/>
        </w:rPr>
        <w:t>identities</w:t>
      </w:r>
      <w:r w:rsidR="00111C0E" w:rsidRPr="007B398F">
        <w:rPr>
          <w:rFonts w:asciiTheme="majorBidi" w:hAnsiTheme="majorBidi" w:cstheme="majorBidi"/>
        </w:rPr>
        <w:t xml:space="preserve"> </w:t>
      </w:r>
      <w:r w:rsidR="00111C0E">
        <w:rPr>
          <w:rFonts w:asciiTheme="majorBidi" w:hAnsiTheme="majorBidi" w:cstheme="majorBidi"/>
        </w:rPr>
        <w:t>we</w:t>
      </w:r>
      <w:r w:rsidR="007B398F">
        <w:rPr>
          <w:rFonts w:asciiTheme="majorBidi" w:hAnsiTheme="majorBidi" w:cstheme="majorBidi"/>
        </w:rPr>
        <w:t>re</w:t>
      </w:r>
      <w:r w:rsidR="007B398F" w:rsidRPr="007B398F">
        <w:rPr>
          <w:rFonts w:asciiTheme="majorBidi" w:hAnsiTheme="majorBidi" w:cstheme="majorBidi"/>
        </w:rPr>
        <w:t xml:space="preserve"> masked</w:t>
      </w:r>
      <w:r w:rsidR="00111C0E">
        <w:rPr>
          <w:rFonts w:asciiTheme="majorBidi" w:hAnsiTheme="majorBidi" w:cstheme="majorBidi"/>
        </w:rPr>
        <w:t xml:space="preserve"> and </w:t>
      </w:r>
      <w:r w:rsidR="00A10CC3">
        <w:rPr>
          <w:rFonts w:asciiTheme="majorBidi" w:hAnsiTheme="majorBidi" w:cstheme="majorBidi"/>
        </w:rPr>
        <w:t xml:space="preserve">unknown to </w:t>
      </w:r>
      <w:r w:rsidR="00111C0E">
        <w:rPr>
          <w:rFonts w:asciiTheme="majorBidi" w:hAnsiTheme="majorBidi" w:cstheme="majorBidi"/>
        </w:rPr>
        <w:t xml:space="preserve">participants. This allowed us to determine the effect of group assignment on identification and behavior. </w:t>
      </w:r>
    </w:p>
    <w:p w14:paraId="22F79097" w14:textId="77777777" w:rsidR="007B398F" w:rsidRDefault="007223B1" w:rsidP="007B398F">
      <w:pPr>
        <w:pStyle w:val="NoSpacing"/>
        <w:spacing w:line="480" w:lineRule="auto"/>
        <w:ind w:firstLine="720"/>
        <w:rPr>
          <w:rFonts w:asciiTheme="majorBidi" w:hAnsiTheme="majorBidi" w:cstheme="majorBidi"/>
        </w:rPr>
      </w:pPr>
      <w:r w:rsidRPr="00FB5F5D">
        <w:rPr>
          <w:rFonts w:asciiTheme="majorBidi" w:hAnsiTheme="majorBidi" w:cstheme="majorBidi"/>
          <w:i/>
        </w:rPr>
        <w:t>Status</w:t>
      </w:r>
      <w:r>
        <w:rPr>
          <w:rFonts w:asciiTheme="majorBidi" w:hAnsiTheme="majorBidi" w:cstheme="majorBidi"/>
        </w:rPr>
        <w:t>:</w:t>
      </w:r>
      <w:r w:rsidRPr="00241EEF">
        <w:rPr>
          <w:rFonts w:asciiTheme="majorBidi" w:hAnsiTheme="majorBidi" w:cstheme="majorBidi"/>
        </w:rPr>
        <w:t xml:space="preserve"> </w:t>
      </w:r>
      <w:r w:rsidR="00241EEF" w:rsidRPr="00241EEF">
        <w:rPr>
          <w:rFonts w:asciiTheme="majorBidi" w:hAnsiTheme="majorBidi" w:cstheme="majorBidi"/>
        </w:rPr>
        <w:t>Status was manipulated by changing the number of tokens each player had at the start of the game. In equal status conditions, all participants received 20 tokens at the start of the game, whereas in unequal status conditions, the high status group received 30 tokens while the low status group received 10 tokens</w:t>
      </w:r>
      <w:r w:rsidR="00241EEF">
        <w:rPr>
          <w:rFonts w:asciiTheme="majorBidi" w:hAnsiTheme="majorBidi" w:cstheme="majorBidi"/>
        </w:rPr>
        <w:t xml:space="preserve">. </w:t>
      </w:r>
      <w:r w:rsidR="00B560D1">
        <w:rPr>
          <w:rFonts w:asciiTheme="majorBidi" w:hAnsiTheme="majorBidi" w:cstheme="majorBidi"/>
        </w:rPr>
        <w:t>The status manipulation was full</w:t>
      </w:r>
      <w:r w:rsidR="00060DE9">
        <w:rPr>
          <w:rFonts w:asciiTheme="majorBidi" w:hAnsiTheme="majorBidi" w:cstheme="majorBidi"/>
        </w:rPr>
        <w:t>y</w:t>
      </w:r>
      <w:r w:rsidR="00B560D1">
        <w:rPr>
          <w:rFonts w:asciiTheme="majorBidi" w:hAnsiTheme="majorBidi" w:cstheme="majorBidi"/>
        </w:rPr>
        <w:t xml:space="preserve"> crossed with the group distinctiveness condition resulting in 4 game conditions. </w:t>
      </w:r>
    </w:p>
    <w:p w14:paraId="0E72C3A8" w14:textId="77777777" w:rsidR="00241EEF" w:rsidRDefault="00241EEF" w:rsidP="00504F8A">
      <w:pPr>
        <w:pStyle w:val="NoSpacing"/>
        <w:spacing w:line="480" w:lineRule="auto"/>
        <w:ind w:firstLine="720"/>
        <w:rPr>
          <w:rFonts w:asciiTheme="majorBidi" w:hAnsiTheme="majorBidi" w:cstheme="majorBidi"/>
        </w:rPr>
      </w:pPr>
      <w:r>
        <w:rPr>
          <w:rFonts w:asciiTheme="majorBidi" w:hAnsiTheme="majorBidi" w:cstheme="majorBidi"/>
        </w:rPr>
        <w:lastRenderedPageBreak/>
        <w:t>We were also interested</w:t>
      </w:r>
      <w:r w:rsidR="00B560D1">
        <w:rPr>
          <w:rFonts w:asciiTheme="majorBidi" w:hAnsiTheme="majorBidi" w:cstheme="majorBidi"/>
        </w:rPr>
        <w:t xml:space="preserve"> –</w:t>
      </w:r>
      <w:r>
        <w:rPr>
          <w:rFonts w:asciiTheme="majorBidi" w:hAnsiTheme="majorBidi" w:cstheme="majorBidi"/>
        </w:rPr>
        <w:t xml:space="preserve"> </w:t>
      </w:r>
      <w:r w:rsidR="00B560D1">
        <w:rPr>
          <w:rFonts w:asciiTheme="majorBidi" w:hAnsiTheme="majorBidi" w:cstheme="majorBidi"/>
        </w:rPr>
        <w:t>g</w:t>
      </w:r>
      <w:r>
        <w:rPr>
          <w:rFonts w:asciiTheme="majorBidi" w:hAnsiTheme="majorBidi" w:cstheme="majorBidi"/>
        </w:rPr>
        <w:t>iven modern sociopolitical systems, particularly extremely unequal and oligarchic societies</w:t>
      </w:r>
      <w:r w:rsidR="00B560D1">
        <w:rPr>
          <w:rFonts w:asciiTheme="majorBidi" w:hAnsiTheme="majorBidi" w:cstheme="majorBidi"/>
        </w:rPr>
        <w:t xml:space="preserve"> – i</w:t>
      </w:r>
      <w:r>
        <w:rPr>
          <w:rFonts w:asciiTheme="majorBidi" w:hAnsiTheme="majorBidi" w:cstheme="majorBidi"/>
        </w:rPr>
        <w:t>n manipulating group size</w:t>
      </w:r>
      <w:r w:rsidR="00B560D1">
        <w:rPr>
          <w:rFonts w:asciiTheme="majorBidi" w:hAnsiTheme="majorBidi" w:cstheme="majorBidi"/>
        </w:rPr>
        <w:t xml:space="preserve"> to </w:t>
      </w:r>
      <w:r>
        <w:rPr>
          <w:rFonts w:asciiTheme="majorBidi" w:hAnsiTheme="majorBidi" w:cstheme="majorBidi"/>
        </w:rPr>
        <w:t>creat</w:t>
      </w:r>
      <w:r w:rsidR="00B560D1">
        <w:rPr>
          <w:rFonts w:asciiTheme="majorBidi" w:hAnsiTheme="majorBidi" w:cstheme="majorBidi"/>
        </w:rPr>
        <w:t xml:space="preserve">e </w:t>
      </w:r>
      <w:r>
        <w:rPr>
          <w:rFonts w:asciiTheme="majorBidi" w:hAnsiTheme="majorBidi" w:cstheme="majorBidi"/>
        </w:rPr>
        <w:t>a high status minority and low status majority</w:t>
      </w:r>
      <w:r w:rsidR="00B560D1">
        <w:rPr>
          <w:rFonts w:asciiTheme="majorBidi" w:hAnsiTheme="majorBidi" w:cstheme="majorBidi"/>
        </w:rPr>
        <w:t xml:space="preserve">. </w:t>
      </w:r>
      <w:r w:rsidR="00393D0F">
        <w:rPr>
          <w:rFonts w:asciiTheme="majorBidi" w:hAnsiTheme="majorBidi" w:cstheme="majorBidi"/>
        </w:rPr>
        <w:t xml:space="preserve">We developed a wealthy minority group condition in which the high status 30-token groups were a numerically small group (n=4) in comparison with the larger (n=10) low status 10-token group, as opposed to all other conditions, in which groups were of equal size (n=7). </w:t>
      </w:r>
      <w:r w:rsidR="000766B7">
        <w:rPr>
          <w:rFonts w:asciiTheme="majorBidi" w:hAnsiTheme="majorBidi" w:cstheme="majorBidi"/>
        </w:rPr>
        <w:t>T</w:t>
      </w:r>
      <w:r w:rsidR="000766B7" w:rsidRPr="00AF1410">
        <w:rPr>
          <w:rFonts w:asciiTheme="majorBidi" w:hAnsiTheme="majorBidi" w:cstheme="majorBidi"/>
        </w:rPr>
        <w:t>he manipulation of group size was not fully crossed with the equality and distinctiveness manipulations</w:t>
      </w:r>
      <w:r w:rsidR="00496683">
        <w:rPr>
          <w:rFonts w:asciiTheme="majorBidi" w:hAnsiTheme="majorBidi" w:cstheme="majorBidi"/>
        </w:rPr>
        <w:t>.</w:t>
      </w:r>
      <w:r w:rsidR="004B496C" w:rsidRPr="00FB5F5D">
        <w:rPr>
          <w:rFonts w:asciiTheme="majorBidi" w:hAnsiTheme="majorBidi" w:cstheme="majorBidi"/>
          <w:vertAlign w:val="superscript"/>
        </w:rPr>
        <w:t>2</w:t>
      </w:r>
      <w:r w:rsidR="00496683">
        <w:rPr>
          <w:rFonts w:asciiTheme="majorBidi" w:hAnsiTheme="majorBidi" w:cstheme="majorBidi"/>
        </w:rPr>
        <w:t xml:space="preserve"> </w:t>
      </w:r>
    </w:p>
    <w:p w14:paraId="63C8AC7E" w14:textId="77777777" w:rsidR="004B496C" w:rsidRDefault="007223B1" w:rsidP="002878E5">
      <w:pPr>
        <w:pStyle w:val="NoSpacing"/>
        <w:spacing w:line="480" w:lineRule="auto"/>
        <w:ind w:firstLine="720"/>
        <w:rPr>
          <w:rFonts w:asciiTheme="majorBidi" w:hAnsiTheme="majorBidi" w:cstheme="majorBidi"/>
        </w:rPr>
      </w:pPr>
      <w:r>
        <w:rPr>
          <w:rFonts w:asciiTheme="majorBidi" w:hAnsiTheme="majorBidi" w:cstheme="majorBidi"/>
        </w:rPr>
        <w:t>W</w:t>
      </w:r>
      <w:r w:rsidR="00241EEF">
        <w:rPr>
          <w:rFonts w:asciiTheme="majorBidi" w:hAnsiTheme="majorBidi" w:cstheme="majorBidi"/>
        </w:rPr>
        <w:t>e</w:t>
      </w:r>
      <w:r>
        <w:rPr>
          <w:rFonts w:asciiTheme="majorBidi" w:hAnsiTheme="majorBidi" w:cstheme="majorBidi"/>
        </w:rPr>
        <w:t xml:space="preserve"> thus</w:t>
      </w:r>
      <w:r w:rsidR="00241EEF">
        <w:rPr>
          <w:rFonts w:asciiTheme="majorBidi" w:hAnsiTheme="majorBidi" w:cstheme="majorBidi"/>
        </w:rPr>
        <w:t xml:space="preserve"> obtained five conditions</w:t>
      </w:r>
      <w:r w:rsidR="004B496C">
        <w:rPr>
          <w:rFonts w:asciiTheme="majorBidi" w:hAnsiTheme="majorBidi" w:cstheme="majorBidi"/>
        </w:rPr>
        <w:t>.</w:t>
      </w:r>
      <w:r w:rsidR="00241EEF">
        <w:rPr>
          <w:rFonts w:asciiTheme="majorBidi" w:hAnsiTheme="majorBidi" w:cstheme="majorBidi"/>
        </w:rPr>
        <w:t xml:space="preserve"> </w:t>
      </w:r>
      <w:r w:rsidR="004B496C">
        <w:rPr>
          <w:rFonts w:asciiTheme="majorBidi" w:hAnsiTheme="majorBidi" w:cstheme="majorBidi"/>
        </w:rPr>
        <w:t xml:space="preserve">Four games (sessions) of 14 players were played in each of the </w:t>
      </w:r>
      <w:r>
        <w:rPr>
          <w:rFonts w:asciiTheme="majorBidi" w:hAnsiTheme="majorBidi" w:cstheme="majorBidi"/>
        </w:rPr>
        <w:t xml:space="preserve">five </w:t>
      </w:r>
      <w:r w:rsidR="004B496C">
        <w:rPr>
          <w:rFonts w:asciiTheme="majorBidi" w:hAnsiTheme="majorBidi" w:cstheme="majorBidi"/>
        </w:rPr>
        <w:t xml:space="preserve">conditions, </w:t>
      </w:r>
      <w:r w:rsidR="009D556B">
        <w:rPr>
          <w:rFonts w:asciiTheme="majorBidi" w:hAnsiTheme="majorBidi" w:cstheme="majorBidi"/>
        </w:rPr>
        <w:t>with</w:t>
      </w:r>
      <w:r w:rsidR="004B496C">
        <w:rPr>
          <w:rFonts w:asciiTheme="majorBidi" w:hAnsiTheme="majorBidi" w:cstheme="majorBidi"/>
        </w:rPr>
        <w:t xml:space="preserve"> a total of 56 players under each condition (per condition, N=4, n=56; total, N=20, n=280). We named each condition to highlight the nature of the structural relations that predominated in those games</w:t>
      </w:r>
      <w:r w:rsidR="009D556B">
        <w:rPr>
          <w:rFonts w:asciiTheme="majorBidi" w:hAnsiTheme="majorBidi" w:cstheme="majorBidi"/>
        </w:rPr>
        <w:t xml:space="preserve"> (see Table 1)</w:t>
      </w:r>
      <w:r w:rsidR="004B496C">
        <w:rPr>
          <w:rFonts w:asciiTheme="majorBidi" w:hAnsiTheme="majorBidi" w:cstheme="majorBidi"/>
        </w:rPr>
        <w:t xml:space="preserve">: </w:t>
      </w:r>
    </w:p>
    <w:p w14:paraId="248E3AE9" w14:textId="77777777" w:rsidR="004B496C" w:rsidRDefault="00393D0F" w:rsidP="00060DE9">
      <w:pPr>
        <w:pStyle w:val="NoSpacing"/>
        <w:numPr>
          <w:ilvl w:val="0"/>
          <w:numId w:val="10"/>
        </w:numPr>
        <w:spacing w:line="480" w:lineRule="auto"/>
        <w:rPr>
          <w:rFonts w:asciiTheme="majorBidi" w:hAnsiTheme="majorBidi" w:cstheme="majorBidi"/>
        </w:rPr>
      </w:pPr>
      <w:r>
        <w:rPr>
          <w:rFonts w:asciiTheme="majorBidi" w:hAnsiTheme="majorBidi" w:cstheme="majorBidi"/>
        </w:rPr>
        <w:t>Full Equality</w:t>
      </w:r>
      <w:r w:rsidR="004B496C">
        <w:rPr>
          <w:rFonts w:asciiTheme="majorBidi" w:hAnsiTheme="majorBidi" w:cstheme="majorBidi"/>
        </w:rPr>
        <w:t xml:space="preserve"> (</w:t>
      </w:r>
      <w:r w:rsidR="002F4D82">
        <w:rPr>
          <w:rFonts w:asciiTheme="majorBidi" w:hAnsiTheme="majorBidi" w:cstheme="majorBidi"/>
        </w:rPr>
        <w:t>IE</w:t>
      </w:r>
      <w:r w:rsidR="004B496C">
        <w:rPr>
          <w:rFonts w:asciiTheme="majorBidi" w:hAnsiTheme="majorBidi" w:cstheme="majorBidi"/>
        </w:rPr>
        <w:t>): equal status, interacting individuals with group identity masked</w:t>
      </w:r>
      <w:r w:rsidR="009D556B">
        <w:rPr>
          <w:rFonts w:asciiTheme="majorBidi" w:hAnsiTheme="majorBidi" w:cstheme="majorBidi"/>
        </w:rPr>
        <w:t>.</w:t>
      </w:r>
    </w:p>
    <w:p w14:paraId="7F76CE03" w14:textId="77777777" w:rsidR="004B496C" w:rsidRDefault="004B496C" w:rsidP="00060DE9">
      <w:pPr>
        <w:pStyle w:val="NoSpacing"/>
        <w:numPr>
          <w:ilvl w:val="0"/>
          <w:numId w:val="10"/>
        </w:numPr>
        <w:spacing w:line="480" w:lineRule="auto"/>
        <w:rPr>
          <w:rFonts w:asciiTheme="majorBidi" w:hAnsiTheme="majorBidi" w:cstheme="majorBidi"/>
        </w:rPr>
      </w:pPr>
      <w:r>
        <w:rPr>
          <w:rFonts w:asciiTheme="majorBidi" w:hAnsiTheme="majorBidi" w:cstheme="majorBidi"/>
        </w:rPr>
        <w:t>Intergroup Equality (</w:t>
      </w:r>
      <w:r w:rsidR="002F4D82">
        <w:rPr>
          <w:rFonts w:asciiTheme="majorBidi" w:hAnsiTheme="majorBidi" w:cstheme="majorBidi"/>
        </w:rPr>
        <w:t>G</w:t>
      </w:r>
      <w:r>
        <w:rPr>
          <w:rFonts w:asciiTheme="majorBidi" w:hAnsiTheme="majorBidi" w:cstheme="majorBidi"/>
        </w:rPr>
        <w:t xml:space="preserve">E): </w:t>
      </w:r>
      <w:r w:rsidR="009D556B">
        <w:rPr>
          <w:rFonts w:asciiTheme="majorBidi" w:hAnsiTheme="majorBidi" w:cstheme="majorBidi"/>
        </w:rPr>
        <w:t xml:space="preserve">equal size, </w:t>
      </w:r>
      <w:r>
        <w:rPr>
          <w:rFonts w:asciiTheme="majorBidi" w:hAnsiTheme="majorBidi" w:cstheme="majorBidi"/>
        </w:rPr>
        <w:t xml:space="preserve">equal status, interacting </w:t>
      </w:r>
      <w:r w:rsidR="009D556B">
        <w:rPr>
          <w:rFonts w:asciiTheme="majorBidi" w:hAnsiTheme="majorBidi" w:cstheme="majorBidi"/>
        </w:rPr>
        <w:t xml:space="preserve">distinctive </w:t>
      </w:r>
      <w:r>
        <w:rPr>
          <w:rFonts w:asciiTheme="majorBidi" w:hAnsiTheme="majorBidi" w:cstheme="majorBidi"/>
        </w:rPr>
        <w:t>groups</w:t>
      </w:r>
      <w:r w:rsidR="009D556B">
        <w:rPr>
          <w:rFonts w:asciiTheme="majorBidi" w:hAnsiTheme="majorBidi" w:cstheme="majorBidi"/>
        </w:rPr>
        <w:t>.</w:t>
      </w:r>
    </w:p>
    <w:p w14:paraId="0BCA5356" w14:textId="77777777" w:rsidR="009D556B" w:rsidRDefault="002878E5" w:rsidP="009D556B">
      <w:pPr>
        <w:pStyle w:val="NoSpacing"/>
        <w:numPr>
          <w:ilvl w:val="0"/>
          <w:numId w:val="10"/>
        </w:numPr>
        <w:spacing w:line="480" w:lineRule="auto"/>
        <w:rPr>
          <w:rFonts w:asciiTheme="majorBidi" w:hAnsiTheme="majorBidi" w:cstheme="majorBidi"/>
        </w:rPr>
      </w:pPr>
      <w:r>
        <w:rPr>
          <w:rFonts w:asciiTheme="majorBidi" w:hAnsiTheme="majorBidi" w:cstheme="majorBidi"/>
        </w:rPr>
        <w:t xml:space="preserve">Individual </w:t>
      </w:r>
      <w:r w:rsidR="00393D0F">
        <w:rPr>
          <w:rFonts w:asciiTheme="majorBidi" w:hAnsiTheme="majorBidi" w:cstheme="majorBidi"/>
        </w:rPr>
        <w:t>Mobility</w:t>
      </w:r>
      <w:r w:rsidR="004B496C">
        <w:rPr>
          <w:rFonts w:asciiTheme="majorBidi" w:hAnsiTheme="majorBidi" w:cstheme="majorBidi"/>
        </w:rPr>
        <w:t xml:space="preserve"> (</w:t>
      </w:r>
      <w:r w:rsidR="009D556B">
        <w:rPr>
          <w:rFonts w:asciiTheme="majorBidi" w:hAnsiTheme="majorBidi" w:cstheme="majorBidi"/>
        </w:rPr>
        <w:t xml:space="preserve">IM): equal size, unequal status groupings of interacting individuals with group identity masked. Group identity is apparent only from starting balance, making mobility possible by wealth accumulation of loss. </w:t>
      </w:r>
    </w:p>
    <w:p w14:paraId="6BEBC2A9" w14:textId="77777777" w:rsidR="009D556B" w:rsidRPr="009D556B" w:rsidRDefault="00393D0F" w:rsidP="00060DE9">
      <w:pPr>
        <w:pStyle w:val="NoSpacing"/>
        <w:numPr>
          <w:ilvl w:val="0"/>
          <w:numId w:val="10"/>
        </w:numPr>
        <w:spacing w:line="480" w:lineRule="auto"/>
        <w:rPr>
          <w:rFonts w:asciiTheme="majorBidi" w:hAnsiTheme="majorBidi" w:cstheme="majorBidi"/>
        </w:rPr>
      </w:pPr>
      <w:r>
        <w:rPr>
          <w:rFonts w:asciiTheme="majorBidi" w:hAnsiTheme="majorBidi" w:cstheme="majorBidi"/>
        </w:rPr>
        <w:t xml:space="preserve">Intergroup </w:t>
      </w:r>
      <w:r w:rsidR="00B03C0C">
        <w:rPr>
          <w:rFonts w:asciiTheme="majorBidi" w:hAnsiTheme="majorBidi" w:cstheme="majorBidi"/>
        </w:rPr>
        <w:t>I</w:t>
      </w:r>
      <w:r w:rsidR="00A55E58">
        <w:rPr>
          <w:rFonts w:asciiTheme="majorBidi" w:hAnsiTheme="majorBidi" w:cstheme="majorBidi"/>
        </w:rPr>
        <w:t>nequality</w:t>
      </w:r>
      <w:r w:rsidR="009D556B">
        <w:rPr>
          <w:rFonts w:asciiTheme="majorBidi" w:hAnsiTheme="majorBidi" w:cstheme="majorBidi"/>
        </w:rPr>
        <w:t xml:space="preserve"> (</w:t>
      </w:r>
      <w:r w:rsidR="00D31F73">
        <w:rPr>
          <w:rFonts w:asciiTheme="majorBidi" w:hAnsiTheme="majorBidi" w:cstheme="majorBidi"/>
        </w:rPr>
        <w:t>GI</w:t>
      </w:r>
      <w:r w:rsidR="009D556B">
        <w:rPr>
          <w:rFonts w:asciiTheme="majorBidi" w:hAnsiTheme="majorBidi" w:cstheme="majorBidi"/>
        </w:rPr>
        <w:t>): equal size, unequal status, interacting distinctive groups.</w:t>
      </w:r>
    </w:p>
    <w:p w14:paraId="4E97C4FB" w14:textId="77777777" w:rsidR="006B608E" w:rsidRPr="009C701B" w:rsidRDefault="00393D0F" w:rsidP="00060DE9">
      <w:pPr>
        <w:pStyle w:val="NoSpacing"/>
        <w:numPr>
          <w:ilvl w:val="0"/>
          <w:numId w:val="10"/>
        </w:numPr>
        <w:spacing w:line="480" w:lineRule="auto"/>
        <w:rPr>
          <w:rFonts w:asciiTheme="majorBidi" w:hAnsiTheme="majorBidi" w:cstheme="majorBidi"/>
        </w:rPr>
      </w:pPr>
      <w:r>
        <w:rPr>
          <w:rFonts w:asciiTheme="majorBidi" w:hAnsiTheme="majorBidi" w:cstheme="majorBidi"/>
        </w:rPr>
        <w:t>Wealthy Minority (WM)</w:t>
      </w:r>
      <w:r w:rsidR="009C701B">
        <w:rPr>
          <w:rFonts w:asciiTheme="majorBidi" w:hAnsiTheme="majorBidi" w:cstheme="majorBidi"/>
        </w:rPr>
        <w:t>:</w:t>
      </w:r>
      <w:r w:rsidR="009D556B">
        <w:rPr>
          <w:rFonts w:asciiTheme="majorBidi" w:hAnsiTheme="majorBidi" w:cstheme="majorBidi"/>
        </w:rPr>
        <w:t xml:space="preserve"> unequal size, unequal status, interacting distinctive groups.</w:t>
      </w:r>
    </w:p>
    <w:p w14:paraId="2F6CA721" w14:textId="77777777" w:rsidR="009C701B" w:rsidRPr="00060DE9" w:rsidRDefault="009C701B" w:rsidP="007A1750">
      <w:pPr>
        <w:pStyle w:val="NoSpacing"/>
        <w:spacing w:line="480" w:lineRule="auto"/>
        <w:rPr>
          <w:rFonts w:asciiTheme="majorBidi" w:hAnsiTheme="majorBidi" w:cstheme="majorBidi"/>
          <w:b/>
        </w:rPr>
      </w:pPr>
    </w:p>
    <w:p w14:paraId="76545D93" w14:textId="77777777" w:rsidR="006E741B" w:rsidRDefault="007A1750" w:rsidP="007A1750">
      <w:pPr>
        <w:pStyle w:val="NoSpacing"/>
        <w:spacing w:line="480" w:lineRule="auto"/>
        <w:rPr>
          <w:rFonts w:asciiTheme="majorBidi" w:hAnsiTheme="majorBidi" w:cstheme="majorBidi"/>
        </w:rPr>
      </w:pPr>
      <w:r w:rsidRPr="007A1750">
        <w:rPr>
          <w:rFonts w:asciiTheme="majorBidi" w:hAnsiTheme="majorBidi" w:cstheme="majorBidi"/>
          <w:b/>
        </w:rPr>
        <w:t>Table 1</w:t>
      </w:r>
      <w:r w:rsidRPr="00AF1410">
        <w:rPr>
          <w:rFonts w:asciiTheme="majorBidi" w:hAnsiTheme="majorBidi" w:cstheme="majorBidi"/>
        </w:rPr>
        <w:t>. Description and naming of the five conditions in this experiment</w:t>
      </w:r>
    </w:p>
    <w:tbl>
      <w:tblPr>
        <w:tblW w:w="9747" w:type="dxa"/>
        <w:tblLook w:val="04A0" w:firstRow="1" w:lastRow="0" w:firstColumn="1" w:lastColumn="0" w:noHBand="0" w:noVBand="1"/>
      </w:tblPr>
      <w:tblGrid>
        <w:gridCol w:w="1668"/>
        <w:gridCol w:w="2786"/>
        <w:gridCol w:w="1750"/>
        <w:gridCol w:w="1701"/>
        <w:gridCol w:w="1842"/>
      </w:tblGrid>
      <w:tr w:rsidR="00393D0F" w:rsidRPr="00AF1410" w14:paraId="0712C645" w14:textId="77777777" w:rsidTr="006B608E">
        <w:trPr>
          <w:trHeight w:val="315"/>
        </w:trPr>
        <w:tc>
          <w:tcPr>
            <w:tcW w:w="1668" w:type="dxa"/>
            <w:tcBorders>
              <w:bottom w:val="single" w:sz="4" w:space="0" w:color="auto"/>
            </w:tcBorders>
            <w:shd w:val="clear" w:color="auto" w:fill="auto"/>
            <w:noWrap/>
            <w:vAlign w:val="bottom"/>
            <w:hideMark/>
          </w:tcPr>
          <w:p w14:paraId="1D96C046" w14:textId="77777777" w:rsidR="00393D0F" w:rsidRPr="00AF1410"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Condition</w:t>
            </w:r>
            <w:r w:rsidR="007B398F">
              <w:rPr>
                <w:rFonts w:asciiTheme="majorBidi" w:eastAsia="Times New Roman" w:hAnsiTheme="majorBidi" w:cstheme="majorBidi"/>
                <w:color w:val="000000"/>
              </w:rPr>
              <w:t xml:space="preserve"> No.</w:t>
            </w:r>
          </w:p>
        </w:tc>
        <w:tc>
          <w:tcPr>
            <w:tcW w:w="2786" w:type="dxa"/>
            <w:tcBorders>
              <w:bottom w:val="single" w:sz="4" w:space="0" w:color="auto"/>
            </w:tcBorders>
            <w:shd w:val="clear" w:color="auto" w:fill="auto"/>
            <w:noWrap/>
            <w:vAlign w:val="bottom"/>
            <w:hideMark/>
          </w:tcPr>
          <w:p w14:paraId="3B5AF840" w14:textId="77777777" w:rsidR="00393D0F" w:rsidRPr="00AF1410"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Condition Name</w:t>
            </w:r>
          </w:p>
        </w:tc>
        <w:tc>
          <w:tcPr>
            <w:tcW w:w="1750" w:type="dxa"/>
            <w:tcBorders>
              <w:bottom w:val="single" w:sz="4" w:space="0" w:color="auto"/>
            </w:tcBorders>
            <w:vAlign w:val="bottom"/>
          </w:tcPr>
          <w:p w14:paraId="2BF27948" w14:textId="77777777" w:rsidR="00393D0F" w:rsidRDefault="006B608E" w:rsidP="007075E9">
            <w:pPr>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 xml:space="preserve">Distinctiveness (Avatar </w:t>
            </w:r>
            <w:proofErr w:type="spellStart"/>
            <w:r w:rsidR="00393D0F">
              <w:rPr>
                <w:rFonts w:asciiTheme="majorBidi" w:eastAsia="Times New Roman" w:hAnsiTheme="majorBidi" w:cstheme="majorBidi"/>
                <w:color w:val="000000"/>
              </w:rPr>
              <w:t>Colour</w:t>
            </w:r>
            <w:proofErr w:type="spellEnd"/>
            <w:r>
              <w:rPr>
                <w:rFonts w:asciiTheme="majorBidi" w:eastAsia="Times New Roman" w:hAnsiTheme="majorBidi" w:cstheme="majorBidi"/>
                <w:color w:val="000000"/>
              </w:rPr>
              <w:t>)</w:t>
            </w:r>
          </w:p>
        </w:tc>
        <w:tc>
          <w:tcPr>
            <w:tcW w:w="1701" w:type="dxa"/>
            <w:tcBorders>
              <w:bottom w:val="single" w:sz="4" w:space="0" w:color="auto"/>
            </w:tcBorders>
            <w:vAlign w:val="bottom"/>
          </w:tcPr>
          <w:p w14:paraId="10238451" w14:textId="77777777" w:rsidR="00393D0F"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Status</w:t>
            </w:r>
            <w:r w:rsidR="006B608E">
              <w:rPr>
                <w:rFonts w:asciiTheme="majorBidi" w:eastAsia="Times New Roman" w:hAnsiTheme="majorBidi" w:cstheme="majorBidi"/>
                <w:color w:val="000000"/>
              </w:rPr>
              <w:t xml:space="preserve"> (Initial Token Number)</w:t>
            </w:r>
          </w:p>
        </w:tc>
        <w:tc>
          <w:tcPr>
            <w:tcW w:w="1842" w:type="dxa"/>
            <w:tcBorders>
              <w:bottom w:val="single" w:sz="4" w:space="0" w:color="auto"/>
            </w:tcBorders>
            <w:vAlign w:val="bottom"/>
          </w:tcPr>
          <w:p w14:paraId="3D97E401" w14:textId="77777777" w:rsidR="00393D0F" w:rsidRDefault="006B608E" w:rsidP="00E31910">
            <w:pPr>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n (number of players in group)</w:t>
            </w:r>
          </w:p>
        </w:tc>
      </w:tr>
      <w:tr w:rsidR="00393D0F" w:rsidRPr="00AF1410" w14:paraId="71C32D17" w14:textId="77777777" w:rsidTr="006B608E">
        <w:trPr>
          <w:trHeight w:val="315"/>
        </w:trPr>
        <w:tc>
          <w:tcPr>
            <w:tcW w:w="1668" w:type="dxa"/>
            <w:tcBorders>
              <w:top w:val="single" w:sz="4" w:space="0" w:color="auto"/>
            </w:tcBorders>
            <w:shd w:val="clear" w:color="auto" w:fill="auto"/>
            <w:noWrap/>
            <w:vAlign w:val="bottom"/>
            <w:hideMark/>
          </w:tcPr>
          <w:p w14:paraId="764CF89D" w14:textId="77777777" w:rsidR="00393D0F" w:rsidRPr="00AF1410" w:rsidRDefault="00393D0F" w:rsidP="00E31910">
            <w:pPr>
              <w:spacing w:after="0" w:line="240" w:lineRule="auto"/>
              <w:jc w:val="right"/>
              <w:rPr>
                <w:rFonts w:asciiTheme="majorBidi" w:eastAsia="Times New Roman" w:hAnsiTheme="majorBidi" w:cstheme="majorBidi"/>
                <w:color w:val="000000"/>
              </w:rPr>
            </w:pPr>
            <w:r w:rsidRPr="00AF1410">
              <w:rPr>
                <w:rFonts w:asciiTheme="majorBidi" w:eastAsia="Times New Roman" w:hAnsiTheme="majorBidi" w:cstheme="majorBidi"/>
                <w:color w:val="000000"/>
              </w:rPr>
              <w:t>1</w:t>
            </w:r>
          </w:p>
        </w:tc>
        <w:tc>
          <w:tcPr>
            <w:tcW w:w="2786" w:type="dxa"/>
            <w:tcBorders>
              <w:top w:val="single" w:sz="4" w:space="0" w:color="auto"/>
            </w:tcBorders>
            <w:shd w:val="clear" w:color="auto" w:fill="auto"/>
            <w:noWrap/>
            <w:vAlign w:val="bottom"/>
            <w:hideMark/>
          </w:tcPr>
          <w:p w14:paraId="01EA9E0B" w14:textId="77777777" w:rsidR="00393D0F" w:rsidRPr="00AF1410" w:rsidRDefault="002F4D82" w:rsidP="00E31910">
            <w:pPr>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 xml:space="preserve">Inter-individual </w:t>
            </w:r>
            <w:r w:rsidR="00393D0F">
              <w:rPr>
                <w:rFonts w:asciiTheme="majorBidi" w:eastAsia="Times New Roman" w:hAnsiTheme="majorBidi" w:cstheme="majorBidi"/>
                <w:color w:val="000000"/>
              </w:rPr>
              <w:t>equality (</w:t>
            </w:r>
            <w:r>
              <w:rPr>
                <w:rFonts w:asciiTheme="majorBidi" w:eastAsia="Times New Roman" w:hAnsiTheme="majorBidi" w:cstheme="majorBidi"/>
                <w:color w:val="000000"/>
              </w:rPr>
              <w:t>I</w:t>
            </w:r>
            <w:r w:rsidR="00393D0F">
              <w:rPr>
                <w:rFonts w:asciiTheme="majorBidi" w:eastAsia="Times New Roman" w:hAnsiTheme="majorBidi" w:cstheme="majorBidi"/>
                <w:color w:val="000000"/>
              </w:rPr>
              <w:t>E)</w:t>
            </w:r>
          </w:p>
        </w:tc>
        <w:tc>
          <w:tcPr>
            <w:tcW w:w="1750" w:type="dxa"/>
            <w:tcBorders>
              <w:top w:val="single" w:sz="4" w:space="0" w:color="auto"/>
            </w:tcBorders>
            <w:vAlign w:val="bottom"/>
          </w:tcPr>
          <w:p w14:paraId="20BDBAFA" w14:textId="77777777" w:rsidR="00393D0F"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No</w:t>
            </w:r>
          </w:p>
        </w:tc>
        <w:tc>
          <w:tcPr>
            <w:tcW w:w="1701" w:type="dxa"/>
            <w:tcBorders>
              <w:top w:val="single" w:sz="4" w:space="0" w:color="auto"/>
            </w:tcBorders>
            <w:vAlign w:val="bottom"/>
          </w:tcPr>
          <w:p w14:paraId="29BADE64" w14:textId="77777777" w:rsidR="00393D0F"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Equal</w:t>
            </w:r>
          </w:p>
        </w:tc>
        <w:tc>
          <w:tcPr>
            <w:tcW w:w="1842" w:type="dxa"/>
            <w:tcBorders>
              <w:top w:val="single" w:sz="4" w:space="0" w:color="auto"/>
            </w:tcBorders>
            <w:vAlign w:val="bottom"/>
          </w:tcPr>
          <w:p w14:paraId="00F27D72" w14:textId="77777777" w:rsidR="00393D0F"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Equal</w:t>
            </w:r>
          </w:p>
        </w:tc>
      </w:tr>
      <w:tr w:rsidR="004B496C" w:rsidRPr="00AF1410" w14:paraId="3371AC74" w14:textId="77777777" w:rsidTr="006B608E">
        <w:trPr>
          <w:trHeight w:val="315"/>
        </w:trPr>
        <w:tc>
          <w:tcPr>
            <w:tcW w:w="1668" w:type="dxa"/>
            <w:shd w:val="clear" w:color="auto" w:fill="auto"/>
            <w:noWrap/>
            <w:vAlign w:val="bottom"/>
          </w:tcPr>
          <w:p w14:paraId="67A5D1C7" w14:textId="77777777" w:rsidR="004B496C" w:rsidRPr="00AF1410" w:rsidRDefault="004B496C" w:rsidP="004B496C">
            <w:pPr>
              <w:spacing w:after="0" w:line="240" w:lineRule="auto"/>
              <w:jc w:val="right"/>
              <w:rPr>
                <w:rFonts w:asciiTheme="majorBidi" w:eastAsia="Times New Roman" w:hAnsiTheme="majorBidi" w:cstheme="majorBidi"/>
                <w:color w:val="000000"/>
              </w:rPr>
            </w:pPr>
            <w:r w:rsidRPr="00AF1410">
              <w:rPr>
                <w:rFonts w:asciiTheme="majorBidi" w:eastAsia="Times New Roman" w:hAnsiTheme="majorBidi" w:cstheme="majorBidi"/>
                <w:color w:val="000000"/>
              </w:rPr>
              <w:t>2</w:t>
            </w:r>
          </w:p>
        </w:tc>
        <w:tc>
          <w:tcPr>
            <w:tcW w:w="2786" w:type="dxa"/>
            <w:shd w:val="clear" w:color="auto" w:fill="auto"/>
            <w:noWrap/>
            <w:vAlign w:val="bottom"/>
          </w:tcPr>
          <w:p w14:paraId="5F6D9F6D" w14:textId="77777777" w:rsidR="004B496C" w:rsidRDefault="004B496C" w:rsidP="004B496C">
            <w:pPr>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Intergroup equality (</w:t>
            </w:r>
            <w:r w:rsidR="002F4D82">
              <w:rPr>
                <w:rFonts w:asciiTheme="majorBidi" w:eastAsia="Times New Roman" w:hAnsiTheme="majorBidi" w:cstheme="majorBidi"/>
                <w:color w:val="000000"/>
              </w:rPr>
              <w:t>GE</w:t>
            </w:r>
            <w:r>
              <w:rPr>
                <w:rFonts w:asciiTheme="majorBidi" w:eastAsia="Times New Roman" w:hAnsiTheme="majorBidi" w:cstheme="majorBidi"/>
                <w:color w:val="000000"/>
              </w:rPr>
              <w:t>)</w:t>
            </w:r>
          </w:p>
        </w:tc>
        <w:tc>
          <w:tcPr>
            <w:tcW w:w="1750" w:type="dxa"/>
            <w:vAlign w:val="bottom"/>
          </w:tcPr>
          <w:p w14:paraId="0B89F42A" w14:textId="77777777" w:rsidR="004B496C" w:rsidRPr="00AF1410" w:rsidRDefault="004B496C" w:rsidP="004B496C">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Yes</w:t>
            </w:r>
          </w:p>
        </w:tc>
        <w:tc>
          <w:tcPr>
            <w:tcW w:w="1701" w:type="dxa"/>
            <w:vAlign w:val="bottom"/>
          </w:tcPr>
          <w:p w14:paraId="4668A163" w14:textId="77777777" w:rsidR="004B496C" w:rsidRPr="00AF1410" w:rsidRDefault="004B496C" w:rsidP="004B496C">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Equal</w:t>
            </w:r>
          </w:p>
        </w:tc>
        <w:tc>
          <w:tcPr>
            <w:tcW w:w="1842" w:type="dxa"/>
            <w:vAlign w:val="bottom"/>
          </w:tcPr>
          <w:p w14:paraId="37041A4C" w14:textId="77777777" w:rsidR="004B496C" w:rsidRPr="00AF1410" w:rsidRDefault="004B496C" w:rsidP="004B496C">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Equal</w:t>
            </w:r>
          </w:p>
        </w:tc>
      </w:tr>
      <w:tr w:rsidR="00393D0F" w:rsidRPr="00AF1410" w14:paraId="1FFB944D" w14:textId="77777777" w:rsidTr="006B608E">
        <w:trPr>
          <w:trHeight w:val="315"/>
        </w:trPr>
        <w:tc>
          <w:tcPr>
            <w:tcW w:w="1668" w:type="dxa"/>
            <w:shd w:val="clear" w:color="auto" w:fill="auto"/>
            <w:noWrap/>
            <w:vAlign w:val="bottom"/>
            <w:hideMark/>
          </w:tcPr>
          <w:p w14:paraId="2AF1A5A0" w14:textId="77777777" w:rsidR="00393D0F" w:rsidRPr="00AF1410" w:rsidRDefault="00393D0F" w:rsidP="00E31910">
            <w:pPr>
              <w:spacing w:after="0" w:line="240" w:lineRule="auto"/>
              <w:jc w:val="right"/>
              <w:rPr>
                <w:rFonts w:asciiTheme="majorBidi" w:eastAsia="Times New Roman" w:hAnsiTheme="majorBidi" w:cstheme="majorBidi"/>
                <w:color w:val="000000"/>
              </w:rPr>
            </w:pPr>
            <w:r w:rsidRPr="00AF1410">
              <w:rPr>
                <w:rFonts w:asciiTheme="majorBidi" w:eastAsia="Times New Roman" w:hAnsiTheme="majorBidi" w:cstheme="majorBidi"/>
                <w:color w:val="000000"/>
              </w:rPr>
              <w:t>3</w:t>
            </w:r>
          </w:p>
        </w:tc>
        <w:tc>
          <w:tcPr>
            <w:tcW w:w="2786" w:type="dxa"/>
            <w:shd w:val="clear" w:color="auto" w:fill="auto"/>
            <w:noWrap/>
            <w:vAlign w:val="bottom"/>
          </w:tcPr>
          <w:p w14:paraId="136BA98B" w14:textId="77777777" w:rsidR="00393D0F" w:rsidRPr="00AF1410" w:rsidRDefault="002878E5" w:rsidP="00241EEF">
            <w:pPr>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Individual</w:t>
            </w:r>
            <w:r w:rsidR="00393D0F">
              <w:rPr>
                <w:rFonts w:asciiTheme="majorBidi" w:eastAsia="Times New Roman" w:hAnsiTheme="majorBidi" w:cstheme="majorBidi"/>
                <w:color w:val="000000"/>
              </w:rPr>
              <w:t xml:space="preserve"> mobility (IM)</w:t>
            </w:r>
          </w:p>
        </w:tc>
        <w:tc>
          <w:tcPr>
            <w:tcW w:w="1750" w:type="dxa"/>
            <w:vAlign w:val="bottom"/>
          </w:tcPr>
          <w:p w14:paraId="2453F8BD" w14:textId="77777777" w:rsidR="00393D0F"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No</w:t>
            </w:r>
          </w:p>
        </w:tc>
        <w:tc>
          <w:tcPr>
            <w:tcW w:w="1701" w:type="dxa"/>
            <w:vAlign w:val="bottom"/>
          </w:tcPr>
          <w:p w14:paraId="447A29D3" w14:textId="77777777" w:rsidR="00393D0F"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Unequal</w:t>
            </w:r>
          </w:p>
        </w:tc>
        <w:tc>
          <w:tcPr>
            <w:tcW w:w="1842" w:type="dxa"/>
            <w:vAlign w:val="bottom"/>
          </w:tcPr>
          <w:p w14:paraId="1DA36237" w14:textId="77777777" w:rsidR="00393D0F"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Equal</w:t>
            </w:r>
          </w:p>
        </w:tc>
      </w:tr>
      <w:tr w:rsidR="00393D0F" w:rsidRPr="00AF1410" w14:paraId="180F28C5" w14:textId="77777777" w:rsidTr="006B608E">
        <w:trPr>
          <w:trHeight w:val="134"/>
        </w:trPr>
        <w:tc>
          <w:tcPr>
            <w:tcW w:w="1668" w:type="dxa"/>
            <w:shd w:val="clear" w:color="auto" w:fill="auto"/>
            <w:noWrap/>
            <w:vAlign w:val="bottom"/>
            <w:hideMark/>
          </w:tcPr>
          <w:p w14:paraId="117509EB" w14:textId="77777777" w:rsidR="00393D0F" w:rsidRPr="00AF1410" w:rsidRDefault="00393D0F" w:rsidP="00E31910">
            <w:pPr>
              <w:spacing w:after="0" w:line="240" w:lineRule="auto"/>
              <w:jc w:val="right"/>
              <w:rPr>
                <w:rFonts w:asciiTheme="majorBidi" w:eastAsia="Times New Roman" w:hAnsiTheme="majorBidi" w:cstheme="majorBidi"/>
                <w:color w:val="000000"/>
              </w:rPr>
            </w:pPr>
            <w:r w:rsidRPr="00AF1410">
              <w:rPr>
                <w:rFonts w:asciiTheme="majorBidi" w:eastAsia="Times New Roman" w:hAnsiTheme="majorBidi" w:cstheme="majorBidi"/>
                <w:color w:val="000000"/>
              </w:rPr>
              <w:t>4</w:t>
            </w:r>
          </w:p>
        </w:tc>
        <w:tc>
          <w:tcPr>
            <w:tcW w:w="2786" w:type="dxa"/>
            <w:shd w:val="clear" w:color="auto" w:fill="auto"/>
            <w:noWrap/>
            <w:vAlign w:val="bottom"/>
            <w:hideMark/>
          </w:tcPr>
          <w:p w14:paraId="520A3BD6" w14:textId="77777777" w:rsidR="00393D0F" w:rsidRPr="00AF1410" w:rsidRDefault="00393D0F" w:rsidP="00B43AB7">
            <w:pPr>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Intergroup inequality (</w:t>
            </w:r>
            <w:r w:rsidR="00D31F73">
              <w:rPr>
                <w:rFonts w:asciiTheme="majorBidi" w:eastAsia="Times New Roman" w:hAnsiTheme="majorBidi" w:cstheme="majorBidi"/>
                <w:color w:val="000000"/>
              </w:rPr>
              <w:t>G</w:t>
            </w:r>
            <w:r>
              <w:rPr>
                <w:rFonts w:asciiTheme="majorBidi" w:eastAsia="Times New Roman" w:hAnsiTheme="majorBidi" w:cstheme="majorBidi"/>
                <w:color w:val="000000"/>
              </w:rPr>
              <w:t>I)</w:t>
            </w:r>
          </w:p>
        </w:tc>
        <w:tc>
          <w:tcPr>
            <w:tcW w:w="1750" w:type="dxa"/>
            <w:vAlign w:val="bottom"/>
          </w:tcPr>
          <w:p w14:paraId="6DA654CF" w14:textId="77777777" w:rsidR="00393D0F" w:rsidRPr="00AF1410"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Yes</w:t>
            </w:r>
          </w:p>
        </w:tc>
        <w:tc>
          <w:tcPr>
            <w:tcW w:w="1701" w:type="dxa"/>
            <w:vAlign w:val="bottom"/>
          </w:tcPr>
          <w:p w14:paraId="211081C3" w14:textId="77777777" w:rsidR="00393D0F" w:rsidRPr="00AF1410"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Unequal</w:t>
            </w:r>
          </w:p>
        </w:tc>
        <w:tc>
          <w:tcPr>
            <w:tcW w:w="1842" w:type="dxa"/>
            <w:vAlign w:val="bottom"/>
          </w:tcPr>
          <w:p w14:paraId="114ED35C" w14:textId="77777777" w:rsidR="00393D0F" w:rsidRPr="00AF1410"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Equal</w:t>
            </w:r>
          </w:p>
        </w:tc>
      </w:tr>
      <w:tr w:rsidR="00393D0F" w:rsidRPr="00AF1410" w14:paraId="013B33C0" w14:textId="77777777" w:rsidTr="006B608E">
        <w:trPr>
          <w:trHeight w:val="308"/>
        </w:trPr>
        <w:tc>
          <w:tcPr>
            <w:tcW w:w="1668" w:type="dxa"/>
            <w:tcBorders>
              <w:bottom w:val="single" w:sz="4" w:space="0" w:color="auto"/>
            </w:tcBorders>
            <w:shd w:val="clear" w:color="auto" w:fill="auto"/>
            <w:noWrap/>
            <w:vAlign w:val="bottom"/>
            <w:hideMark/>
          </w:tcPr>
          <w:p w14:paraId="189BD7D3" w14:textId="77777777" w:rsidR="00393D0F" w:rsidRPr="00AF1410" w:rsidRDefault="00393D0F" w:rsidP="00E31910">
            <w:pPr>
              <w:spacing w:after="0" w:line="240" w:lineRule="auto"/>
              <w:jc w:val="right"/>
              <w:rPr>
                <w:rFonts w:asciiTheme="majorBidi" w:eastAsia="Times New Roman" w:hAnsiTheme="majorBidi" w:cstheme="majorBidi"/>
                <w:color w:val="000000"/>
              </w:rPr>
            </w:pPr>
            <w:r w:rsidRPr="00AF1410">
              <w:rPr>
                <w:rFonts w:asciiTheme="majorBidi" w:eastAsia="Times New Roman" w:hAnsiTheme="majorBidi" w:cstheme="majorBidi"/>
                <w:color w:val="000000"/>
              </w:rPr>
              <w:t>5</w:t>
            </w:r>
          </w:p>
        </w:tc>
        <w:tc>
          <w:tcPr>
            <w:tcW w:w="2786" w:type="dxa"/>
            <w:tcBorders>
              <w:bottom w:val="single" w:sz="4" w:space="0" w:color="auto"/>
            </w:tcBorders>
            <w:shd w:val="clear" w:color="auto" w:fill="auto"/>
            <w:noWrap/>
            <w:vAlign w:val="bottom"/>
            <w:hideMark/>
          </w:tcPr>
          <w:p w14:paraId="2DB36D5B" w14:textId="77777777" w:rsidR="00393D0F" w:rsidRPr="00AF1410" w:rsidRDefault="00393D0F" w:rsidP="00393D0F">
            <w:pPr>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Wealthy minority (WM)</w:t>
            </w:r>
          </w:p>
        </w:tc>
        <w:tc>
          <w:tcPr>
            <w:tcW w:w="1750" w:type="dxa"/>
            <w:tcBorders>
              <w:bottom w:val="single" w:sz="4" w:space="0" w:color="auto"/>
            </w:tcBorders>
            <w:vAlign w:val="bottom"/>
          </w:tcPr>
          <w:p w14:paraId="5776FC45" w14:textId="77777777" w:rsidR="00393D0F" w:rsidRPr="00AF1410"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Yes</w:t>
            </w:r>
          </w:p>
        </w:tc>
        <w:tc>
          <w:tcPr>
            <w:tcW w:w="1701" w:type="dxa"/>
            <w:tcBorders>
              <w:bottom w:val="single" w:sz="4" w:space="0" w:color="auto"/>
            </w:tcBorders>
            <w:vAlign w:val="bottom"/>
          </w:tcPr>
          <w:p w14:paraId="0AB8D676" w14:textId="77777777" w:rsidR="00393D0F" w:rsidRPr="00AF1410"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Unequal</w:t>
            </w:r>
          </w:p>
        </w:tc>
        <w:tc>
          <w:tcPr>
            <w:tcW w:w="1842" w:type="dxa"/>
            <w:tcBorders>
              <w:bottom w:val="single" w:sz="4" w:space="0" w:color="auto"/>
            </w:tcBorders>
            <w:vAlign w:val="bottom"/>
          </w:tcPr>
          <w:p w14:paraId="700815DA" w14:textId="77777777" w:rsidR="00393D0F" w:rsidRPr="00AF1410" w:rsidRDefault="00393D0F" w:rsidP="00E31910">
            <w:pPr>
              <w:spacing w:after="0" w:line="240" w:lineRule="auto"/>
              <w:rPr>
                <w:rFonts w:asciiTheme="majorBidi" w:eastAsia="Times New Roman" w:hAnsiTheme="majorBidi" w:cstheme="majorBidi"/>
                <w:color w:val="000000"/>
              </w:rPr>
            </w:pPr>
            <w:r w:rsidRPr="00AF1410">
              <w:rPr>
                <w:rFonts w:asciiTheme="majorBidi" w:eastAsia="Times New Roman" w:hAnsiTheme="majorBidi" w:cstheme="majorBidi"/>
                <w:color w:val="000000"/>
              </w:rPr>
              <w:t>Unequal</w:t>
            </w:r>
          </w:p>
        </w:tc>
      </w:tr>
    </w:tbl>
    <w:p w14:paraId="573D016C" w14:textId="77777777" w:rsidR="007075E9" w:rsidRPr="00AF1410" w:rsidRDefault="007075E9" w:rsidP="007075E9">
      <w:pPr>
        <w:rPr>
          <w:rFonts w:asciiTheme="majorBidi" w:hAnsiTheme="majorBidi" w:cstheme="majorBidi"/>
        </w:rPr>
      </w:pPr>
      <w:r>
        <w:rPr>
          <w:rFonts w:asciiTheme="majorBidi" w:hAnsiTheme="majorBidi" w:cstheme="majorBidi"/>
        </w:rPr>
        <w:t>Note. 4 games were played in each condition, making a total of 20 games</w:t>
      </w:r>
    </w:p>
    <w:p w14:paraId="5A6C80AC" w14:textId="77777777" w:rsidR="007075E9" w:rsidRDefault="007075E9" w:rsidP="00354A5E">
      <w:pPr>
        <w:pStyle w:val="NoSpacing"/>
        <w:spacing w:line="480" w:lineRule="auto"/>
        <w:rPr>
          <w:rFonts w:asciiTheme="majorBidi" w:hAnsiTheme="majorBidi" w:cstheme="majorBidi"/>
        </w:rPr>
      </w:pPr>
    </w:p>
    <w:p w14:paraId="0F913621" w14:textId="77777777" w:rsidR="00060DE9" w:rsidRDefault="00060DE9" w:rsidP="00354A5E">
      <w:pPr>
        <w:pStyle w:val="NoSpacing"/>
        <w:spacing w:line="480" w:lineRule="auto"/>
        <w:rPr>
          <w:rFonts w:asciiTheme="majorBidi" w:hAnsiTheme="majorBidi" w:cstheme="majorBidi"/>
        </w:rPr>
      </w:pPr>
    </w:p>
    <w:p w14:paraId="50D65C31" w14:textId="77777777" w:rsidR="00060DE9" w:rsidRDefault="00060DE9" w:rsidP="00354A5E">
      <w:pPr>
        <w:pStyle w:val="NoSpacing"/>
        <w:spacing w:line="480" w:lineRule="auto"/>
        <w:rPr>
          <w:rFonts w:asciiTheme="majorBidi" w:hAnsiTheme="majorBidi" w:cstheme="majorBidi"/>
        </w:rPr>
      </w:pPr>
    </w:p>
    <w:p w14:paraId="4A9B9339" w14:textId="77777777" w:rsidR="007B3AED" w:rsidRDefault="007B3AED" w:rsidP="007A1750">
      <w:pPr>
        <w:pStyle w:val="Heading3"/>
        <w:rPr>
          <w:rFonts w:asciiTheme="majorBidi" w:hAnsiTheme="majorBidi" w:cstheme="majorBidi"/>
        </w:rPr>
      </w:pPr>
      <w:r>
        <w:rPr>
          <w:rFonts w:asciiTheme="majorBidi" w:hAnsiTheme="majorBidi" w:cstheme="majorBidi"/>
        </w:rPr>
        <w:t xml:space="preserve">Measures </w:t>
      </w:r>
    </w:p>
    <w:p w14:paraId="4D6BE03A" w14:textId="77777777" w:rsidR="00C64DAD" w:rsidRPr="007A1750" w:rsidRDefault="00C64DAD" w:rsidP="007A1750">
      <w:pPr>
        <w:pStyle w:val="NoSpacing"/>
        <w:spacing w:line="480" w:lineRule="auto"/>
        <w:rPr>
          <w:rFonts w:ascii="Times New Roman" w:hAnsi="Times New Roman" w:cs="Times New Roman"/>
        </w:rPr>
      </w:pPr>
    </w:p>
    <w:p w14:paraId="3E85E7D6" w14:textId="2A1BDC05" w:rsidR="00C76A5B" w:rsidRDefault="00C64DAD" w:rsidP="007A1750">
      <w:pPr>
        <w:pStyle w:val="NoSpacing"/>
        <w:spacing w:line="480" w:lineRule="auto"/>
        <w:ind w:firstLine="720"/>
        <w:rPr>
          <w:rFonts w:asciiTheme="majorBidi" w:hAnsiTheme="majorBidi" w:cstheme="majorBidi"/>
        </w:rPr>
      </w:pPr>
      <w:r w:rsidRPr="007A1750">
        <w:rPr>
          <w:rFonts w:ascii="Times New Roman" w:hAnsi="Times New Roman" w:cs="Times New Roman"/>
          <w:i/>
        </w:rPr>
        <w:t>Social identification</w:t>
      </w:r>
      <w:r w:rsidRPr="007A1750">
        <w:rPr>
          <w:rFonts w:ascii="Times New Roman" w:hAnsi="Times New Roman" w:cs="Times New Roman"/>
        </w:rPr>
        <w:t xml:space="preserve">. </w:t>
      </w:r>
      <w:r w:rsidR="001F37C5" w:rsidRPr="007A1750">
        <w:rPr>
          <w:rFonts w:ascii="Times New Roman" w:hAnsi="Times New Roman" w:cs="Times New Roman"/>
        </w:rPr>
        <w:t>Social Identification was measured by responses</w:t>
      </w:r>
      <w:r w:rsidR="0064772B">
        <w:rPr>
          <w:rFonts w:ascii="Times New Roman" w:hAnsi="Times New Roman" w:cs="Times New Roman"/>
        </w:rPr>
        <w:t>,</w:t>
      </w:r>
      <w:r w:rsidR="001F37C5" w:rsidRPr="007A1750">
        <w:rPr>
          <w:rFonts w:ascii="Times New Roman" w:hAnsi="Times New Roman" w:cs="Times New Roman"/>
        </w:rPr>
        <w:t xml:space="preserve"> on a 7</w:t>
      </w:r>
      <w:r w:rsidR="00904FCB">
        <w:rPr>
          <w:rFonts w:ascii="Times New Roman" w:hAnsi="Times New Roman" w:cs="Times New Roman"/>
        </w:rPr>
        <w:t>-</w:t>
      </w:r>
      <w:r w:rsidR="001F37C5" w:rsidRPr="007A1750">
        <w:rPr>
          <w:rFonts w:ascii="Times New Roman" w:hAnsi="Times New Roman" w:cs="Times New Roman"/>
        </w:rPr>
        <w:t xml:space="preserve">point Likert scale, to the items: 1) I identify with other members of </w:t>
      </w:r>
      <w:r w:rsidR="00C76A5B">
        <w:rPr>
          <w:rFonts w:ascii="Times New Roman" w:hAnsi="Times New Roman" w:cs="Times New Roman"/>
        </w:rPr>
        <w:t>my group/</w:t>
      </w:r>
      <w:r w:rsidR="006D3BD0">
        <w:rPr>
          <w:rFonts w:ascii="Times New Roman" w:hAnsi="Times New Roman" w:cs="Times New Roman"/>
        </w:rPr>
        <w:t>the</w:t>
      </w:r>
      <w:r w:rsidR="006D3BD0" w:rsidRPr="007A1750">
        <w:rPr>
          <w:rFonts w:ascii="Times New Roman" w:hAnsi="Times New Roman" w:cs="Times New Roman"/>
        </w:rPr>
        <w:t xml:space="preserve"> </w:t>
      </w:r>
      <w:r w:rsidR="001F37C5" w:rsidRPr="007A1750">
        <w:rPr>
          <w:rFonts w:ascii="Times New Roman" w:hAnsi="Times New Roman" w:cs="Times New Roman"/>
        </w:rPr>
        <w:t>group as a whole, 2) I have a sense of belonging to</w:t>
      </w:r>
      <w:r w:rsidR="00C76A5B">
        <w:rPr>
          <w:rFonts w:ascii="Times New Roman" w:hAnsi="Times New Roman" w:cs="Times New Roman"/>
        </w:rPr>
        <w:t xml:space="preserve"> my group/</w:t>
      </w:r>
      <w:r w:rsidR="001F37C5" w:rsidRPr="007A1750">
        <w:rPr>
          <w:rFonts w:ascii="Times New Roman" w:hAnsi="Times New Roman" w:cs="Times New Roman"/>
        </w:rPr>
        <w:t>the group as a whole</w:t>
      </w:r>
      <w:r w:rsidR="00147673">
        <w:rPr>
          <w:rFonts w:ascii="Times New Roman" w:hAnsi="Times New Roman" w:cs="Times New Roman"/>
        </w:rPr>
        <w:t xml:space="preserve"> (Terry &amp; O’Brien, 2001)</w:t>
      </w:r>
      <w:r w:rsidR="001F37C5" w:rsidRPr="007A1750">
        <w:rPr>
          <w:rFonts w:ascii="Times New Roman" w:hAnsi="Times New Roman" w:cs="Times New Roman"/>
        </w:rPr>
        <w:t>, and 3) I feel strong ties with</w:t>
      </w:r>
      <w:r w:rsidR="00C76A5B">
        <w:rPr>
          <w:rFonts w:ascii="Times New Roman" w:hAnsi="Times New Roman" w:cs="Times New Roman"/>
        </w:rPr>
        <w:t xml:space="preserve"> my group/</w:t>
      </w:r>
      <w:r w:rsidR="001F37C5" w:rsidRPr="007A1750">
        <w:rPr>
          <w:rFonts w:ascii="Times New Roman" w:hAnsi="Times New Roman" w:cs="Times New Roman"/>
        </w:rPr>
        <w:t>the group as a whole</w:t>
      </w:r>
      <w:r w:rsidR="00147673">
        <w:rPr>
          <w:rFonts w:ascii="Times New Roman" w:hAnsi="Times New Roman" w:cs="Times New Roman"/>
        </w:rPr>
        <w:t xml:space="preserve"> (</w:t>
      </w:r>
      <w:proofErr w:type="spellStart"/>
      <w:r w:rsidR="00147673" w:rsidRPr="00147673">
        <w:rPr>
          <w:rFonts w:ascii="Times New Roman" w:hAnsi="Times New Roman" w:cs="Times New Roman"/>
        </w:rPr>
        <w:t>Doosje</w:t>
      </w:r>
      <w:proofErr w:type="spellEnd"/>
      <w:r w:rsidR="00147673" w:rsidRPr="00147673">
        <w:rPr>
          <w:rFonts w:ascii="Times New Roman" w:hAnsi="Times New Roman" w:cs="Times New Roman"/>
        </w:rPr>
        <w:t xml:space="preserve">, </w:t>
      </w:r>
      <w:proofErr w:type="spellStart"/>
      <w:r w:rsidR="00147673" w:rsidRPr="00147673">
        <w:rPr>
          <w:rFonts w:ascii="Times New Roman" w:hAnsi="Times New Roman" w:cs="Times New Roman"/>
        </w:rPr>
        <w:t>Ellemers</w:t>
      </w:r>
      <w:proofErr w:type="spellEnd"/>
      <w:r w:rsidR="00147673" w:rsidRPr="00147673">
        <w:rPr>
          <w:rFonts w:ascii="Times New Roman" w:hAnsi="Times New Roman" w:cs="Times New Roman"/>
        </w:rPr>
        <w:t>, &amp; Spears, 1995</w:t>
      </w:r>
      <w:r w:rsidR="00147673">
        <w:rPr>
          <w:rFonts w:ascii="Times New Roman" w:hAnsi="Times New Roman" w:cs="Times New Roman"/>
        </w:rPr>
        <w:t>)</w:t>
      </w:r>
      <w:r w:rsidR="007D2193">
        <w:rPr>
          <w:rFonts w:ascii="Times New Roman" w:hAnsi="Times New Roman" w:cs="Times New Roman"/>
        </w:rPr>
        <w:t>.</w:t>
      </w:r>
      <w:r w:rsidR="00147673">
        <w:rPr>
          <w:rFonts w:ascii="Times New Roman" w:hAnsi="Times New Roman" w:cs="Times New Roman"/>
        </w:rPr>
        <w:t xml:space="preserve"> </w:t>
      </w:r>
      <w:r w:rsidR="00C76A5B">
        <w:rPr>
          <w:rFonts w:ascii="Times New Roman" w:hAnsi="Times New Roman" w:cs="Times New Roman"/>
        </w:rPr>
        <w:t>In the distinctiveness condition, identification was linked to the assigned group identity</w:t>
      </w:r>
      <w:r w:rsidR="00F4564A">
        <w:rPr>
          <w:rFonts w:ascii="Times New Roman" w:hAnsi="Times New Roman" w:cs="Times New Roman"/>
        </w:rPr>
        <w:t xml:space="preserve"> (my group)</w:t>
      </w:r>
      <w:r w:rsidR="00C76A5B">
        <w:rPr>
          <w:rFonts w:ascii="Times New Roman" w:hAnsi="Times New Roman" w:cs="Times New Roman"/>
        </w:rPr>
        <w:t xml:space="preserve">, but in the non-distinctiveness condition </w:t>
      </w:r>
      <w:r w:rsidR="00C76A5B" w:rsidRPr="00354A5E">
        <w:rPr>
          <w:rFonts w:asciiTheme="majorBidi" w:hAnsiTheme="majorBidi" w:cstheme="majorBidi"/>
        </w:rPr>
        <w:t xml:space="preserve">identification was associated with the group of participants in the </w:t>
      </w:r>
      <w:r w:rsidR="00C76A5B">
        <w:rPr>
          <w:rFonts w:asciiTheme="majorBidi" w:hAnsiTheme="majorBidi" w:cstheme="majorBidi"/>
        </w:rPr>
        <w:t>game</w:t>
      </w:r>
      <w:r w:rsidR="00C76A5B" w:rsidRPr="00354A5E">
        <w:rPr>
          <w:rFonts w:asciiTheme="majorBidi" w:hAnsiTheme="majorBidi" w:cstheme="majorBidi"/>
        </w:rPr>
        <w:t xml:space="preserve"> as a whole. </w:t>
      </w:r>
    </w:p>
    <w:p w14:paraId="321BE39F" w14:textId="77777777" w:rsidR="00D33B03" w:rsidRPr="00354A5E" w:rsidRDefault="00147673" w:rsidP="00060DE9">
      <w:pPr>
        <w:pStyle w:val="NoSpacing"/>
        <w:spacing w:line="480" w:lineRule="auto"/>
        <w:ind w:firstLine="720"/>
        <w:rPr>
          <w:rFonts w:asciiTheme="majorBidi" w:hAnsiTheme="majorBidi" w:cstheme="majorBidi"/>
        </w:rPr>
      </w:pPr>
      <w:r>
        <w:rPr>
          <w:rFonts w:ascii="Times New Roman" w:hAnsi="Times New Roman" w:cs="Times New Roman"/>
        </w:rPr>
        <w:t xml:space="preserve">The instrument has obvious face validity and had been found to be reliable and </w:t>
      </w:r>
      <w:proofErr w:type="spellStart"/>
      <w:r>
        <w:rPr>
          <w:rFonts w:ascii="Times New Roman" w:hAnsi="Times New Roman" w:cs="Times New Roman"/>
        </w:rPr>
        <w:t>uni</w:t>
      </w:r>
      <w:proofErr w:type="spellEnd"/>
      <w:r>
        <w:rPr>
          <w:rFonts w:ascii="Times New Roman" w:hAnsi="Times New Roman" w:cs="Times New Roman"/>
        </w:rPr>
        <w:t>-dimensional in previous studies</w:t>
      </w:r>
      <w:r w:rsidR="00060DE9">
        <w:rPr>
          <w:rFonts w:ascii="Times New Roman" w:hAnsi="Times New Roman" w:cs="Times New Roman"/>
        </w:rPr>
        <w:t xml:space="preserve"> implementing this design paradigm (VIAPPL)</w:t>
      </w:r>
      <w:r>
        <w:rPr>
          <w:rFonts w:ascii="Times New Roman" w:hAnsi="Times New Roman" w:cs="Times New Roman"/>
        </w:rPr>
        <w:t>.</w:t>
      </w:r>
      <w:r w:rsidR="007D2193">
        <w:rPr>
          <w:rFonts w:ascii="Times New Roman" w:hAnsi="Times New Roman" w:cs="Times New Roman"/>
        </w:rPr>
        <w:t xml:space="preserve"> Social identification was mea</w:t>
      </w:r>
      <w:r w:rsidR="00763807">
        <w:rPr>
          <w:rFonts w:ascii="Times New Roman" w:hAnsi="Times New Roman" w:cs="Times New Roman"/>
        </w:rPr>
        <w:t>sured on two occasions</w:t>
      </w:r>
      <w:r w:rsidR="00763807" w:rsidRPr="00A204C2">
        <w:rPr>
          <w:rFonts w:ascii="Times New Roman" w:hAnsi="Times New Roman"/>
        </w:rPr>
        <w:t>:</w:t>
      </w:r>
      <w:r w:rsidR="00763807">
        <w:rPr>
          <w:rFonts w:ascii="Times New Roman" w:hAnsi="Times New Roman" w:cs="Times New Roman"/>
        </w:rPr>
        <w:t xml:space="preserve"> (1) The pre</w:t>
      </w:r>
      <w:r w:rsidR="00662FC2">
        <w:rPr>
          <w:rFonts w:ascii="Times New Roman" w:hAnsi="Times New Roman" w:cs="Times New Roman"/>
        </w:rPr>
        <w:t>-</w:t>
      </w:r>
      <w:r w:rsidR="00763807">
        <w:rPr>
          <w:rFonts w:ascii="Times New Roman" w:hAnsi="Times New Roman" w:cs="Times New Roman"/>
        </w:rPr>
        <w:t>game measure was administered after the group assignment and after the participants played a two-round practice trial, in which they learned and practiced how to play the game, but which also gave them a sense of group membership</w:t>
      </w:r>
      <w:r w:rsidR="00A204C2">
        <w:rPr>
          <w:rFonts w:ascii="Times New Roman" w:hAnsi="Times New Roman"/>
        </w:rPr>
        <w:t>, and</w:t>
      </w:r>
      <w:r w:rsidR="00763807">
        <w:rPr>
          <w:rFonts w:ascii="Times New Roman" w:hAnsi="Times New Roman" w:cs="Times New Roman"/>
        </w:rPr>
        <w:t xml:space="preserve"> (2) The post-game measure was administered immediately after the 40 round game was complete</w:t>
      </w:r>
      <w:r w:rsidR="00662FC2">
        <w:rPr>
          <w:rFonts w:ascii="Times New Roman" w:hAnsi="Times New Roman" w:cs="Times New Roman"/>
        </w:rPr>
        <w:t>d</w:t>
      </w:r>
      <w:r w:rsidR="00763807">
        <w:rPr>
          <w:rFonts w:ascii="Times New Roman" w:hAnsi="Times New Roman" w:cs="Times New Roman"/>
        </w:rPr>
        <w:t xml:space="preserve"> by all players.</w:t>
      </w:r>
    </w:p>
    <w:p w14:paraId="72F80D4C" w14:textId="77777777" w:rsidR="001F37C5" w:rsidRDefault="00C64DAD" w:rsidP="007A1750">
      <w:pPr>
        <w:pStyle w:val="NoSpacing"/>
        <w:spacing w:line="480" w:lineRule="auto"/>
        <w:ind w:firstLine="720"/>
        <w:rPr>
          <w:rFonts w:asciiTheme="majorBidi" w:hAnsiTheme="majorBidi" w:cstheme="majorBidi"/>
        </w:rPr>
      </w:pPr>
      <w:r w:rsidRPr="00831C61">
        <w:rPr>
          <w:rFonts w:asciiTheme="majorBidi" w:hAnsiTheme="majorBidi" w:cstheme="majorBidi"/>
          <w:i/>
        </w:rPr>
        <w:t>Token Change</w:t>
      </w:r>
      <w:r w:rsidR="00831C61" w:rsidRPr="00060DE9">
        <w:rPr>
          <w:rFonts w:asciiTheme="majorBidi" w:hAnsiTheme="majorBidi" w:cstheme="majorBidi"/>
        </w:rPr>
        <w:t xml:space="preserve"> (TC)</w:t>
      </w:r>
      <w:r>
        <w:rPr>
          <w:rFonts w:asciiTheme="majorBidi" w:hAnsiTheme="majorBidi" w:cstheme="majorBidi"/>
        </w:rPr>
        <w:t xml:space="preserve">. </w:t>
      </w:r>
      <w:r w:rsidR="001F37C5" w:rsidRPr="00AF1410">
        <w:rPr>
          <w:rFonts w:asciiTheme="majorBidi" w:hAnsiTheme="majorBidi" w:cstheme="majorBidi"/>
        </w:rPr>
        <w:t>Token Change</w:t>
      </w:r>
      <w:r w:rsidR="00354A5E">
        <w:rPr>
          <w:rFonts w:asciiTheme="majorBidi" w:hAnsiTheme="majorBidi" w:cstheme="majorBidi"/>
        </w:rPr>
        <w:t xml:space="preserve"> </w:t>
      </w:r>
      <w:r w:rsidR="001F37C5" w:rsidRPr="00AF1410">
        <w:rPr>
          <w:rFonts w:asciiTheme="majorBidi" w:hAnsiTheme="majorBidi" w:cstheme="majorBidi"/>
        </w:rPr>
        <w:t>operationali</w:t>
      </w:r>
      <w:r w:rsidR="00225639">
        <w:rPr>
          <w:rFonts w:asciiTheme="majorBidi" w:hAnsiTheme="majorBidi" w:cstheme="majorBidi"/>
        </w:rPr>
        <w:t>zed</w:t>
      </w:r>
      <w:r w:rsidR="001F37C5" w:rsidRPr="00AF1410">
        <w:rPr>
          <w:rFonts w:asciiTheme="majorBidi" w:hAnsiTheme="majorBidi" w:cstheme="majorBidi"/>
        </w:rPr>
        <w:t xml:space="preserve"> </w:t>
      </w:r>
      <w:r w:rsidR="001F37C5">
        <w:rPr>
          <w:rFonts w:asciiTheme="majorBidi" w:hAnsiTheme="majorBidi" w:cstheme="majorBidi"/>
        </w:rPr>
        <w:t>individual outcomes</w:t>
      </w:r>
      <w:r w:rsidR="00831C61">
        <w:rPr>
          <w:rFonts w:asciiTheme="majorBidi" w:hAnsiTheme="majorBidi" w:cstheme="majorBidi"/>
        </w:rPr>
        <w:t>,</w:t>
      </w:r>
      <w:r w:rsidR="001F37C5">
        <w:rPr>
          <w:rFonts w:asciiTheme="majorBidi" w:hAnsiTheme="majorBidi" w:cstheme="majorBidi"/>
        </w:rPr>
        <w:t xml:space="preserve"> </w:t>
      </w:r>
      <w:r w:rsidR="00831C61" w:rsidRPr="00AF1410">
        <w:rPr>
          <w:rFonts w:asciiTheme="majorBidi" w:hAnsiTheme="majorBidi" w:cstheme="majorBidi"/>
        </w:rPr>
        <w:t>measured as the increase or decrease of tokens per individual over the course of the game.</w:t>
      </w:r>
      <w:r w:rsidR="00831C61">
        <w:rPr>
          <w:rFonts w:asciiTheme="majorBidi" w:hAnsiTheme="majorBidi" w:cstheme="majorBidi"/>
        </w:rPr>
        <w:t xml:space="preserve"> This served as an index of </w:t>
      </w:r>
      <w:r w:rsidR="001F37C5" w:rsidRPr="006C1375">
        <w:rPr>
          <w:rFonts w:asciiTheme="majorBidi" w:hAnsiTheme="majorBidi" w:cstheme="majorBidi"/>
        </w:rPr>
        <w:t>individual mobility in</w:t>
      </w:r>
      <w:r w:rsidR="00831C61">
        <w:rPr>
          <w:rFonts w:asciiTheme="majorBidi" w:hAnsiTheme="majorBidi" w:cstheme="majorBidi"/>
        </w:rPr>
        <w:t xml:space="preserve"> the absence of group distinctiveness (i.e., </w:t>
      </w:r>
      <w:r w:rsidR="001F37C5" w:rsidRPr="006C1375">
        <w:rPr>
          <w:rFonts w:asciiTheme="majorBidi" w:hAnsiTheme="majorBidi" w:cstheme="majorBidi"/>
        </w:rPr>
        <w:t>the</w:t>
      </w:r>
      <w:r w:rsidR="00831C61">
        <w:rPr>
          <w:rFonts w:asciiTheme="majorBidi" w:hAnsiTheme="majorBidi" w:cstheme="majorBidi"/>
        </w:rPr>
        <w:t xml:space="preserve"> full equality and </w:t>
      </w:r>
      <w:r w:rsidR="001F37C5" w:rsidRPr="006C1375">
        <w:rPr>
          <w:rFonts w:asciiTheme="majorBidi" w:hAnsiTheme="majorBidi" w:cstheme="majorBidi"/>
        </w:rPr>
        <w:t>individual</w:t>
      </w:r>
      <w:r w:rsidR="00831C61">
        <w:rPr>
          <w:rFonts w:asciiTheme="majorBidi" w:hAnsiTheme="majorBidi" w:cstheme="majorBidi"/>
        </w:rPr>
        <w:t xml:space="preserve"> mobility </w:t>
      </w:r>
      <w:r w:rsidR="001F37C5" w:rsidRPr="006C1375">
        <w:rPr>
          <w:rFonts w:asciiTheme="majorBidi" w:hAnsiTheme="majorBidi" w:cstheme="majorBidi"/>
        </w:rPr>
        <w:t>conditions</w:t>
      </w:r>
      <w:r w:rsidR="00831C61">
        <w:rPr>
          <w:rFonts w:asciiTheme="majorBidi" w:hAnsiTheme="majorBidi" w:cstheme="majorBidi"/>
        </w:rPr>
        <w:t>)</w:t>
      </w:r>
      <w:r w:rsidR="005E21EE">
        <w:rPr>
          <w:rFonts w:asciiTheme="majorBidi" w:hAnsiTheme="majorBidi" w:cstheme="majorBidi"/>
        </w:rPr>
        <w:t xml:space="preserve"> and </w:t>
      </w:r>
      <w:r w:rsidR="00831C61">
        <w:rPr>
          <w:rFonts w:asciiTheme="majorBidi" w:hAnsiTheme="majorBidi" w:cstheme="majorBidi"/>
        </w:rPr>
        <w:t xml:space="preserve">as an index of </w:t>
      </w:r>
      <w:r w:rsidR="005E21EE">
        <w:rPr>
          <w:rFonts w:asciiTheme="majorBidi" w:hAnsiTheme="majorBidi" w:cstheme="majorBidi"/>
        </w:rPr>
        <w:t>relative status</w:t>
      </w:r>
      <w:r w:rsidR="00831C61">
        <w:rPr>
          <w:rFonts w:asciiTheme="majorBidi" w:hAnsiTheme="majorBidi" w:cstheme="majorBidi"/>
        </w:rPr>
        <w:t xml:space="preserve"> in the three group distinctiveness conditions.</w:t>
      </w:r>
    </w:p>
    <w:p w14:paraId="312301D7" w14:textId="77777777" w:rsidR="00C64DAD" w:rsidRPr="00AF1410" w:rsidRDefault="00C64DAD" w:rsidP="00C64DAD">
      <w:pPr>
        <w:pStyle w:val="NoSpacing"/>
        <w:spacing w:line="480" w:lineRule="auto"/>
        <w:ind w:firstLine="720"/>
        <w:rPr>
          <w:rFonts w:asciiTheme="majorBidi" w:hAnsiTheme="majorBidi" w:cstheme="majorBidi"/>
        </w:rPr>
      </w:pPr>
      <w:proofErr w:type="spellStart"/>
      <w:r w:rsidRPr="007A1750">
        <w:rPr>
          <w:rFonts w:asciiTheme="majorBidi" w:hAnsiTheme="majorBidi" w:cstheme="majorBidi"/>
          <w:i/>
        </w:rPr>
        <w:t>Ingroup</w:t>
      </w:r>
      <w:proofErr w:type="spellEnd"/>
      <w:r w:rsidRPr="007A1750">
        <w:rPr>
          <w:rFonts w:asciiTheme="majorBidi" w:hAnsiTheme="majorBidi" w:cstheme="majorBidi"/>
          <w:i/>
        </w:rPr>
        <w:t xml:space="preserve"> favoritism</w:t>
      </w:r>
      <w:r w:rsidR="00831C61">
        <w:rPr>
          <w:rFonts w:asciiTheme="majorBidi" w:hAnsiTheme="majorBidi" w:cstheme="majorBidi"/>
        </w:rPr>
        <w:t xml:space="preserve"> (IGF)</w:t>
      </w:r>
      <w:r>
        <w:rPr>
          <w:rFonts w:asciiTheme="majorBidi" w:hAnsiTheme="majorBidi" w:cstheme="majorBidi"/>
        </w:rPr>
        <w:t xml:space="preserve">. </w:t>
      </w:r>
      <w:proofErr w:type="spellStart"/>
      <w:r w:rsidR="00831C61">
        <w:rPr>
          <w:rFonts w:asciiTheme="majorBidi" w:hAnsiTheme="majorBidi" w:cstheme="majorBidi"/>
        </w:rPr>
        <w:t>I</w:t>
      </w:r>
      <w:r w:rsidRPr="00AF1410">
        <w:rPr>
          <w:rFonts w:asciiTheme="majorBidi" w:hAnsiTheme="majorBidi" w:cstheme="majorBidi"/>
        </w:rPr>
        <w:t>ngroup</w:t>
      </w:r>
      <w:proofErr w:type="spellEnd"/>
      <w:r w:rsidRPr="00AF1410">
        <w:rPr>
          <w:rFonts w:asciiTheme="majorBidi" w:hAnsiTheme="majorBidi" w:cstheme="majorBidi"/>
        </w:rPr>
        <w:t xml:space="preserve"> favoritism</w:t>
      </w:r>
      <w:r w:rsidR="0083781D">
        <w:rPr>
          <w:rFonts w:asciiTheme="majorBidi" w:hAnsiTheme="majorBidi" w:cstheme="majorBidi"/>
        </w:rPr>
        <w:t xml:space="preserve"> is a measure of the extent to which individual favored </w:t>
      </w:r>
      <w:proofErr w:type="spellStart"/>
      <w:r w:rsidR="0083781D">
        <w:rPr>
          <w:rFonts w:asciiTheme="majorBidi" w:hAnsiTheme="majorBidi" w:cstheme="majorBidi"/>
        </w:rPr>
        <w:t>ingroup</w:t>
      </w:r>
      <w:proofErr w:type="spellEnd"/>
      <w:r w:rsidR="0083781D">
        <w:rPr>
          <w:rFonts w:asciiTheme="majorBidi" w:hAnsiTheme="majorBidi" w:cstheme="majorBidi"/>
        </w:rPr>
        <w:t xml:space="preserve"> over outgroup members in their allocations over the course of the game. </w:t>
      </w:r>
      <w:r w:rsidRPr="00AF1410">
        <w:rPr>
          <w:rFonts w:asciiTheme="majorBidi" w:hAnsiTheme="majorBidi" w:cstheme="majorBidi"/>
        </w:rPr>
        <w:t xml:space="preserve"> </w:t>
      </w:r>
      <w:r w:rsidR="0083781D">
        <w:rPr>
          <w:rFonts w:asciiTheme="majorBidi" w:hAnsiTheme="majorBidi" w:cstheme="majorBidi"/>
        </w:rPr>
        <w:t xml:space="preserve">We computed IGF as </w:t>
      </w:r>
      <w:r w:rsidR="00831C61">
        <w:rPr>
          <w:rFonts w:asciiTheme="majorBidi" w:hAnsiTheme="majorBidi" w:cstheme="majorBidi"/>
        </w:rPr>
        <w:t xml:space="preserve">the </w:t>
      </w:r>
      <w:r w:rsidRPr="00AF1410">
        <w:rPr>
          <w:rFonts w:asciiTheme="majorBidi" w:hAnsiTheme="majorBidi" w:cstheme="majorBidi"/>
        </w:rPr>
        <w:t xml:space="preserve">proportion of non-self-giving that was </w:t>
      </w:r>
      <w:proofErr w:type="spellStart"/>
      <w:r w:rsidRPr="00AF1410">
        <w:rPr>
          <w:rFonts w:asciiTheme="majorBidi" w:hAnsiTheme="majorBidi" w:cstheme="majorBidi"/>
        </w:rPr>
        <w:t>ingroup</w:t>
      </w:r>
      <w:proofErr w:type="spellEnd"/>
      <w:r w:rsidRPr="00AF1410">
        <w:rPr>
          <w:rFonts w:asciiTheme="majorBidi" w:hAnsiTheme="majorBidi" w:cstheme="majorBidi"/>
        </w:rPr>
        <w:t xml:space="preserve"> giving</w:t>
      </w:r>
      <w:r w:rsidR="00831C61">
        <w:rPr>
          <w:rFonts w:asciiTheme="majorBidi" w:hAnsiTheme="majorBidi" w:cstheme="majorBidi"/>
        </w:rPr>
        <w:t>, aggregated across rounds for each individual player</w:t>
      </w:r>
      <w:r w:rsidRPr="00AF1410">
        <w:rPr>
          <w:rFonts w:asciiTheme="majorBidi" w:hAnsiTheme="majorBidi" w:cstheme="majorBidi"/>
        </w:rPr>
        <w:t>:</w:t>
      </w:r>
    </w:p>
    <w:p w14:paraId="270A57DE" w14:textId="77777777" w:rsidR="00C64DAD" w:rsidRPr="00AF1410" w:rsidRDefault="00910A19" w:rsidP="00C64DAD">
      <w:pPr>
        <w:pStyle w:val="NoSpacing"/>
        <w:spacing w:line="480" w:lineRule="auto"/>
        <w:rPr>
          <w:rFonts w:asciiTheme="majorBidi" w:hAnsiTheme="majorBidi" w:cstheme="majorBidi"/>
        </w:rPr>
      </w:pPr>
      <w:r>
        <w:rPr>
          <w:rFonts w:asciiTheme="majorBidi" w:hAnsiTheme="majorBidi" w:cstheme="majorBidi"/>
          <w:noProof/>
        </w:rPr>
        <w:object w:dxaOrig="1440" w:dyaOrig="1440" w14:anchorId="02B699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103.8pt;margin-top:2.9pt;width:242.25pt;height:29.5pt;z-index:251664896">
            <v:imagedata r:id="rId9" o:title=""/>
            <w10:wrap type="square"/>
          </v:shape>
          <o:OLEObject Type="Embed" ProgID="Equation.DSMT4" ShapeID="_x0000_s1032" DrawAspect="Content" ObjectID="_1563094571" r:id="rId10"/>
        </w:object>
      </w:r>
    </w:p>
    <w:p w14:paraId="52D9B36B" w14:textId="77777777" w:rsidR="00C64DAD" w:rsidRPr="00AF1410" w:rsidRDefault="00C64DAD" w:rsidP="00C64DAD">
      <w:pPr>
        <w:pStyle w:val="NoSpacing"/>
        <w:spacing w:line="480" w:lineRule="auto"/>
        <w:rPr>
          <w:rFonts w:asciiTheme="majorBidi" w:hAnsiTheme="majorBidi" w:cstheme="majorBidi"/>
        </w:rPr>
      </w:pPr>
    </w:p>
    <w:p w14:paraId="04C4EC90" w14:textId="77777777" w:rsidR="00C64DAD" w:rsidRPr="00AF1410" w:rsidRDefault="00C64DAD" w:rsidP="007A1750">
      <w:pPr>
        <w:pStyle w:val="NoSpacing"/>
        <w:spacing w:line="480" w:lineRule="auto"/>
        <w:rPr>
          <w:rFonts w:asciiTheme="majorBidi" w:hAnsiTheme="majorBidi" w:cstheme="majorBidi"/>
        </w:rPr>
      </w:pPr>
      <w:r>
        <w:rPr>
          <w:rFonts w:asciiTheme="majorBidi" w:hAnsiTheme="majorBidi" w:cstheme="majorBidi"/>
        </w:rPr>
        <w:lastRenderedPageBreak/>
        <w:tab/>
      </w:r>
      <w:r w:rsidRPr="007A1750">
        <w:rPr>
          <w:rFonts w:asciiTheme="majorBidi" w:hAnsiTheme="majorBidi" w:cstheme="majorBidi"/>
          <w:i/>
        </w:rPr>
        <w:t>Outgroup aid</w:t>
      </w:r>
      <w:r w:rsidR="0083781D">
        <w:rPr>
          <w:rFonts w:asciiTheme="majorBidi" w:hAnsiTheme="majorBidi" w:cstheme="majorBidi"/>
        </w:rPr>
        <w:t xml:space="preserve"> (OGA)</w:t>
      </w:r>
      <w:r>
        <w:rPr>
          <w:rFonts w:asciiTheme="majorBidi" w:hAnsiTheme="majorBidi" w:cstheme="majorBidi"/>
        </w:rPr>
        <w:t>. O</w:t>
      </w:r>
      <w:r w:rsidRPr="00AF1410">
        <w:rPr>
          <w:rFonts w:asciiTheme="majorBidi" w:hAnsiTheme="majorBidi" w:cstheme="majorBidi"/>
        </w:rPr>
        <w:t>utgroup aid</w:t>
      </w:r>
      <w:r w:rsidR="0083781D">
        <w:rPr>
          <w:rFonts w:asciiTheme="majorBidi" w:hAnsiTheme="majorBidi" w:cstheme="majorBidi"/>
        </w:rPr>
        <w:t xml:space="preserve"> is a measure of token receipts to each individual rather than the allocations made by the individual. It was conceptualized to be </w:t>
      </w:r>
      <w:r w:rsidR="0083781D" w:rsidRPr="00AF1410">
        <w:rPr>
          <w:rFonts w:asciiTheme="majorBidi" w:hAnsiTheme="majorBidi" w:cstheme="majorBidi"/>
        </w:rPr>
        <w:t xml:space="preserve">independent of both </w:t>
      </w:r>
      <w:proofErr w:type="spellStart"/>
      <w:r w:rsidR="0083781D" w:rsidRPr="00AF1410">
        <w:rPr>
          <w:rFonts w:asciiTheme="majorBidi" w:hAnsiTheme="majorBidi" w:cstheme="majorBidi"/>
        </w:rPr>
        <w:t>ingroup</w:t>
      </w:r>
      <w:proofErr w:type="spellEnd"/>
      <w:r w:rsidR="0083781D" w:rsidRPr="00AF1410">
        <w:rPr>
          <w:rFonts w:asciiTheme="majorBidi" w:hAnsiTheme="majorBidi" w:cstheme="majorBidi"/>
        </w:rPr>
        <w:t xml:space="preserve"> favoritism and self-giving</w:t>
      </w:r>
      <w:r w:rsidR="0083781D">
        <w:rPr>
          <w:rFonts w:asciiTheme="majorBidi" w:hAnsiTheme="majorBidi" w:cstheme="majorBidi"/>
        </w:rPr>
        <w:t>, and measured as t</w:t>
      </w:r>
      <w:r w:rsidRPr="00AF1410">
        <w:rPr>
          <w:rFonts w:asciiTheme="majorBidi" w:hAnsiTheme="majorBidi" w:cstheme="majorBidi"/>
        </w:rPr>
        <w:t>he proportion of tokens received by an</w:t>
      </w:r>
      <w:r w:rsidR="001F37C5">
        <w:rPr>
          <w:rFonts w:asciiTheme="majorBidi" w:hAnsiTheme="majorBidi" w:cstheme="majorBidi"/>
        </w:rPr>
        <w:t xml:space="preserve"> individual that c</w:t>
      </w:r>
      <w:r w:rsidR="0083781D">
        <w:rPr>
          <w:rFonts w:asciiTheme="majorBidi" w:hAnsiTheme="majorBidi" w:cstheme="majorBidi"/>
        </w:rPr>
        <w:t>a</w:t>
      </w:r>
      <w:r w:rsidR="001F37C5">
        <w:rPr>
          <w:rFonts w:asciiTheme="majorBidi" w:hAnsiTheme="majorBidi" w:cstheme="majorBidi"/>
        </w:rPr>
        <w:t>me from o</w:t>
      </w:r>
      <w:r w:rsidRPr="00AF1410">
        <w:rPr>
          <w:rFonts w:asciiTheme="majorBidi" w:hAnsiTheme="majorBidi" w:cstheme="majorBidi"/>
        </w:rPr>
        <w:t xml:space="preserve">utgroup rather than </w:t>
      </w:r>
      <w:proofErr w:type="spellStart"/>
      <w:r w:rsidRPr="00AF1410">
        <w:rPr>
          <w:rFonts w:asciiTheme="majorBidi" w:hAnsiTheme="majorBidi" w:cstheme="majorBidi"/>
        </w:rPr>
        <w:t>ingroup</w:t>
      </w:r>
      <w:proofErr w:type="spellEnd"/>
      <w:r w:rsidR="0083781D">
        <w:rPr>
          <w:rFonts w:asciiTheme="majorBidi" w:hAnsiTheme="majorBidi" w:cstheme="majorBidi"/>
        </w:rPr>
        <w:t xml:space="preserve"> members over the course of the game</w:t>
      </w:r>
      <w:r w:rsidRPr="00AF1410">
        <w:rPr>
          <w:rFonts w:asciiTheme="majorBidi" w:hAnsiTheme="majorBidi" w:cstheme="majorBidi"/>
        </w:rPr>
        <w:t>:</w:t>
      </w:r>
    </w:p>
    <w:p w14:paraId="11B3F7E1" w14:textId="77777777" w:rsidR="00C64DAD" w:rsidRPr="00AF1410" w:rsidRDefault="00910A19" w:rsidP="00C64DAD">
      <w:pPr>
        <w:pStyle w:val="NoSpacing"/>
        <w:spacing w:line="480" w:lineRule="auto"/>
        <w:rPr>
          <w:rFonts w:asciiTheme="majorBidi" w:hAnsiTheme="majorBidi" w:cstheme="majorBidi"/>
        </w:rPr>
      </w:pPr>
      <w:r>
        <w:rPr>
          <w:rFonts w:asciiTheme="majorBidi" w:hAnsiTheme="majorBidi" w:cstheme="majorBidi"/>
          <w:noProof/>
        </w:rPr>
        <w:object w:dxaOrig="1440" w:dyaOrig="1440" w14:anchorId="32263C4F">
          <v:shape id="_x0000_s1033" type="#_x0000_t75" style="position:absolute;margin-left:103.8pt;margin-top:2.9pt;width:229.75pt;height:29.5pt;z-index:251665920">
            <v:imagedata r:id="rId11" o:title=""/>
            <w10:wrap type="square"/>
          </v:shape>
          <o:OLEObject Type="Embed" ProgID="Equation.DSMT4" ShapeID="_x0000_s1033" DrawAspect="Content" ObjectID="_1563094572" r:id="rId12"/>
        </w:object>
      </w:r>
    </w:p>
    <w:p w14:paraId="4039229E" w14:textId="77777777" w:rsidR="0083781D" w:rsidRDefault="0083781D" w:rsidP="007A18BD"/>
    <w:p w14:paraId="6AF1E3DC" w14:textId="77777777" w:rsidR="00C64DAD" w:rsidRDefault="00C64DAD" w:rsidP="007A1750">
      <w:pPr>
        <w:pStyle w:val="Heading3"/>
        <w:rPr>
          <w:rFonts w:asciiTheme="majorBidi" w:hAnsiTheme="majorBidi" w:cstheme="majorBidi"/>
        </w:rPr>
      </w:pPr>
      <w:r>
        <w:rPr>
          <w:rFonts w:asciiTheme="majorBidi" w:hAnsiTheme="majorBidi" w:cstheme="majorBidi"/>
        </w:rPr>
        <w:t>Analysis</w:t>
      </w:r>
    </w:p>
    <w:p w14:paraId="5CBF4E4E" w14:textId="77777777" w:rsidR="00C64DAD" w:rsidRDefault="00C64DAD" w:rsidP="007A1750">
      <w:pPr>
        <w:pStyle w:val="NoSpacing"/>
        <w:spacing w:line="480" w:lineRule="auto"/>
        <w:rPr>
          <w:rFonts w:asciiTheme="majorBidi" w:hAnsiTheme="majorBidi" w:cstheme="majorBidi"/>
        </w:rPr>
      </w:pPr>
    </w:p>
    <w:p w14:paraId="322BE905" w14:textId="77777777" w:rsidR="00C65B28" w:rsidRDefault="001914C1" w:rsidP="008474D7">
      <w:pPr>
        <w:pStyle w:val="NoSpacing"/>
        <w:spacing w:line="480" w:lineRule="auto"/>
        <w:ind w:firstLine="720"/>
        <w:rPr>
          <w:rFonts w:asciiTheme="majorBidi" w:hAnsiTheme="majorBidi" w:cstheme="majorBidi"/>
        </w:rPr>
      </w:pPr>
      <w:r w:rsidRPr="00AF1410">
        <w:rPr>
          <w:rFonts w:asciiTheme="majorBidi" w:hAnsiTheme="majorBidi" w:cstheme="majorBidi"/>
        </w:rPr>
        <w:t xml:space="preserve">We used multi-group </w:t>
      </w:r>
      <w:r w:rsidR="00AE58FC">
        <w:rPr>
          <w:rFonts w:asciiTheme="majorBidi" w:hAnsiTheme="majorBidi" w:cstheme="majorBidi"/>
        </w:rPr>
        <w:t>complex data</w:t>
      </w:r>
      <w:r w:rsidRPr="00AF1410">
        <w:rPr>
          <w:rFonts w:asciiTheme="majorBidi" w:hAnsiTheme="majorBidi" w:cstheme="majorBidi"/>
        </w:rPr>
        <w:t xml:space="preserve"> modelling (</w:t>
      </w:r>
      <w:proofErr w:type="spellStart"/>
      <w:r w:rsidRPr="00AF1410">
        <w:rPr>
          <w:rFonts w:asciiTheme="majorBidi" w:hAnsiTheme="majorBidi" w:cstheme="majorBidi"/>
        </w:rPr>
        <w:t>MPlus</w:t>
      </w:r>
      <w:proofErr w:type="spellEnd"/>
      <w:r w:rsidRPr="00AF1410">
        <w:rPr>
          <w:rFonts w:asciiTheme="majorBidi" w:hAnsiTheme="majorBidi" w:cstheme="majorBidi"/>
        </w:rPr>
        <w:t>, restricted maximum likelihood estimator with stratified complex data) to account for the nesting of the data</w:t>
      </w:r>
      <w:r w:rsidR="007047E3">
        <w:rPr>
          <w:rFonts w:asciiTheme="majorBidi" w:hAnsiTheme="majorBidi" w:cstheme="majorBidi"/>
        </w:rPr>
        <w:t xml:space="preserve">. </w:t>
      </w:r>
      <w:r w:rsidR="00B630C3">
        <w:rPr>
          <w:rFonts w:asciiTheme="majorBidi" w:hAnsiTheme="majorBidi" w:cstheme="majorBidi"/>
        </w:rPr>
        <w:t>This</w:t>
      </w:r>
      <w:r w:rsidR="00B630C3" w:rsidRPr="00B630C3">
        <w:rPr>
          <w:rFonts w:asciiTheme="majorBidi" w:hAnsiTheme="majorBidi" w:cstheme="majorBidi"/>
        </w:rPr>
        <w:t xml:space="preserve"> approach </w:t>
      </w:r>
      <w:r w:rsidR="00B630C3">
        <w:rPr>
          <w:rFonts w:asciiTheme="majorBidi" w:hAnsiTheme="majorBidi" w:cstheme="majorBidi"/>
        </w:rPr>
        <w:t xml:space="preserve">is described by </w:t>
      </w:r>
      <w:proofErr w:type="spellStart"/>
      <w:r w:rsidR="00B630C3" w:rsidRPr="00AF1410">
        <w:rPr>
          <w:rFonts w:asciiTheme="majorBidi" w:hAnsiTheme="majorBidi" w:cstheme="majorBidi"/>
        </w:rPr>
        <w:t>Muth</w:t>
      </w:r>
      <w:r w:rsidR="00B630C3">
        <w:rPr>
          <w:rFonts w:asciiTheme="majorBidi" w:hAnsiTheme="majorBidi" w:cstheme="majorBidi"/>
        </w:rPr>
        <w:t>é</w:t>
      </w:r>
      <w:r w:rsidR="00B630C3" w:rsidRPr="00AF1410">
        <w:rPr>
          <w:rFonts w:asciiTheme="majorBidi" w:hAnsiTheme="majorBidi" w:cstheme="majorBidi"/>
        </w:rPr>
        <w:t>n</w:t>
      </w:r>
      <w:proofErr w:type="spellEnd"/>
      <w:r w:rsidR="00B630C3" w:rsidRPr="00AF1410">
        <w:rPr>
          <w:rFonts w:asciiTheme="majorBidi" w:hAnsiTheme="majorBidi" w:cstheme="majorBidi"/>
        </w:rPr>
        <w:t xml:space="preserve"> &amp; </w:t>
      </w:r>
      <w:proofErr w:type="spellStart"/>
      <w:r w:rsidR="00B630C3" w:rsidRPr="00AF1410">
        <w:rPr>
          <w:rFonts w:asciiTheme="majorBidi" w:hAnsiTheme="majorBidi" w:cstheme="majorBidi"/>
        </w:rPr>
        <w:t>Muth</w:t>
      </w:r>
      <w:r w:rsidR="00B630C3">
        <w:rPr>
          <w:rFonts w:asciiTheme="majorBidi" w:hAnsiTheme="majorBidi" w:cstheme="majorBidi"/>
        </w:rPr>
        <w:t>é</w:t>
      </w:r>
      <w:r w:rsidR="00B630C3" w:rsidRPr="00AF1410">
        <w:rPr>
          <w:rFonts w:asciiTheme="majorBidi" w:hAnsiTheme="majorBidi" w:cstheme="majorBidi"/>
        </w:rPr>
        <w:t>n</w:t>
      </w:r>
      <w:proofErr w:type="spellEnd"/>
      <w:r w:rsidR="00B630C3">
        <w:rPr>
          <w:rFonts w:asciiTheme="majorBidi" w:hAnsiTheme="majorBidi" w:cstheme="majorBidi"/>
        </w:rPr>
        <w:t xml:space="preserve"> (2014, p. 251) as computing</w:t>
      </w:r>
      <w:r w:rsidR="00C65B28">
        <w:rPr>
          <w:rFonts w:asciiTheme="majorBidi" w:hAnsiTheme="majorBidi" w:cstheme="majorBidi"/>
        </w:rPr>
        <w:t>:</w:t>
      </w:r>
      <w:r w:rsidR="00B630C3" w:rsidRPr="00B630C3">
        <w:rPr>
          <w:rFonts w:asciiTheme="majorBidi" w:hAnsiTheme="majorBidi" w:cstheme="majorBidi"/>
        </w:rPr>
        <w:t xml:space="preserve"> </w:t>
      </w:r>
    </w:p>
    <w:p w14:paraId="599720C2" w14:textId="77777777" w:rsidR="00060DE9" w:rsidRDefault="00B630C3" w:rsidP="00060DE9">
      <w:pPr>
        <w:pStyle w:val="NoSpacing"/>
        <w:spacing w:line="480" w:lineRule="auto"/>
        <w:ind w:left="720"/>
        <w:rPr>
          <w:rFonts w:asciiTheme="majorBidi" w:hAnsiTheme="majorBidi" w:cstheme="majorBidi"/>
        </w:rPr>
      </w:pPr>
      <w:r>
        <w:rPr>
          <w:rFonts w:asciiTheme="majorBidi" w:hAnsiTheme="majorBidi" w:cstheme="majorBidi"/>
        </w:rPr>
        <w:t>“</w:t>
      </w:r>
      <w:proofErr w:type="gramStart"/>
      <w:r w:rsidRPr="00B630C3">
        <w:rPr>
          <w:rFonts w:asciiTheme="majorBidi" w:hAnsiTheme="majorBidi" w:cstheme="majorBidi"/>
        </w:rPr>
        <w:t>standard</w:t>
      </w:r>
      <w:proofErr w:type="gramEnd"/>
      <w:r w:rsidRPr="00B630C3">
        <w:rPr>
          <w:rFonts w:asciiTheme="majorBidi" w:hAnsiTheme="majorBidi" w:cstheme="majorBidi"/>
        </w:rPr>
        <w:t xml:space="preserve"> errors and a chi-square test of model fit taking into account stratification, non-independence of</w:t>
      </w:r>
      <w:r>
        <w:rPr>
          <w:rFonts w:asciiTheme="majorBidi" w:hAnsiTheme="majorBidi" w:cstheme="majorBidi"/>
        </w:rPr>
        <w:t xml:space="preserve"> </w:t>
      </w:r>
      <w:r w:rsidRPr="00B630C3">
        <w:rPr>
          <w:rFonts w:asciiTheme="majorBidi" w:hAnsiTheme="majorBidi" w:cstheme="majorBidi"/>
        </w:rPr>
        <w:t>observations due to cluster sampling, and/or unequal probability of selection.</w:t>
      </w:r>
      <w:r w:rsidR="00060DE9">
        <w:rPr>
          <w:rFonts w:asciiTheme="majorBidi" w:hAnsiTheme="majorBidi" w:cstheme="majorBidi"/>
        </w:rPr>
        <w:t>”</w:t>
      </w:r>
    </w:p>
    <w:p w14:paraId="15D0984F" w14:textId="77777777" w:rsidR="000731F1" w:rsidRDefault="000731F1" w:rsidP="000731F1">
      <w:pPr>
        <w:pStyle w:val="NoSpacing"/>
        <w:spacing w:line="480" w:lineRule="auto"/>
        <w:rPr>
          <w:rFonts w:asciiTheme="majorBidi" w:hAnsiTheme="majorBidi" w:cstheme="majorBidi"/>
        </w:rPr>
      </w:pPr>
      <w:r>
        <w:rPr>
          <w:rFonts w:asciiTheme="majorBidi" w:hAnsiTheme="majorBidi" w:cstheme="majorBidi"/>
        </w:rPr>
        <w:t>This approach maximizes</w:t>
      </w:r>
      <w:r w:rsidRPr="00B630C3">
        <w:rPr>
          <w:rFonts w:asciiTheme="majorBidi" w:hAnsiTheme="majorBidi" w:cstheme="majorBidi"/>
        </w:rPr>
        <w:t xml:space="preserve"> weighted </w:t>
      </w:r>
      <w:proofErr w:type="spellStart"/>
      <w:r w:rsidRPr="00B630C3">
        <w:rPr>
          <w:rFonts w:asciiTheme="majorBidi" w:hAnsiTheme="majorBidi" w:cstheme="majorBidi"/>
        </w:rPr>
        <w:t>loglikelihood</w:t>
      </w:r>
      <w:proofErr w:type="spellEnd"/>
      <w:r w:rsidRPr="00B630C3">
        <w:rPr>
          <w:rFonts w:asciiTheme="majorBidi" w:hAnsiTheme="majorBidi" w:cstheme="majorBidi"/>
        </w:rPr>
        <w:t xml:space="preserve"> function</w:t>
      </w:r>
      <w:r>
        <w:rPr>
          <w:rFonts w:asciiTheme="majorBidi" w:hAnsiTheme="majorBidi" w:cstheme="majorBidi"/>
        </w:rPr>
        <w:t>s to estimate parameters</w:t>
      </w:r>
      <w:r w:rsidRPr="00B630C3">
        <w:rPr>
          <w:rFonts w:asciiTheme="majorBidi" w:hAnsiTheme="majorBidi" w:cstheme="majorBidi"/>
        </w:rPr>
        <w:t xml:space="preserve">. </w:t>
      </w:r>
      <w:r>
        <w:rPr>
          <w:rFonts w:asciiTheme="majorBidi" w:hAnsiTheme="majorBidi" w:cstheme="majorBidi"/>
        </w:rPr>
        <w:t>R</w:t>
      </w:r>
      <w:r w:rsidRPr="007A6110">
        <w:rPr>
          <w:rFonts w:asciiTheme="majorBidi" w:hAnsiTheme="majorBidi" w:cstheme="majorBidi"/>
        </w:rPr>
        <w:t>obust estimation of standard errors</w:t>
      </w:r>
      <w:r>
        <w:rPr>
          <w:rFonts w:asciiTheme="majorBidi" w:hAnsiTheme="majorBidi" w:cstheme="majorBidi"/>
        </w:rPr>
        <w:t xml:space="preserve"> using the sandwich estimator</w:t>
      </w:r>
      <w:r w:rsidRPr="007A6110">
        <w:rPr>
          <w:rFonts w:asciiTheme="majorBidi" w:hAnsiTheme="majorBidi" w:cstheme="majorBidi"/>
        </w:rPr>
        <w:t xml:space="preserve"> and robust chi-square</w:t>
      </w:r>
      <w:r>
        <w:rPr>
          <w:rFonts w:asciiTheme="majorBidi" w:hAnsiTheme="majorBidi" w:cstheme="majorBidi"/>
        </w:rPr>
        <w:t xml:space="preserve"> </w:t>
      </w:r>
      <w:r w:rsidRPr="007A6110">
        <w:rPr>
          <w:rFonts w:asciiTheme="majorBidi" w:hAnsiTheme="majorBidi" w:cstheme="majorBidi"/>
        </w:rPr>
        <w:t>tests of model fit are provided</w:t>
      </w:r>
      <w:r w:rsidRPr="000731F1">
        <w:rPr>
          <w:rFonts w:asciiTheme="majorBidi" w:hAnsiTheme="majorBidi" w:cstheme="majorBidi"/>
        </w:rPr>
        <w:t xml:space="preserve"> </w:t>
      </w:r>
      <w:r w:rsidRPr="007A6110">
        <w:rPr>
          <w:rFonts w:asciiTheme="majorBidi" w:hAnsiTheme="majorBidi" w:cstheme="majorBidi"/>
        </w:rPr>
        <w:t>using mean and mean and variance adjustments as well as a likelihood</w:t>
      </w:r>
      <w:r>
        <w:rPr>
          <w:rFonts w:asciiTheme="majorBidi" w:hAnsiTheme="majorBidi" w:cstheme="majorBidi"/>
        </w:rPr>
        <w:t>-</w:t>
      </w:r>
      <w:r w:rsidRPr="007A6110">
        <w:rPr>
          <w:rFonts w:asciiTheme="majorBidi" w:hAnsiTheme="majorBidi" w:cstheme="majorBidi"/>
        </w:rPr>
        <w:t>based</w:t>
      </w:r>
      <w:r>
        <w:rPr>
          <w:rFonts w:asciiTheme="majorBidi" w:hAnsiTheme="majorBidi" w:cstheme="majorBidi"/>
        </w:rPr>
        <w:t xml:space="preserve"> </w:t>
      </w:r>
      <w:r w:rsidRPr="007A6110">
        <w:rPr>
          <w:rFonts w:asciiTheme="majorBidi" w:hAnsiTheme="majorBidi" w:cstheme="majorBidi"/>
        </w:rPr>
        <w:t>approach. These procedures take into account non</w:t>
      </w:r>
      <w:r>
        <w:rPr>
          <w:rFonts w:asciiTheme="majorBidi" w:hAnsiTheme="majorBidi" w:cstheme="majorBidi"/>
        </w:rPr>
        <w:t>-</w:t>
      </w:r>
      <w:r w:rsidRPr="007A6110">
        <w:rPr>
          <w:rFonts w:asciiTheme="majorBidi" w:hAnsiTheme="majorBidi" w:cstheme="majorBidi"/>
        </w:rPr>
        <w:t>normality</w:t>
      </w:r>
      <w:r>
        <w:rPr>
          <w:rFonts w:asciiTheme="majorBidi" w:hAnsiTheme="majorBidi" w:cstheme="majorBidi"/>
        </w:rPr>
        <w:t xml:space="preserve"> </w:t>
      </w:r>
      <w:r w:rsidRPr="007A6110">
        <w:rPr>
          <w:rFonts w:asciiTheme="majorBidi" w:hAnsiTheme="majorBidi" w:cstheme="majorBidi"/>
        </w:rPr>
        <w:t>of outcomes and non-independence of observations due to</w:t>
      </w:r>
      <w:r>
        <w:rPr>
          <w:rFonts w:asciiTheme="majorBidi" w:hAnsiTheme="majorBidi" w:cstheme="majorBidi"/>
        </w:rPr>
        <w:t xml:space="preserve"> </w:t>
      </w:r>
      <w:r w:rsidRPr="007A6110">
        <w:rPr>
          <w:rFonts w:asciiTheme="majorBidi" w:hAnsiTheme="majorBidi" w:cstheme="majorBidi"/>
        </w:rPr>
        <w:t xml:space="preserve">cluster sampling. </w:t>
      </w:r>
    </w:p>
    <w:p w14:paraId="7E6FBC67" w14:textId="77777777" w:rsidR="00404890" w:rsidRDefault="007A6110" w:rsidP="000731F1">
      <w:pPr>
        <w:pStyle w:val="NoSpacing"/>
        <w:spacing w:line="480" w:lineRule="auto"/>
        <w:rPr>
          <w:rFonts w:asciiTheme="majorBidi" w:hAnsiTheme="majorBidi" w:cstheme="majorBidi"/>
        </w:rPr>
      </w:pPr>
      <w:r w:rsidRPr="007A6110">
        <w:rPr>
          <w:rFonts w:asciiTheme="majorBidi" w:hAnsiTheme="majorBidi" w:cstheme="majorBidi"/>
        </w:rPr>
        <w:t>The optimization algorithms use</w:t>
      </w:r>
      <w:r w:rsidR="00DB2162">
        <w:rPr>
          <w:rFonts w:asciiTheme="majorBidi" w:hAnsiTheme="majorBidi" w:cstheme="majorBidi"/>
        </w:rPr>
        <w:t xml:space="preserve">d was the </w:t>
      </w:r>
      <w:r w:rsidRPr="007A6110">
        <w:rPr>
          <w:rFonts w:asciiTheme="majorBidi" w:hAnsiTheme="majorBidi" w:cstheme="majorBidi"/>
        </w:rPr>
        <w:t>Expectation Maximization (EM) algorithm (</w:t>
      </w:r>
      <w:proofErr w:type="spellStart"/>
      <w:r w:rsidRPr="007A6110">
        <w:rPr>
          <w:rFonts w:asciiTheme="majorBidi" w:hAnsiTheme="majorBidi" w:cstheme="majorBidi"/>
        </w:rPr>
        <w:t>Dempster</w:t>
      </w:r>
      <w:proofErr w:type="spellEnd"/>
      <w:r w:rsidRPr="007A6110">
        <w:rPr>
          <w:rFonts w:asciiTheme="majorBidi" w:hAnsiTheme="majorBidi" w:cstheme="majorBidi"/>
        </w:rPr>
        <w:t xml:space="preserve"> et al., 1977).</w:t>
      </w:r>
      <w:r w:rsidR="00DB2162">
        <w:rPr>
          <w:rFonts w:asciiTheme="majorBidi" w:hAnsiTheme="majorBidi" w:cstheme="majorBidi"/>
        </w:rPr>
        <w:t xml:space="preserve"> Bootstrapping is not possible for </w:t>
      </w:r>
      <w:r w:rsidR="00AE58FC">
        <w:rPr>
          <w:rFonts w:asciiTheme="majorBidi" w:hAnsiTheme="majorBidi" w:cstheme="majorBidi"/>
        </w:rPr>
        <w:t>these</w:t>
      </w:r>
      <w:r w:rsidR="00DB2162">
        <w:rPr>
          <w:rFonts w:asciiTheme="majorBidi" w:hAnsiTheme="majorBidi" w:cstheme="majorBidi"/>
        </w:rPr>
        <w:t xml:space="preserve"> models using the COMPLEX algorithms.</w:t>
      </w:r>
      <w:r w:rsidR="00B630C3" w:rsidRPr="00B630C3">
        <w:rPr>
          <w:rFonts w:asciiTheme="majorBidi" w:hAnsiTheme="majorBidi" w:cstheme="majorBidi"/>
        </w:rPr>
        <w:t xml:space="preserve"> </w:t>
      </w:r>
      <w:r w:rsidR="00AE58FC">
        <w:rPr>
          <w:rFonts w:asciiTheme="majorBidi" w:hAnsiTheme="majorBidi" w:cstheme="majorBidi"/>
        </w:rPr>
        <w:t xml:space="preserve">This analytic technique differs from multilevel modelling in the typical sense, because MLM </w:t>
      </w:r>
      <w:r w:rsidR="00AE58FC" w:rsidRPr="00AE58FC">
        <w:rPr>
          <w:rFonts w:asciiTheme="majorBidi" w:hAnsiTheme="majorBidi" w:cstheme="majorBidi"/>
        </w:rPr>
        <w:t>model</w:t>
      </w:r>
      <w:r w:rsidR="00AE58FC">
        <w:rPr>
          <w:rFonts w:asciiTheme="majorBidi" w:hAnsiTheme="majorBidi" w:cstheme="majorBidi"/>
        </w:rPr>
        <w:t>s</w:t>
      </w:r>
      <w:r w:rsidR="00AE58FC" w:rsidRPr="00AE58FC">
        <w:rPr>
          <w:rFonts w:asciiTheme="majorBidi" w:hAnsiTheme="majorBidi" w:cstheme="majorBidi"/>
        </w:rPr>
        <w:t xml:space="preserve"> each level of the multilevel</w:t>
      </w:r>
      <w:r w:rsidR="00AE58FC">
        <w:rPr>
          <w:rFonts w:asciiTheme="majorBidi" w:hAnsiTheme="majorBidi" w:cstheme="majorBidi"/>
        </w:rPr>
        <w:t xml:space="preserve"> </w:t>
      </w:r>
      <w:r w:rsidR="00AE58FC" w:rsidRPr="00AE58FC">
        <w:rPr>
          <w:rFonts w:asciiTheme="majorBidi" w:hAnsiTheme="majorBidi" w:cstheme="majorBidi"/>
        </w:rPr>
        <w:t>data</w:t>
      </w:r>
      <w:r w:rsidR="008C6737">
        <w:rPr>
          <w:rFonts w:asciiTheme="majorBidi" w:hAnsiTheme="majorBidi" w:cstheme="majorBidi"/>
        </w:rPr>
        <w:t>,</w:t>
      </w:r>
      <w:r w:rsidR="00AE58FC" w:rsidRPr="00AE58FC">
        <w:rPr>
          <w:rFonts w:asciiTheme="majorBidi" w:hAnsiTheme="majorBidi" w:cstheme="majorBidi"/>
        </w:rPr>
        <w:t xml:space="preserve"> thereby modeling the non-independence of observations due to</w:t>
      </w:r>
      <w:r w:rsidR="008C6737">
        <w:rPr>
          <w:rFonts w:asciiTheme="majorBidi" w:hAnsiTheme="majorBidi" w:cstheme="majorBidi"/>
        </w:rPr>
        <w:t xml:space="preserve"> </w:t>
      </w:r>
      <w:r w:rsidR="00AE58FC" w:rsidRPr="00AE58FC">
        <w:rPr>
          <w:rFonts w:asciiTheme="majorBidi" w:hAnsiTheme="majorBidi" w:cstheme="majorBidi"/>
        </w:rPr>
        <w:t>cluster sampling</w:t>
      </w:r>
      <w:r w:rsidR="008C6737">
        <w:rPr>
          <w:rFonts w:asciiTheme="majorBidi" w:hAnsiTheme="majorBidi" w:cstheme="majorBidi"/>
        </w:rPr>
        <w:t>, whereas the complex data approach modifies standard errors and chi</w:t>
      </w:r>
      <w:r w:rsidR="00C65B28">
        <w:rPr>
          <w:rFonts w:asciiTheme="majorBidi" w:hAnsiTheme="majorBidi" w:cstheme="majorBidi"/>
        </w:rPr>
        <w:t>-</w:t>
      </w:r>
      <w:r w:rsidR="008C6737">
        <w:rPr>
          <w:rFonts w:asciiTheme="majorBidi" w:hAnsiTheme="majorBidi" w:cstheme="majorBidi"/>
        </w:rPr>
        <w:t xml:space="preserve">square estimations to account for clustering and stratification while keeping analytic focus on a single (individual) level of interest. In this study, we are more interested in what is happening </w:t>
      </w:r>
      <w:r w:rsidR="008474D7">
        <w:rPr>
          <w:rFonts w:asciiTheme="majorBidi" w:hAnsiTheme="majorBidi" w:cstheme="majorBidi"/>
        </w:rPr>
        <w:t xml:space="preserve">in terms of the process of identification </w:t>
      </w:r>
      <w:r w:rsidR="008C6737">
        <w:rPr>
          <w:rFonts w:asciiTheme="majorBidi" w:hAnsiTheme="majorBidi" w:cstheme="majorBidi"/>
        </w:rPr>
        <w:t>at the individual level between conditions</w:t>
      </w:r>
      <w:r w:rsidR="008474D7">
        <w:rPr>
          <w:rFonts w:asciiTheme="majorBidi" w:hAnsiTheme="majorBidi" w:cstheme="majorBidi"/>
        </w:rPr>
        <w:t>,</w:t>
      </w:r>
      <w:r w:rsidR="008C6737">
        <w:rPr>
          <w:rFonts w:asciiTheme="majorBidi" w:hAnsiTheme="majorBidi" w:cstheme="majorBidi"/>
        </w:rPr>
        <w:t xml:space="preserve"> taking into account group and game clustering</w:t>
      </w:r>
      <w:r w:rsidR="008474D7">
        <w:rPr>
          <w:rFonts w:asciiTheme="majorBidi" w:hAnsiTheme="majorBidi" w:cstheme="majorBidi"/>
        </w:rPr>
        <w:t xml:space="preserve">. This, as well as the lower power demands of the complex data approach, constitute the rationale for selecting this analytic procedure over a </w:t>
      </w:r>
      <w:r w:rsidR="008474D7">
        <w:rPr>
          <w:rFonts w:asciiTheme="majorBidi" w:hAnsiTheme="majorBidi" w:cstheme="majorBidi"/>
        </w:rPr>
        <w:lastRenderedPageBreak/>
        <w:t>classic MLM approach such as SEM or multilevel growth models</w:t>
      </w:r>
      <w:r w:rsidR="008C6737">
        <w:rPr>
          <w:rFonts w:asciiTheme="majorBidi" w:hAnsiTheme="majorBidi" w:cstheme="majorBidi"/>
        </w:rPr>
        <w:t xml:space="preserve"> (for more information on the use of this method, see </w:t>
      </w:r>
      <w:proofErr w:type="spellStart"/>
      <w:r w:rsidR="00B630C3" w:rsidRPr="00B630C3">
        <w:rPr>
          <w:rFonts w:asciiTheme="majorBidi" w:hAnsiTheme="majorBidi" w:cstheme="majorBidi"/>
        </w:rPr>
        <w:t>Asparouhov</w:t>
      </w:r>
      <w:proofErr w:type="spellEnd"/>
      <w:r w:rsidR="008C6737">
        <w:rPr>
          <w:rFonts w:asciiTheme="majorBidi" w:hAnsiTheme="majorBidi" w:cstheme="majorBidi"/>
        </w:rPr>
        <w:t>,</w:t>
      </w:r>
      <w:r w:rsidR="00B630C3" w:rsidRPr="00B630C3">
        <w:rPr>
          <w:rFonts w:asciiTheme="majorBidi" w:hAnsiTheme="majorBidi" w:cstheme="majorBidi"/>
        </w:rPr>
        <w:t xml:space="preserve"> </w:t>
      </w:r>
      <w:r w:rsidR="008C6737">
        <w:rPr>
          <w:rFonts w:asciiTheme="majorBidi" w:hAnsiTheme="majorBidi" w:cstheme="majorBidi"/>
        </w:rPr>
        <w:t xml:space="preserve">2005, and </w:t>
      </w:r>
      <w:proofErr w:type="spellStart"/>
      <w:r w:rsidR="008C6737">
        <w:rPr>
          <w:rFonts w:asciiTheme="majorBidi" w:hAnsiTheme="majorBidi" w:cstheme="majorBidi"/>
        </w:rPr>
        <w:t>Asparouhov</w:t>
      </w:r>
      <w:proofErr w:type="spellEnd"/>
      <w:r w:rsidR="008C6737">
        <w:rPr>
          <w:rFonts w:asciiTheme="majorBidi" w:hAnsiTheme="majorBidi" w:cstheme="majorBidi"/>
        </w:rPr>
        <w:t xml:space="preserve"> and </w:t>
      </w:r>
      <w:proofErr w:type="spellStart"/>
      <w:r w:rsidR="008C6737">
        <w:rPr>
          <w:rFonts w:asciiTheme="majorBidi" w:hAnsiTheme="majorBidi" w:cstheme="majorBidi"/>
        </w:rPr>
        <w:t>Muthén</w:t>
      </w:r>
      <w:proofErr w:type="spellEnd"/>
      <w:r w:rsidR="008C6737">
        <w:rPr>
          <w:rFonts w:asciiTheme="majorBidi" w:hAnsiTheme="majorBidi" w:cstheme="majorBidi"/>
        </w:rPr>
        <w:t xml:space="preserve">, </w:t>
      </w:r>
      <w:r w:rsidR="00B630C3" w:rsidRPr="00B630C3">
        <w:rPr>
          <w:rFonts w:asciiTheme="majorBidi" w:hAnsiTheme="majorBidi" w:cstheme="majorBidi"/>
        </w:rPr>
        <w:t>2006).</w:t>
      </w:r>
      <w:r w:rsidR="00B630C3">
        <w:rPr>
          <w:rFonts w:asciiTheme="majorBidi" w:hAnsiTheme="majorBidi" w:cstheme="majorBidi"/>
        </w:rPr>
        <w:t xml:space="preserve"> </w:t>
      </w:r>
    </w:p>
    <w:p w14:paraId="1F9BB3FB" w14:textId="77777777" w:rsidR="00C212E7" w:rsidRDefault="00404890" w:rsidP="008474D7">
      <w:pPr>
        <w:pStyle w:val="NoSpacing"/>
        <w:spacing w:line="480" w:lineRule="auto"/>
        <w:ind w:firstLine="720"/>
        <w:rPr>
          <w:rFonts w:asciiTheme="majorBidi" w:hAnsiTheme="majorBidi" w:cstheme="majorBidi"/>
        </w:rPr>
      </w:pPr>
      <w:r>
        <w:rPr>
          <w:rFonts w:asciiTheme="majorBidi" w:hAnsiTheme="majorBidi" w:cstheme="majorBidi"/>
        </w:rPr>
        <w:t>In this study, i</w:t>
      </w:r>
      <w:r w:rsidR="007047E3">
        <w:rPr>
          <w:rFonts w:asciiTheme="majorBidi" w:hAnsiTheme="majorBidi" w:cstheme="majorBidi"/>
        </w:rPr>
        <w:t>ndividual</w:t>
      </w:r>
      <w:r>
        <w:rPr>
          <w:rFonts w:asciiTheme="majorBidi" w:hAnsiTheme="majorBidi" w:cstheme="majorBidi"/>
        </w:rPr>
        <w:t xml:space="preserve"> player</w:t>
      </w:r>
      <w:r w:rsidR="007047E3">
        <w:rPr>
          <w:rFonts w:asciiTheme="majorBidi" w:hAnsiTheme="majorBidi" w:cstheme="majorBidi"/>
        </w:rPr>
        <w:t xml:space="preserve">s </w:t>
      </w:r>
      <w:r>
        <w:rPr>
          <w:rFonts w:asciiTheme="majorBidi" w:hAnsiTheme="majorBidi" w:cstheme="majorBidi"/>
        </w:rPr>
        <w:t>were</w:t>
      </w:r>
      <w:r w:rsidR="007047E3">
        <w:rPr>
          <w:rFonts w:asciiTheme="majorBidi" w:hAnsiTheme="majorBidi" w:cstheme="majorBidi"/>
        </w:rPr>
        <w:t xml:space="preserve"> nested within games, which </w:t>
      </w:r>
      <w:r w:rsidR="00C65B28">
        <w:rPr>
          <w:rFonts w:asciiTheme="majorBidi" w:hAnsiTheme="majorBidi" w:cstheme="majorBidi"/>
        </w:rPr>
        <w:t xml:space="preserve">was </w:t>
      </w:r>
      <w:r w:rsidR="007047E3">
        <w:rPr>
          <w:rFonts w:asciiTheme="majorBidi" w:hAnsiTheme="majorBidi" w:cstheme="majorBidi"/>
        </w:rPr>
        <w:t xml:space="preserve">the cluster variable in the model. Games </w:t>
      </w:r>
      <w:r w:rsidR="00C65B28">
        <w:rPr>
          <w:rFonts w:asciiTheme="majorBidi" w:hAnsiTheme="majorBidi" w:cstheme="majorBidi"/>
        </w:rPr>
        <w:t>we</w:t>
      </w:r>
      <w:r w:rsidR="007047E3">
        <w:rPr>
          <w:rFonts w:asciiTheme="majorBidi" w:hAnsiTheme="majorBidi" w:cstheme="majorBidi"/>
        </w:rPr>
        <w:t>re nested within</w:t>
      </w:r>
      <w:r w:rsidR="008474D7">
        <w:rPr>
          <w:rFonts w:asciiTheme="majorBidi" w:hAnsiTheme="majorBidi" w:cstheme="majorBidi"/>
        </w:rPr>
        <w:t xml:space="preserve"> condition, which </w:t>
      </w:r>
      <w:r w:rsidR="00C65B28">
        <w:rPr>
          <w:rFonts w:asciiTheme="majorBidi" w:hAnsiTheme="majorBidi" w:cstheme="majorBidi"/>
        </w:rPr>
        <w:t>wa</w:t>
      </w:r>
      <w:r w:rsidR="008474D7">
        <w:rPr>
          <w:rFonts w:asciiTheme="majorBidi" w:hAnsiTheme="majorBidi" w:cstheme="majorBidi"/>
        </w:rPr>
        <w:t xml:space="preserve">s our group </w:t>
      </w:r>
      <w:r w:rsidR="007047E3">
        <w:rPr>
          <w:rFonts w:asciiTheme="majorBidi" w:hAnsiTheme="majorBidi" w:cstheme="majorBidi"/>
        </w:rPr>
        <w:t xml:space="preserve">variable. </w:t>
      </w:r>
      <w:r>
        <w:rPr>
          <w:rFonts w:asciiTheme="majorBidi" w:hAnsiTheme="majorBidi" w:cstheme="majorBidi"/>
        </w:rPr>
        <w:t>The equal and unequal wealth conditions were not fully nested, due to the</w:t>
      </w:r>
      <w:r w:rsidR="007047E3">
        <w:rPr>
          <w:rFonts w:asciiTheme="majorBidi" w:hAnsiTheme="majorBidi" w:cstheme="majorBidi"/>
        </w:rPr>
        <w:t xml:space="preserve"> lone group-level (nested within game) variable, </w:t>
      </w:r>
      <w:r w:rsidR="00C65B28">
        <w:rPr>
          <w:rFonts w:asciiTheme="majorBidi" w:hAnsiTheme="majorBidi" w:cstheme="majorBidi"/>
        </w:rPr>
        <w:t>S</w:t>
      </w:r>
      <w:r w:rsidR="007047E3">
        <w:rPr>
          <w:rFonts w:asciiTheme="majorBidi" w:hAnsiTheme="majorBidi" w:cstheme="majorBidi"/>
        </w:rPr>
        <w:t>tatus</w:t>
      </w:r>
      <w:r>
        <w:rPr>
          <w:rFonts w:asciiTheme="majorBidi" w:hAnsiTheme="majorBidi" w:cstheme="majorBidi"/>
        </w:rPr>
        <w:t>. Therefore, we model</w:t>
      </w:r>
      <w:r w:rsidR="007223B1">
        <w:rPr>
          <w:rFonts w:asciiTheme="majorBidi" w:hAnsiTheme="majorBidi" w:cstheme="majorBidi"/>
        </w:rPr>
        <w:t>led</w:t>
      </w:r>
      <w:r>
        <w:rPr>
          <w:rFonts w:asciiTheme="majorBidi" w:hAnsiTheme="majorBidi" w:cstheme="majorBidi"/>
        </w:rPr>
        <w:t xml:space="preserve"> the conditions where groups were equal (</w:t>
      </w:r>
      <w:r w:rsidR="00C212E7">
        <w:rPr>
          <w:rFonts w:asciiTheme="majorBidi" w:hAnsiTheme="majorBidi" w:cstheme="majorBidi"/>
        </w:rPr>
        <w:t>Conditions 1 (</w:t>
      </w:r>
      <w:r w:rsidR="002F4D82">
        <w:rPr>
          <w:rFonts w:asciiTheme="majorBidi" w:hAnsiTheme="majorBidi" w:cstheme="majorBidi"/>
        </w:rPr>
        <w:t>IE</w:t>
      </w:r>
      <w:r w:rsidR="00C212E7">
        <w:rPr>
          <w:rFonts w:asciiTheme="majorBidi" w:hAnsiTheme="majorBidi" w:cstheme="majorBidi"/>
        </w:rPr>
        <w:t>)</w:t>
      </w:r>
      <w:r>
        <w:rPr>
          <w:rFonts w:asciiTheme="majorBidi" w:hAnsiTheme="majorBidi" w:cstheme="majorBidi"/>
        </w:rPr>
        <w:t xml:space="preserve"> and </w:t>
      </w:r>
      <w:r w:rsidR="00C212E7">
        <w:rPr>
          <w:rFonts w:asciiTheme="majorBidi" w:hAnsiTheme="majorBidi" w:cstheme="majorBidi"/>
        </w:rPr>
        <w:t>2 (</w:t>
      </w:r>
      <w:r w:rsidR="002F4D82">
        <w:rPr>
          <w:rFonts w:asciiTheme="majorBidi" w:hAnsiTheme="majorBidi" w:cstheme="majorBidi"/>
        </w:rPr>
        <w:t>GE</w:t>
      </w:r>
      <w:r>
        <w:rPr>
          <w:rFonts w:asciiTheme="majorBidi" w:hAnsiTheme="majorBidi" w:cstheme="majorBidi"/>
        </w:rPr>
        <w:t>)</w:t>
      </w:r>
      <w:r w:rsidR="00C212E7">
        <w:rPr>
          <w:rFonts w:asciiTheme="majorBidi" w:hAnsiTheme="majorBidi" w:cstheme="majorBidi"/>
        </w:rPr>
        <w:t xml:space="preserve"> in Table 1)</w:t>
      </w:r>
      <w:r>
        <w:rPr>
          <w:rFonts w:asciiTheme="majorBidi" w:hAnsiTheme="majorBidi" w:cstheme="majorBidi"/>
        </w:rPr>
        <w:t xml:space="preserve"> separately from those under which groups were not equal (IM, </w:t>
      </w:r>
      <w:r w:rsidR="00D31F73">
        <w:rPr>
          <w:rFonts w:asciiTheme="majorBidi" w:hAnsiTheme="majorBidi" w:cstheme="majorBidi"/>
        </w:rPr>
        <w:t>GI</w:t>
      </w:r>
      <w:r>
        <w:rPr>
          <w:rFonts w:asciiTheme="majorBidi" w:hAnsiTheme="majorBidi" w:cstheme="majorBidi"/>
        </w:rPr>
        <w:t xml:space="preserve">, and WM), giving one two-group multilevel path analysis for the equal </w:t>
      </w:r>
      <w:r w:rsidR="00C212E7">
        <w:rPr>
          <w:rFonts w:asciiTheme="majorBidi" w:hAnsiTheme="majorBidi" w:cstheme="majorBidi"/>
        </w:rPr>
        <w:t xml:space="preserve">status </w:t>
      </w:r>
      <w:r>
        <w:rPr>
          <w:rFonts w:asciiTheme="majorBidi" w:hAnsiTheme="majorBidi" w:cstheme="majorBidi"/>
        </w:rPr>
        <w:t xml:space="preserve">conditions, and a three-group multilevel path analysis for the unequal </w:t>
      </w:r>
      <w:r w:rsidR="00C212E7">
        <w:rPr>
          <w:rFonts w:asciiTheme="majorBidi" w:hAnsiTheme="majorBidi" w:cstheme="majorBidi"/>
        </w:rPr>
        <w:t xml:space="preserve">status </w:t>
      </w:r>
      <w:r>
        <w:rPr>
          <w:rFonts w:asciiTheme="majorBidi" w:hAnsiTheme="majorBidi" w:cstheme="majorBidi"/>
        </w:rPr>
        <w:t xml:space="preserve">conditions. </w:t>
      </w:r>
    </w:p>
    <w:p w14:paraId="335461B3" w14:textId="77777777" w:rsidR="00C212E7" w:rsidRDefault="00C212E7" w:rsidP="008474D7">
      <w:pPr>
        <w:pStyle w:val="NoSpacing"/>
        <w:spacing w:line="480" w:lineRule="auto"/>
        <w:ind w:firstLine="720"/>
        <w:rPr>
          <w:rFonts w:asciiTheme="majorBidi" w:hAnsiTheme="majorBidi" w:cstheme="majorBidi"/>
        </w:rPr>
      </w:pPr>
      <w:r>
        <w:rPr>
          <w:rFonts w:asciiTheme="majorBidi" w:hAnsiTheme="majorBidi" w:cstheme="majorBidi"/>
        </w:rPr>
        <w:t xml:space="preserve">In the unequal status conditions (IM, </w:t>
      </w:r>
      <w:r w:rsidR="00D31F73">
        <w:rPr>
          <w:rFonts w:asciiTheme="majorBidi" w:hAnsiTheme="majorBidi" w:cstheme="majorBidi"/>
        </w:rPr>
        <w:t>GI</w:t>
      </w:r>
      <w:r>
        <w:rPr>
          <w:rFonts w:asciiTheme="majorBidi" w:hAnsiTheme="majorBidi" w:cstheme="majorBidi"/>
        </w:rPr>
        <w:t xml:space="preserve">, and WM), </w:t>
      </w:r>
      <w:r w:rsidR="00404890">
        <w:rPr>
          <w:rFonts w:asciiTheme="majorBidi" w:hAnsiTheme="majorBidi" w:cstheme="majorBidi"/>
        </w:rPr>
        <w:t xml:space="preserve">Status </w:t>
      </w:r>
      <w:r w:rsidR="007047E3">
        <w:rPr>
          <w:rFonts w:asciiTheme="majorBidi" w:hAnsiTheme="majorBidi" w:cstheme="majorBidi"/>
        </w:rPr>
        <w:t xml:space="preserve">was entered on the individual level as a dummy code </w:t>
      </w:r>
      <w:r>
        <w:rPr>
          <w:rFonts w:asciiTheme="majorBidi" w:hAnsiTheme="majorBidi" w:cstheme="majorBidi"/>
        </w:rPr>
        <w:t xml:space="preserve">to differentiate high and low status participants. </w:t>
      </w:r>
      <w:r w:rsidR="007047E3">
        <w:rPr>
          <w:rFonts w:asciiTheme="majorBidi" w:hAnsiTheme="majorBidi" w:cstheme="majorBidi"/>
        </w:rPr>
        <w:t xml:space="preserve">Though individuals </w:t>
      </w:r>
      <w:r>
        <w:rPr>
          <w:rFonts w:asciiTheme="majorBidi" w:hAnsiTheme="majorBidi" w:cstheme="majorBidi"/>
        </w:rPr>
        <w:t>we</w:t>
      </w:r>
      <w:r w:rsidR="007047E3">
        <w:rPr>
          <w:rFonts w:asciiTheme="majorBidi" w:hAnsiTheme="majorBidi" w:cstheme="majorBidi"/>
        </w:rPr>
        <w:t xml:space="preserve">re nested in groups according to the design, </w:t>
      </w:r>
      <w:r w:rsidR="00B630C3">
        <w:rPr>
          <w:rFonts w:asciiTheme="majorBidi" w:hAnsiTheme="majorBidi" w:cstheme="majorBidi"/>
        </w:rPr>
        <w:t>random assignment</w:t>
      </w:r>
      <w:r w:rsidR="007047E3">
        <w:rPr>
          <w:rFonts w:asciiTheme="majorBidi" w:hAnsiTheme="majorBidi" w:cstheme="majorBidi"/>
        </w:rPr>
        <w:t xml:space="preserve"> </w:t>
      </w:r>
      <w:r w:rsidR="00B630C3">
        <w:rPr>
          <w:rFonts w:asciiTheme="majorBidi" w:hAnsiTheme="majorBidi" w:cstheme="majorBidi"/>
        </w:rPr>
        <w:t xml:space="preserve">meant that our manipulation was </w:t>
      </w:r>
      <w:r w:rsidR="00404890">
        <w:rPr>
          <w:rFonts w:asciiTheme="majorBidi" w:hAnsiTheme="majorBidi" w:cstheme="majorBidi"/>
        </w:rPr>
        <w:t xml:space="preserve">the only group-level variable </w:t>
      </w:r>
      <w:r w:rsidR="00B630C3">
        <w:rPr>
          <w:rFonts w:asciiTheme="majorBidi" w:hAnsiTheme="majorBidi" w:cstheme="majorBidi"/>
        </w:rPr>
        <w:t xml:space="preserve">operant </w:t>
      </w:r>
      <w:r w:rsidR="00404890">
        <w:rPr>
          <w:rFonts w:asciiTheme="majorBidi" w:hAnsiTheme="majorBidi" w:cstheme="majorBidi"/>
        </w:rPr>
        <w:t xml:space="preserve">on the model, and only present </w:t>
      </w:r>
      <w:r w:rsidR="00B630C3">
        <w:rPr>
          <w:rFonts w:asciiTheme="majorBidi" w:hAnsiTheme="majorBidi" w:cstheme="majorBidi"/>
        </w:rPr>
        <w:t xml:space="preserve">in the unequal wealth conditions. By coding this group status </w:t>
      </w:r>
      <w:r w:rsidR="00404890">
        <w:rPr>
          <w:rFonts w:asciiTheme="majorBidi" w:hAnsiTheme="majorBidi" w:cstheme="majorBidi"/>
        </w:rPr>
        <w:t xml:space="preserve">variable </w:t>
      </w:r>
      <w:r w:rsidR="00B630C3">
        <w:rPr>
          <w:rFonts w:asciiTheme="majorBidi" w:hAnsiTheme="majorBidi" w:cstheme="majorBidi"/>
        </w:rPr>
        <w:t xml:space="preserve">as a dummy code and </w:t>
      </w:r>
      <w:r w:rsidR="00404890">
        <w:rPr>
          <w:rFonts w:asciiTheme="majorBidi" w:hAnsiTheme="majorBidi" w:cstheme="majorBidi"/>
        </w:rPr>
        <w:t>modeling</w:t>
      </w:r>
      <w:r w:rsidR="00B630C3">
        <w:rPr>
          <w:rFonts w:asciiTheme="majorBidi" w:hAnsiTheme="majorBidi" w:cstheme="majorBidi"/>
        </w:rPr>
        <w:t xml:space="preserve"> path</w:t>
      </w:r>
      <w:r w:rsidR="00404890">
        <w:rPr>
          <w:rFonts w:asciiTheme="majorBidi" w:hAnsiTheme="majorBidi" w:cstheme="majorBidi"/>
        </w:rPr>
        <w:t>s</w:t>
      </w:r>
      <w:r w:rsidR="00B630C3">
        <w:rPr>
          <w:rFonts w:asciiTheme="majorBidi" w:hAnsiTheme="majorBidi" w:cstheme="majorBidi"/>
        </w:rPr>
        <w:t xml:space="preserve"> from </w:t>
      </w:r>
      <w:r w:rsidR="00404890">
        <w:rPr>
          <w:rFonts w:asciiTheme="majorBidi" w:hAnsiTheme="majorBidi" w:cstheme="majorBidi"/>
        </w:rPr>
        <w:t>status</w:t>
      </w:r>
      <w:r w:rsidR="00B630C3">
        <w:rPr>
          <w:rFonts w:asciiTheme="majorBidi" w:hAnsiTheme="majorBidi" w:cstheme="majorBidi"/>
        </w:rPr>
        <w:t xml:space="preserve"> to all other variables in the model, in effect we produce path weights that describe the moderation of the individual-level model by group status.</w:t>
      </w:r>
      <w:r w:rsidR="001914C1" w:rsidRPr="00AF1410">
        <w:rPr>
          <w:rFonts w:asciiTheme="majorBidi" w:hAnsiTheme="majorBidi" w:cstheme="majorBidi"/>
        </w:rPr>
        <w:t xml:space="preserve"> </w:t>
      </w:r>
    </w:p>
    <w:p w14:paraId="4734EEBD" w14:textId="77777777" w:rsidR="00404890" w:rsidRDefault="00C212E7" w:rsidP="008474D7">
      <w:pPr>
        <w:pStyle w:val="NoSpacing"/>
        <w:spacing w:line="480" w:lineRule="auto"/>
        <w:ind w:firstLine="720"/>
        <w:rPr>
          <w:rFonts w:asciiTheme="majorBidi" w:hAnsiTheme="majorBidi" w:cstheme="majorBidi"/>
        </w:rPr>
      </w:pPr>
      <w:r>
        <w:rPr>
          <w:rFonts w:asciiTheme="majorBidi" w:hAnsiTheme="majorBidi" w:cstheme="majorBidi"/>
        </w:rPr>
        <w:t xml:space="preserve">We thus produced two models. </w:t>
      </w:r>
      <w:r w:rsidR="00404890" w:rsidRPr="00AF1410">
        <w:rPr>
          <w:rFonts w:asciiTheme="majorBidi" w:hAnsiTheme="majorBidi" w:cstheme="majorBidi"/>
        </w:rPr>
        <w:t xml:space="preserve">The first </w:t>
      </w:r>
      <w:r w:rsidR="00404890">
        <w:rPr>
          <w:rFonts w:asciiTheme="majorBidi" w:hAnsiTheme="majorBidi" w:cstheme="majorBidi"/>
        </w:rPr>
        <w:t>model</w:t>
      </w:r>
      <w:r>
        <w:rPr>
          <w:rFonts w:asciiTheme="majorBidi" w:hAnsiTheme="majorBidi" w:cstheme="majorBidi"/>
        </w:rPr>
        <w:t xml:space="preserve"> </w:t>
      </w:r>
      <w:r w:rsidR="00404890" w:rsidRPr="00AF1410">
        <w:rPr>
          <w:rFonts w:asciiTheme="majorBidi" w:hAnsiTheme="majorBidi" w:cstheme="majorBidi"/>
        </w:rPr>
        <w:t>shows the difference in the model fit and parameter</w:t>
      </w:r>
      <w:r>
        <w:rPr>
          <w:rFonts w:asciiTheme="majorBidi" w:hAnsiTheme="majorBidi" w:cstheme="majorBidi"/>
        </w:rPr>
        <w:t xml:space="preserve"> estimates</w:t>
      </w:r>
      <w:r w:rsidR="00404890" w:rsidRPr="00AF1410">
        <w:rPr>
          <w:rFonts w:asciiTheme="majorBidi" w:hAnsiTheme="majorBidi" w:cstheme="majorBidi"/>
        </w:rPr>
        <w:t xml:space="preserve"> across group distinctiveness conditions (</w:t>
      </w:r>
      <w:r>
        <w:rPr>
          <w:rFonts w:asciiTheme="majorBidi" w:hAnsiTheme="majorBidi" w:cstheme="majorBidi"/>
        </w:rPr>
        <w:t xml:space="preserve">masked vs </w:t>
      </w:r>
      <w:r w:rsidR="00404890" w:rsidRPr="00AF1410">
        <w:rPr>
          <w:rFonts w:asciiTheme="majorBidi" w:hAnsiTheme="majorBidi" w:cstheme="majorBidi"/>
        </w:rPr>
        <w:t xml:space="preserve">visible groups) for equal size and equal wealth groups (Figure 3). The second </w:t>
      </w:r>
      <w:r w:rsidR="00404890">
        <w:rPr>
          <w:rFonts w:asciiTheme="majorBidi" w:hAnsiTheme="majorBidi" w:cstheme="majorBidi"/>
        </w:rPr>
        <w:t xml:space="preserve">model </w:t>
      </w:r>
      <w:r w:rsidR="00404890" w:rsidRPr="00AF1410">
        <w:rPr>
          <w:rFonts w:asciiTheme="majorBidi" w:hAnsiTheme="majorBidi" w:cstheme="majorBidi"/>
        </w:rPr>
        <w:t xml:space="preserve">shows the same across group size and group distinctiveness conditions under </w:t>
      </w:r>
      <w:r w:rsidR="00404890">
        <w:rPr>
          <w:rFonts w:asciiTheme="majorBidi" w:hAnsiTheme="majorBidi" w:cstheme="majorBidi"/>
        </w:rPr>
        <w:t xml:space="preserve">the three </w:t>
      </w:r>
      <w:r w:rsidR="00404890" w:rsidRPr="00AF1410">
        <w:rPr>
          <w:rFonts w:asciiTheme="majorBidi" w:hAnsiTheme="majorBidi" w:cstheme="majorBidi"/>
        </w:rPr>
        <w:t>conditions of group</w:t>
      </w:r>
      <w:r w:rsidR="00404890">
        <w:rPr>
          <w:rFonts w:asciiTheme="majorBidi" w:hAnsiTheme="majorBidi" w:cstheme="majorBidi"/>
        </w:rPr>
        <w:t xml:space="preserve"> inequality (Figure 4)</w:t>
      </w:r>
      <w:r w:rsidR="00404890" w:rsidRPr="00AF1410">
        <w:rPr>
          <w:rFonts w:asciiTheme="majorBidi" w:hAnsiTheme="majorBidi" w:cstheme="majorBidi"/>
        </w:rPr>
        <w:t>.</w:t>
      </w:r>
      <w:r w:rsidR="00404890">
        <w:rPr>
          <w:rFonts w:asciiTheme="majorBidi" w:hAnsiTheme="majorBidi" w:cstheme="majorBidi"/>
        </w:rPr>
        <w:t xml:space="preserve"> Overall, this design allows us to compare the</w:t>
      </w:r>
      <w:r w:rsidR="004320D7">
        <w:rPr>
          <w:rFonts w:asciiTheme="majorBidi" w:hAnsiTheme="majorBidi" w:cstheme="majorBidi"/>
        </w:rPr>
        <w:t xml:space="preserve"> structure (path pattern) of the</w:t>
      </w:r>
      <w:r w:rsidR="00404890">
        <w:rPr>
          <w:rFonts w:asciiTheme="majorBidi" w:hAnsiTheme="majorBidi" w:cstheme="majorBidi"/>
        </w:rPr>
        <w:t xml:space="preserve"> process of</w:t>
      </w:r>
      <w:r w:rsidR="004320D7">
        <w:rPr>
          <w:rFonts w:asciiTheme="majorBidi" w:hAnsiTheme="majorBidi" w:cstheme="majorBidi"/>
        </w:rPr>
        <w:t xml:space="preserve"> group</w:t>
      </w:r>
      <w:r w:rsidR="00404890">
        <w:rPr>
          <w:rFonts w:asciiTheme="majorBidi" w:hAnsiTheme="majorBidi" w:cstheme="majorBidi"/>
        </w:rPr>
        <w:t xml:space="preserve"> identification through individual differences, behaviors, and outcomes</w:t>
      </w:r>
      <w:r w:rsidR="004320D7">
        <w:rPr>
          <w:rFonts w:asciiTheme="majorBidi" w:hAnsiTheme="majorBidi" w:cstheme="majorBidi"/>
        </w:rPr>
        <w:t>, across our structural conditions, and demonstrate empirically our hypothesis that the process of identification incorporates all three influences and that that process is responsive to structural changes in the intergroup setting.</w:t>
      </w:r>
    </w:p>
    <w:p w14:paraId="54B792EA" w14:textId="77777777" w:rsidR="009559F5" w:rsidRDefault="001914C1" w:rsidP="008474D7">
      <w:pPr>
        <w:pStyle w:val="NoSpacing"/>
        <w:spacing w:line="480" w:lineRule="auto"/>
        <w:ind w:firstLine="720"/>
        <w:rPr>
          <w:rFonts w:asciiTheme="majorBidi" w:hAnsiTheme="majorBidi" w:cstheme="majorBidi"/>
        </w:rPr>
      </w:pPr>
      <w:r w:rsidRPr="00AF1410">
        <w:rPr>
          <w:rFonts w:asciiTheme="majorBidi" w:hAnsiTheme="majorBidi" w:cstheme="majorBidi"/>
        </w:rPr>
        <w:t>In order to ensure that the</w:t>
      </w:r>
      <w:r w:rsidR="00404890">
        <w:rPr>
          <w:rFonts w:asciiTheme="majorBidi" w:hAnsiTheme="majorBidi" w:cstheme="majorBidi"/>
        </w:rPr>
        <w:t xml:space="preserve"> two multi-group </w:t>
      </w:r>
      <w:r w:rsidR="00AE58FC">
        <w:rPr>
          <w:rFonts w:asciiTheme="majorBidi" w:hAnsiTheme="majorBidi" w:cstheme="majorBidi"/>
        </w:rPr>
        <w:t xml:space="preserve">clustered </w:t>
      </w:r>
      <w:r w:rsidR="00404890">
        <w:rPr>
          <w:rFonts w:asciiTheme="majorBidi" w:hAnsiTheme="majorBidi" w:cstheme="majorBidi"/>
        </w:rPr>
        <w:t>analyse</w:t>
      </w:r>
      <w:r w:rsidRPr="00AF1410">
        <w:rPr>
          <w:rFonts w:asciiTheme="majorBidi" w:hAnsiTheme="majorBidi" w:cstheme="majorBidi"/>
        </w:rPr>
        <w:t xml:space="preserve">s </w:t>
      </w:r>
      <w:r w:rsidR="004320D7">
        <w:rPr>
          <w:rFonts w:asciiTheme="majorBidi" w:hAnsiTheme="majorBidi" w:cstheme="majorBidi"/>
        </w:rPr>
        <w:t>were</w:t>
      </w:r>
      <w:r w:rsidRPr="00AF1410">
        <w:rPr>
          <w:rFonts w:asciiTheme="majorBidi" w:hAnsiTheme="majorBidi" w:cstheme="majorBidi"/>
        </w:rPr>
        <w:t xml:space="preserve"> obtaining reliable model fit comparisons between group models, we tested a model for each condition separately</w:t>
      </w:r>
      <w:r w:rsidR="00C5017B">
        <w:rPr>
          <w:rFonts w:asciiTheme="majorBidi" w:hAnsiTheme="majorBidi" w:cstheme="majorBidi"/>
        </w:rPr>
        <w:t>.</w:t>
      </w:r>
      <w:r w:rsidR="004320D7">
        <w:rPr>
          <w:rFonts w:asciiTheme="majorBidi" w:hAnsiTheme="majorBidi" w:cstheme="majorBidi"/>
        </w:rPr>
        <w:t xml:space="preserve"> We do not report </w:t>
      </w:r>
      <w:r w:rsidR="004320D7">
        <w:rPr>
          <w:rFonts w:asciiTheme="majorBidi" w:hAnsiTheme="majorBidi" w:cstheme="majorBidi"/>
        </w:rPr>
        <w:lastRenderedPageBreak/>
        <w:t xml:space="preserve">these independent models due to space constraints, but these are available from the authors upon request </w:t>
      </w:r>
      <w:r w:rsidR="004320D7" w:rsidRPr="00FB5F5D">
        <w:rPr>
          <w:rFonts w:asciiTheme="majorBidi" w:hAnsiTheme="majorBidi" w:cstheme="majorBidi"/>
          <w:highlight w:val="yellow"/>
          <w:rPrChange w:id="5" w:author="FBZ" w:date="2017-07-31T15:42:00Z">
            <w:rPr>
              <w:rFonts w:asciiTheme="majorBidi" w:hAnsiTheme="majorBidi" w:cstheme="majorBidi"/>
            </w:rPr>
          </w:rPrChange>
        </w:rPr>
        <w:t>(OR ADD IN SUPPLEMENTARY APPENDIX ONLINE?).</w:t>
      </w:r>
      <w:r w:rsidR="004320D7">
        <w:rPr>
          <w:rFonts w:asciiTheme="majorBidi" w:hAnsiTheme="majorBidi" w:cstheme="majorBidi"/>
        </w:rPr>
        <w:t xml:space="preserve"> There were no deviations from the main findings we will now outline when the conditions were modeled separately as opposed to using our approach.</w:t>
      </w:r>
    </w:p>
    <w:p w14:paraId="218BF513" w14:textId="77777777" w:rsidR="004320D7" w:rsidRPr="00C5017B" w:rsidRDefault="004320D7" w:rsidP="004320D7">
      <w:pPr>
        <w:pStyle w:val="NoSpacing"/>
        <w:spacing w:line="480" w:lineRule="auto"/>
        <w:ind w:firstLine="720"/>
        <w:rPr>
          <w:rFonts w:asciiTheme="majorBidi" w:hAnsiTheme="majorBidi" w:cstheme="majorBidi"/>
        </w:rPr>
      </w:pPr>
    </w:p>
    <w:p w14:paraId="11459A1E" w14:textId="77777777" w:rsidR="000D06D7" w:rsidRPr="00AF1410" w:rsidRDefault="0078181A" w:rsidP="00C0380D">
      <w:pPr>
        <w:pStyle w:val="Heading2"/>
        <w:rPr>
          <w:rFonts w:asciiTheme="majorBidi" w:hAnsiTheme="majorBidi" w:cstheme="majorBidi"/>
        </w:rPr>
      </w:pPr>
      <w:r w:rsidRPr="00AF1410">
        <w:rPr>
          <w:rFonts w:asciiTheme="majorBidi" w:hAnsiTheme="majorBidi" w:cstheme="majorBidi"/>
        </w:rPr>
        <w:t xml:space="preserve">Results </w:t>
      </w:r>
    </w:p>
    <w:p w14:paraId="36363DED" w14:textId="77777777" w:rsidR="00EC1067" w:rsidRPr="00AF1410" w:rsidRDefault="00EC1067" w:rsidP="00EC1067">
      <w:pPr>
        <w:pStyle w:val="Heading3"/>
        <w:rPr>
          <w:rFonts w:asciiTheme="majorBidi" w:hAnsiTheme="majorBidi" w:cstheme="majorBidi"/>
        </w:rPr>
      </w:pPr>
      <w:r w:rsidRPr="00AF1410">
        <w:rPr>
          <w:rFonts w:asciiTheme="majorBidi" w:hAnsiTheme="majorBidi" w:cstheme="majorBidi"/>
        </w:rPr>
        <w:t>Descriptives and Transformations</w:t>
      </w:r>
    </w:p>
    <w:p w14:paraId="59F27C72" w14:textId="77777777" w:rsidR="00EA20E9" w:rsidRPr="00AF1410" w:rsidRDefault="00EA20E9" w:rsidP="00EA20E9">
      <w:pPr>
        <w:rPr>
          <w:rFonts w:asciiTheme="majorBidi" w:hAnsiTheme="majorBidi" w:cstheme="majorBidi"/>
        </w:rPr>
      </w:pPr>
    </w:p>
    <w:p w14:paraId="469D08F7" w14:textId="209F0E01" w:rsidR="00217714" w:rsidRDefault="002D5C10" w:rsidP="00FC208F">
      <w:pPr>
        <w:pStyle w:val="NoSpacing"/>
        <w:spacing w:line="480" w:lineRule="auto"/>
        <w:ind w:firstLine="720"/>
        <w:rPr>
          <w:rFonts w:asciiTheme="majorBidi" w:hAnsiTheme="majorBidi" w:cstheme="majorBidi"/>
        </w:rPr>
      </w:pPr>
      <w:r w:rsidRPr="00AF1410">
        <w:rPr>
          <w:rFonts w:asciiTheme="majorBidi" w:hAnsiTheme="majorBidi" w:cstheme="majorBidi"/>
        </w:rPr>
        <w:t xml:space="preserve">Our </w:t>
      </w:r>
      <w:r w:rsidR="00217714" w:rsidRPr="00AF1410">
        <w:rPr>
          <w:rFonts w:asciiTheme="majorBidi" w:hAnsiTheme="majorBidi" w:cstheme="majorBidi"/>
        </w:rPr>
        <w:t>measure</w:t>
      </w:r>
      <w:r w:rsidRPr="00AF1410">
        <w:rPr>
          <w:rFonts w:asciiTheme="majorBidi" w:hAnsiTheme="majorBidi" w:cstheme="majorBidi"/>
        </w:rPr>
        <w:t xml:space="preserve"> of </w:t>
      </w:r>
      <w:r w:rsidR="00217714" w:rsidRPr="00AF1410">
        <w:rPr>
          <w:rFonts w:asciiTheme="majorBidi" w:hAnsiTheme="majorBidi" w:cstheme="majorBidi"/>
        </w:rPr>
        <w:t>group identification</w:t>
      </w:r>
      <w:r w:rsidRPr="00AF1410">
        <w:rPr>
          <w:rFonts w:asciiTheme="majorBidi" w:hAnsiTheme="majorBidi" w:cstheme="majorBidi"/>
        </w:rPr>
        <w:t xml:space="preserve"> was </w:t>
      </w:r>
      <w:r w:rsidR="007E2F0D">
        <w:rPr>
          <w:rFonts w:asciiTheme="majorBidi" w:hAnsiTheme="majorBidi" w:cstheme="majorBidi"/>
        </w:rPr>
        <w:t xml:space="preserve">unidimensional and </w:t>
      </w:r>
      <w:r w:rsidRPr="00AF1410">
        <w:rPr>
          <w:rFonts w:asciiTheme="majorBidi" w:hAnsiTheme="majorBidi" w:cstheme="majorBidi"/>
        </w:rPr>
        <w:t xml:space="preserve">generally reliable </w:t>
      </w:r>
      <w:r w:rsidR="00217714" w:rsidRPr="00AF1410">
        <w:rPr>
          <w:rFonts w:asciiTheme="majorBidi" w:hAnsiTheme="majorBidi" w:cstheme="majorBidi"/>
        </w:rPr>
        <w:t>across conditions in</w:t>
      </w:r>
      <w:r w:rsidR="001914C1" w:rsidRPr="00AF1410">
        <w:rPr>
          <w:rFonts w:asciiTheme="majorBidi" w:hAnsiTheme="majorBidi" w:cstheme="majorBidi"/>
        </w:rPr>
        <w:t xml:space="preserve"> both</w:t>
      </w:r>
      <w:r w:rsidR="00217714" w:rsidRPr="00AF1410">
        <w:rPr>
          <w:rFonts w:asciiTheme="majorBidi" w:hAnsiTheme="majorBidi" w:cstheme="majorBidi"/>
        </w:rPr>
        <w:t xml:space="preserve"> pretest and posttest waves </w:t>
      </w:r>
      <w:commentRangeStart w:id="6"/>
      <w:r w:rsidR="00217714" w:rsidRPr="00AF1410">
        <w:rPr>
          <w:rFonts w:asciiTheme="majorBidi" w:hAnsiTheme="majorBidi" w:cstheme="majorBidi"/>
        </w:rPr>
        <w:t>(</w:t>
      </w:r>
      <w:r w:rsidR="001914C1" w:rsidRPr="00AF1410">
        <w:rPr>
          <w:rFonts w:asciiTheme="majorBidi" w:hAnsiTheme="majorBidi" w:cstheme="majorBidi"/>
        </w:rPr>
        <w:t xml:space="preserve">Cronbach’s </w:t>
      </w:r>
      <w:r w:rsidR="00217714" w:rsidRPr="00AF1410">
        <w:rPr>
          <w:rFonts w:asciiTheme="majorBidi" w:hAnsiTheme="majorBidi" w:cstheme="majorBidi"/>
        </w:rPr>
        <w:t>alpha</w:t>
      </w:r>
      <w:r w:rsidR="001914C1" w:rsidRPr="00AF1410">
        <w:rPr>
          <w:rFonts w:asciiTheme="majorBidi" w:hAnsiTheme="majorBidi" w:cstheme="majorBidi"/>
        </w:rPr>
        <w:t xml:space="preserve">s </w:t>
      </w:r>
      <w:r w:rsidR="00217714" w:rsidRPr="00AF1410">
        <w:rPr>
          <w:rFonts w:asciiTheme="majorBidi" w:hAnsiTheme="majorBidi" w:cstheme="majorBidi"/>
        </w:rPr>
        <w:t>=</w:t>
      </w:r>
      <w:r w:rsidR="001914C1" w:rsidRPr="00AF1410">
        <w:rPr>
          <w:rFonts w:asciiTheme="majorBidi" w:hAnsiTheme="majorBidi" w:cstheme="majorBidi"/>
        </w:rPr>
        <w:t xml:space="preserve"> </w:t>
      </w:r>
      <w:r w:rsidR="00217714" w:rsidRPr="00AF1410">
        <w:rPr>
          <w:rFonts w:asciiTheme="majorBidi" w:hAnsiTheme="majorBidi" w:cstheme="majorBidi"/>
        </w:rPr>
        <w:t>.81</w:t>
      </w:r>
      <w:r w:rsidR="0065677C">
        <w:rPr>
          <w:rFonts w:asciiTheme="majorBidi" w:hAnsiTheme="majorBidi" w:cstheme="majorBidi"/>
        </w:rPr>
        <w:t xml:space="preserve"> </w:t>
      </w:r>
      <w:r w:rsidR="00217714" w:rsidRPr="00AF1410">
        <w:rPr>
          <w:rFonts w:asciiTheme="majorBidi" w:hAnsiTheme="majorBidi" w:cstheme="majorBidi"/>
        </w:rPr>
        <w:t>-</w:t>
      </w:r>
      <w:r w:rsidR="0065677C">
        <w:rPr>
          <w:rFonts w:asciiTheme="majorBidi" w:hAnsiTheme="majorBidi" w:cstheme="majorBidi"/>
        </w:rPr>
        <w:t xml:space="preserve"> </w:t>
      </w:r>
      <w:r w:rsidR="00217714" w:rsidRPr="00AF1410">
        <w:rPr>
          <w:rFonts w:asciiTheme="majorBidi" w:hAnsiTheme="majorBidi" w:cstheme="majorBidi"/>
        </w:rPr>
        <w:t>.93</w:t>
      </w:r>
      <w:commentRangeEnd w:id="6"/>
      <w:r w:rsidR="007E2F0D">
        <w:rPr>
          <w:rStyle w:val="CommentReference"/>
          <w:rFonts w:ascii="Times New Roman" w:hAnsi="Times New Roman" w:cs="Times New Roman"/>
        </w:rPr>
        <w:commentReference w:id="6"/>
      </w:r>
      <w:r w:rsidR="00217714" w:rsidRPr="00AF1410">
        <w:rPr>
          <w:rFonts w:asciiTheme="majorBidi" w:hAnsiTheme="majorBidi" w:cstheme="majorBidi"/>
        </w:rPr>
        <w:t>). Mean group identification was not significantly different across</w:t>
      </w:r>
      <w:r w:rsidR="007F1A8B" w:rsidRPr="00AF1410">
        <w:rPr>
          <w:rFonts w:asciiTheme="majorBidi" w:hAnsiTheme="majorBidi" w:cstheme="majorBidi"/>
        </w:rPr>
        <w:t xml:space="preserve"> the five conditions, for both pre (M</w:t>
      </w:r>
      <w:r w:rsidR="0065677C">
        <w:rPr>
          <w:rFonts w:asciiTheme="majorBidi" w:hAnsiTheme="majorBidi" w:cstheme="majorBidi"/>
        </w:rPr>
        <w:t xml:space="preserve"> </w:t>
      </w:r>
      <w:r w:rsidR="007F1A8B" w:rsidRPr="00AF1410">
        <w:rPr>
          <w:rFonts w:asciiTheme="majorBidi" w:hAnsiTheme="majorBidi" w:cstheme="majorBidi"/>
        </w:rPr>
        <w:t>=</w:t>
      </w:r>
      <w:r w:rsidR="0065677C">
        <w:rPr>
          <w:rFonts w:asciiTheme="majorBidi" w:hAnsiTheme="majorBidi" w:cstheme="majorBidi"/>
        </w:rPr>
        <w:t xml:space="preserve"> </w:t>
      </w:r>
      <w:r w:rsidR="007F1A8B" w:rsidRPr="00AF1410">
        <w:rPr>
          <w:rFonts w:asciiTheme="majorBidi" w:hAnsiTheme="majorBidi" w:cstheme="majorBidi"/>
        </w:rPr>
        <w:t>4.2</w:t>
      </w:r>
      <w:r w:rsidR="0065677C">
        <w:rPr>
          <w:rFonts w:asciiTheme="majorBidi" w:hAnsiTheme="majorBidi" w:cstheme="majorBidi"/>
        </w:rPr>
        <w:t xml:space="preserve"> </w:t>
      </w:r>
      <w:r w:rsidR="007F1A8B" w:rsidRPr="00AF1410">
        <w:rPr>
          <w:rFonts w:asciiTheme="majorBidi" w:hAnsiTheme="majorBidi" w:cstheme="majorBidi"/>
        </w:rPr>
        <w:t>-</w:t>
      </w:r>
      <w:r w:rsidR="0065677C">
        <w:rPr>
          <w:rFonts w:asciiTheme="majorBidi" w:hAnsiTheme="majorBidi" w:cstheme="majorBidi"/>
        </w:rPr>
        <w:t xml:space="preserve"> </w:t>
      </w:r>
      <w:r w:rsidR="007F1A8B" w:rsidRPr="00AF1410">
        <w:rPr>
          <w:rFonts w:asciiTheme="majorBidi" w:hAnsiTheme="majorBidi" w:cstheme="majorBidi"/>
        </w:rPr>
        <w:t>4.5, SD</w:t>
      </w:r>
      <w:r w:rsidR="0065677C">
        <w:rPr>
          <w:rFonts w:asciiTheme="majorBidi" w:hAnsiTheme="majorBidi" w:cstheme="majorBidi"/>
        </w:rPr>
        <w:t xml:space="preserve"> </w:t>
      </w:r>
      <w:r w:rsidR="007F1A8B" w:rsidRPr="00AF1410">
        <w:rPr>
          <w:rFonts w:asciiTheme="majorBidi" w:hAnsiTheme="majorBidi" w:cstheme="majorBidi"/>
        </w:rPr>
        <w:t>=</w:t>
      </w:r>
      <w:r w:rsidR="0065677C">
        <w:rPr>
          <w:rFonts w:asciiTheme="majorBidi" w:hAnsiTheme="majorBidi" w:cstheme="majorBidi"/>
        </w:rPr>
        <w:t xml:space="preserve"> </w:t>
      </w:r>
      <w:r w:rsidR="007F1A8B" w:rsidRPr="00AF1410">
        <w:rPr>
          <w:rFonts w:asciiTheme="majorBidi" w:hAnsiTheme="majorBidi" w:cstheme="majorBidi"/>
        </w:rPr>
        <w:t>1.4</w:t>
      </w:r>
      <w:r w:rsidR="0065677C">
        <w:rPr>
          <w:rFonts w:asciiTheme="majorBidi" w:hAnsiTheme="majorBidi" w:cstheme="majorBidi"/>
        </w:rPr>
        <w:t xml:space="preserve"> </w:t>
      </w:r>
      <w:r w:rsidR="007F1A8B" w:rsidRPr="00AF1410">
        <w:rPr>
          <w:rFonts w:asciiTheme="majorBidi" w:hAnsiTheme="majorBidi" w:cstheme="majorBidi"/>
        </w:rPr>
        <w:t>-</w:t>
      </w:r>
      <w:r w:rsidR="0065677C">
        <w:rPr>
          <w:rFonts w:asciiTheme="majorBidi" w:hAnsiTheme="majorBidi" w:cstheme="majorBidi"/>
        </w:rPr>
        <w:t xml:space="preserve"> </w:t>
      </w:r>
      <w:r w:rsidR="007F1A8B" w:rsidRPr="00AF1410">
        <w:rPr>
          <w:rFonts w:asciiTheme="majorBidi" w:hAnsiTheme="majorBidi" w:cstheme="majorBidi"/>
        </w:rPr>
        <w:t>1.9) and post-test (M</w:t>
      </w:r>
      <w:r w:rsidR="0065677C">
        <w:rPr>
          <w:rFonts w:asciiTheme="majorBidi" w:hAnsiTheme="majorBidi" w:cstheme="majorBidi"/>
        </w:rPr>
        <w:t xml:space="preserve"> </w:t>
      </w:r>
      <w:r w:rsidR="007F1A8B" w:rsidRPr="00AF1410">
        <w:rPr>
          <w:rFonts w:asciiTheme="majorBidi" w:hAnsiTheme="majorBidi" w:cstheme="majorBidi"/>
        </w:rPr>
        <w:t>=</w:t>
      </w:r>
      <w:r w:rsidR="0065677C">
        <w:rPr>
          <w:rFonts w:asciiTheme="majorBidi" w:hAnsiTheme="majorBidi" w:cstheme="majorBidi"/>
        </w:rPr>
        <w:t xml:space="preserve"> </w:t>
      </w:r>
      <w:r w:rsidR="007F1A8B" w:rsidRPr="00AF1410">
        <w:rPr>
          <w:rFonts w:asciiTheme="majorBidi" w:hAnsiTheme="majorBidi" w:cstheme="majorBidi"/>
        </w:rPr>
        <w:t>4.3</w:t>
      </w:r>
      <w:r w:rsidR="0065677C">
        <w:rPr>
          <w:rFonts w:asciiTheme="majorBidi" w:hAnsiTheme="majorBidi" w:cstheme="majorBidi"/>
        </w:rPr>
        <w:t xml:space="preserve"> </w:t>
      </w:r>
      <w:r w:rsidR="007F1A8B" w:rsidRPr="00AF1410">
        <w:rPr>
          <w:rFonts w:asciiTheme="majorBidi" w:hAnsiTheme="majorBidi" w:cstheme="majorBidi"/>
        </w:rPr>
        <w:t>-</w:t>
      </w:r>
      <w:r w:rsidR="0065677C">
        <w:rPr>
          <w:rFonts w:asciiTheme="majorBidi" w:hAnsiTheme="majorBidi" w:cstheme="majorBidi"/>
        </w:rPr>
        <w:t xml:space="preserve"> </w:t>
      </w:r>
      <w:r w:rsidR="007F1A8B" w:rsidRPr="00AF1410">
        <w:rPr>
          <w:rFonts w:asciiTheme="majorBidi" w:hAnsiTheme="majorBidi" w:cstheme="majorBidi"/>
        </w:rPr>
        <w:t>5.0, SD</w:t>
      </w:r>
      <w:r w:rsidR="0065677C">
        <w:rPr>
          <w:rFonts w:asciiTheme="majorBidi" w:hAnsiTheme="majorBidi" w:cstheme="majorBidi"/>
        </w:rPr>
        <w:t xml:space="preserve"> </w:t>
      </w:r>
      <w:r w:rsidR="007F1A8B" w:rsidRPr="00AF1410">
        <w:rPr>
          <w:rFonts w:asciiTheme="majorBidi" w:hAnsiTheme="majorBidi" w:cstheme="majorBidi"/>
        </w:rPr>
        <w:t>=</w:t>
      </w:r>
      <w:r w:rsidR="0065677C">
        <w:rPr>
          <w:rFonts w:asciiTheme="majorBidi" w:hAnsiTheme="majorBidi" w:cstheme="majorBidi"/>
        </w:rPr>
        <w:t xml:space="preserve"> </w:t>
      </w:r>
      <w:r w:rsidR="007F1A8B" w:rsidRPr="00AF1410">
        <w:rPr>
          <w:rFonts w:asciiTheme="majorBidi" w:hAnsiTheme="majorBidi" w:cstheme="majorBidi"/>
        </w:rPr>
        <w:t>1.6</w:t>
      </w:r>
      <w:r w:rsidR="0065677C">
        <w:rPr>
          <w:rFonts w:asciiTheme="majorBidi" w:hAnsiTheme="majorBidi" w:cstheme="majorBidi"/>
        </w:rPr>
        <w:t xml:space="preserve"> </w:t>
      </w:r>
      <w:r w:rsidR="007F1A8B" w:rsidRPr="00AF1410">
        <w:rPr>
          <w:rFonts w:asciiTheme="majorBidi" w:hAnsiTheme="majorBidi" w:cstheme="majorBidi"/>
        </w:rPr>
        <w:t>-</w:t>
      </w:r>
      <w:r w:rsidR="0065677C">
        <w:rPr>
          <w:rFonts w:asciiTheme="majorBidi" w:hAnsiTheme="majorBidi" w:cstheme="majorBidi"/>
        </w:rPr>
        <w:t xml:space="preserve"> </w:t>
      </w:r>
      <w:r w:rsidR="007F1A8B" w:rsidRPr="00AF1410">
        <w:rPr>
          <w:rFonts w:asciiTheme="majorBidi" w:hAnsiTheme="majorBidi" w:cstheme="majorBidi"/>
        </w:rPr>
        <w:t>1.9) measures</w:t>
      </w:r>
      <w:r w:rsidR="00217714" w:rsidRPr="00AF1410">
        <w:rPr>
          <w:rFonts w:asciiTheme="majorBidi" w:hAnsiTheme="majorBidi" w:cstheme="majorBidi"/>
        </w:rPr>
        <w:t>. We found the strongest overall trend towards increased group identification in the</w:t>
      </w:r>
      <w:r w:rsidR="00BD7E7B">
        <w:rPr>
          <w:rFonts w:asciiTheme="majorBidi" w:hAnsiTheme="majorBidi" w:cstheme="majorBidi"/>
        </w:rPr>
        <w:t xml:space="preserve"> wealthy</w:t>
      </w:r>
      <w:r w:rsidR="00217714" w:rsidRPr="00AF1410">
        <w:rPr>
          <w:rFonts w:asciiTheme="majorBidi" w:hAnsiTheme="majorBidi" w:cstheme="majorBidi"/>
        </w:rPr>
        <w:t xml:space="preserve"> minority condition</w:t>
      </w:r>
      <w:r w:rsidR="00BD7E7B">
        <w:rPr>
          <w:rFonts w:asciiTheme="majorBidi" w:hAnsiTheme="majorBidi" w:cstheme="majorBidi"/>
        </w:rPr>
        <w:t>,</w:t>
      </w:r>
      <w:r w:rsidR="00217714" w:rsidRPr="00AF1410">
        <w:rPr>
          <w:rFonts w:asciiTheme="majorBidi" w:hAnsiTheme="majorBidi" w:cstheme="majorBidi"/>
        </w:rPr>
        <w:t xml:space="preserve"> pre-test ID M</w:t>
      </w:r>
      <w:r w:rsidR="0065677C">
        <w:rPr>
          <w:rFonts w:asciiTheme="majorBidi" w:hAnsiTheme="majorBidi" w:cstheme="majorBidi"/>
        </w:rPr>
        <w:t xml:space="preserve"> </w:t>
      </w:r>
      <w:r w:rsidR="00217714" w:rsidRPr="00AF1410">
        <w:rPr>
          <w:rFonts w:asciiTheme="majorBidi" w:hAnsiTheme="majorBidi" w:cstheme="majorBidi"/>
        </w:rPr>
        <w:t>= 4.2, post-test ID M</w:t>
      </w:r>
      <w:r w:rsidR="0065677C">
        <w:rPr>
          <w:rFonts w:asciiTheme="majorBidi" w:hAnsiTheme="majorBidi" w:cstheme="majorBidi"/>
        </w:rPr>
        <w:t xml:space="preserve"> </w:t>
      </w:r>
      <w:r w:rsidR="00217714" w:rsidRPr="00AF1410">
        <w:rPr>
          <w:rFonts w:asciiTheme="majorBidi" w:hAnsiTheme="majorBidi" w:cstheme="majorBidi"/>
        </w:rPr>
        <w:t>=</w:t>
      </w:r>
      <w:r w:rsidR="0065677C">
        <w:rPr>
          <w:rFonts w:asciiTheme="majorBidi" w:hAnsiTheme="majorBidi" w:cstheme="majorBidi"/>
        </w:rPr>
        <w:t xml:space="preserve"> </w:t>
      </w:r>
      <w:r w:rsidR="00217714" w:rsidRPr="00AF1410">
        <w:rPr>
          <w:rFonts w:asciiTheme="majorBidi" w:hAnsiTheme="majorBidi" w:cstheme="majorBidi"/>
        </w:rPr>
        <w:t>5.</w:t>
      </w:r>
      <w:commentRangeStart w:id="7"/>
      <w:commentRangeStart w:id="8"/>
      <w:commentRangeStart w:id="9"/>
      <w:r w:rsidR="00217714" w:rsidRPr="00AF1410">
        <w:rPr>
          <w:rFonts w:asciiTheme="majorBidi" w:hAnsiTheme="majorBidi" w:cstheme="majorBidi"/>
        </w:rPr>
        <w:t>0</w:t>
      </w:r>
      <w:commentRangeEnd w:id="7"/>
      <w:r w:rsidR="0065677C">
        <w:rPr>
          <w:rStyle w:val="CommentReference"/>
          <w:rFonts w:ascii="Times New Roman" w:hAnsi="Times New Roman" w:cs="Times New Roman"/>
        </w:rPr>
        <w:commentReference w:id="7"/>
      </w:r>
      <w:commentRangeEnd w:id="8"/>
      <w:r w:rsidR="00BD7E7B">
        <w:rPr>
          <w:rStyle w:val="CommentReference"/>
          <w:rFonts w:ascii="Times New Roman" w:hAnsi="Times New Roman" w:cs="Times New Roman"/>
        </w:rPr>
        <w:commentReference w:id="8"/>
      </w:r>
      <w:commentRangeEnd w:id="9"/>
      <w:r w:rsidR="002160AC">
        <w:rPr>
          <w:rStyle w:val="CommentReference"/>
          <w:rFonts w:ascii="Times New Roman" w:hAnsi="Times New Roman" w:cs="Times New Roman"/>
        </w:rPr>
        <w:commentReference w:id="9"/>
      </w:r>
      <w:r w:rsidR="00FC208F" w:rsidRPr="00FC208F">
        <w:rPr>
          <w:rFonts w:asciiTheme="majorBidi" w:hAnsiTheme="majorBidi" w:cstheme="majorBidi"/>
        </w:rPr>
        <w:t xml:space="preserve"> </w:t>
      </w:r>
      <w:r w:rsidR="00FC208F">
        <w:rPr>
          <w:rFonts w:asciiTheme="majorBidi" w:hAnsiTheme="majorBidi" w:cstheme="majorBidi"/>
        </w:rPr>
        <w:t>(see Figure 2 for a comparison of pre and post-test identification across conditions and groups</w:t>
      </w:r>
      <w:r w:rsidR="00217714" w:rsidRPr="00AF1410">
        <w:rPr>
          <w:rFonts w:asciiTheme="majorBidi" w:hAnsiTheme="majorBidi" w:cstheme="majorBidi"/>
        </w:rPr>
        <w:t xml:space="preserve">). </w:t>
      </w:r>
    </w:p>
    <w:p w14:paraId="3B6981E7" w14:textId="10E9086B" w:rsidR="005A539C" w:rsidRPr="00AF1410" w:rsidRDefault="005A539C" w:rsidP="00FB5F5D">
      <w:pPr>
        <w:pStyle w:val="NoSpacing"/>
        <w:ind w:firstLine="720"/>
        <w:jc w:val="center"/>
        <w:rPr>
          <w:rFonts w:asciiTheme="majorBidi" w:hAnsiTheme="majorBidi" w:cstheme="majorBidi"/>
        </w:rPr>
      </w:pPr>
      <w:r>
        <w:rPr>
          <w:rFonts w:asciiTheme="majorBidi" w:hAnsiTheme="majorBidi" w:cstheme="majorBidi"/>
        </w:rPr>
        <w:t>--------------------------------------</w:t>
      </w:r>
    </w:p>
    <w:p w14:paraId="59A940FA" w14:textId="77777777" w:rsidR="005A539C" w:rsidRDefault="005A539C" w:rsidP="00FB5F5D">
      <w:pPr>
        <w:pStyle w:val="NoSpacing"/>
        <w:ind w:firstLine="720"/>
        <w:jc w:val="center"/>
        <w:rPr>
          <w:rFonts w:asciiTheme="majorBidi" w:hAnsiTheme="majorBidi" w:cstheme="majorBidi"/>
        </w:rPr>
      </w:pPr>
      <w:r>
        <w:rPr>
          <w:rFonts w:asciiTheme="majorBidi" w:hAnsiTheme="majorBidi" w:cstheme="majorBidi"/>
        </w:rPr>
        <w:t>Insert Figure 2 about here</w:t>
      </w:r>
    </w:p>
    <w:p w14:paraId="4D2E8A4A" w14:textId="77777777" w:rsidR="005A539C" w:rsidRDefault="005A539C" w:rsidP="00FB5F5D">
      <w:pPr>
        <w:pStyle w:val="NoSpacing"/>
        <w:spacing w:line="480" w:lineRule="auto"/>
        <w:ind w:firstLine="720"/>
        <w:jc w:val="center"/>
        <w:rPr>
          <w:rFonts w:asciiTheme="majorBidi" w:hAnsiTheme="majorBidi" w:cstheme="majorBidi"/>
        </w:rPr>
      </w:pPr>
      <w:r>
        <w:rPr>
          <w:rFonts w:asciiTheme="majorBidi" w:hAnsiTheme="majorBidi" w:cstheme="majorBidi"/>
        </w:rPr>
        <w:t>--------------------------------------</w:t>
      </w:r>
    </w:p>
    <w:p w14:paraId="0D7C2010" w14:textId="77777777" w:rsidR="007F1A8B" w:rsidRPr="00AF1410" w:rsidRDefault="007F1A8B" w:rsidP="00360F15">
      <w:pPr>
        <w:pStyle w:val="NoSpacing"/>
        <w:spacing w:line="480" w:lineRule="auto"/>
        <w:ind w:firstLine="720"/>
        <w:rPr>
          <w:rFonts w:asciiTheme="majorBidi" w:hAnsiTheme="majorBidi" w:cstheme="majorBidi"/>
        </w:rPr>
      </w:pPr>
      <w:r w:rsidRPr="00AF1410">
        <w:rPr>
          <w:rFonts w:asciiTheme="majorBidi" w:hAnsiTheme="majorBidi" w:cstheme="majorBidi"/>
        </w:rPr>
        <w:t xml:space="preserve">All variables showed some </w:t>
      </w:r>
      <w:r w:rsidR="00F96500" w:rsidRPr="00AF1410">
        <w:rPr>
          <w:rFonts w:asciiTheme="majorBidi" w:hAnsiTheme="majorBidi" w:cstheme="majorBidi"/>
        </w:rPr>
        <w:t xml:space="preserve">mild </w:t>
      </w:r>
      <w:r w:rsidRPr="00AF1410">
        <w:rPr>
          <w:rFonts w:asciiTheme="majorBidi" w:hAnsiTheme="majorBidi" w:cstheme="majorBidi"/>
        </w:rPr>
        <w:t>skewness</w:t>
      </w:r>
      <w:r w:rsidR="00F96500" w:rsidRPr="00AF1410">
        <w:rPr>
          <w:rFonts w:asciiTheme="majorBidi" w:hAnsiTheme="majorBidi" w:cstheme="majorBidi"/>
        </w:rPr>
        <w:t xml:space="preserve"> and/or kurtosis</w:t>
      </w:r>
      <w:r w:rsidRPr="00AF1410">
        <w:rPr>
          <w:rFonts w:asciiTheme="majorBidi" w:hAnsiTheme="majorBidi" w:cstheme="majorBidi"/>
        </w:rPr>
        <w:t>. However, the restricted maximum likelihood estimator</w:t>
      </w:r>
      <w:r w:rsidR="009A7324">
        <w:rPr>
          <w:rFonts w:asciiTheme="majorBidi" w:hAnsiTheme="majorBidi" w:cstheme="majorBidi"/>
        </w:rPr>
        <w:t xml:space="preserve"> </w:t>
      </w:r>
      <w:r w:rsidRPr="00AF1410">
        <w:rPr>
          <w:rFonts w:asciiTheme="majorBidi" w:hAnsiTheme="majorBidi" w:cstheme="majorBidi"/>
        </w:rPr>
        <w:t xml:space="preserve">is </w:t>
      </w:r>
      <w:r w:rsidR="00AD5198">
        <w:rPr>
          <w:rFonts w:asciiTheme="majorBidi" w:hAnsiTheme="majorBidi" w:cstheme="majorBidi"/>
        </w:rPr>
        <w:t xml:space="preserve">fairly </w:t>
      </w:r>
      <w:r w:rsidRPr="00AF1410">
        <w:rPr>
          <w:rFonts w:asciiTheme="majorBidi" w:hAnsiTheme="majorBidi" w:cstheme="majorBidi"/>
        </w:rPr>
        <w:t>robust to these violations of assumptions (</w:t>
      </w:r>
      <w:proofErr w:type="spellStart"/>
      <w:r w:rsidRPr="00AF1410">
        <w:rPr>
          <w:rFonts w:asciiTheme="majorBidi" w:hAnsiTheme="majorBidi" w:cstheme="majorBidi"/>
        </w:rPr>
        <w:t>Muth</w:t>
      </w:r>
      <w:r w:rsidR="00AD5198">
        <w:rPr>
          <w:rFonts w:asciiTheme="majorBidi" w:hAnsiTheme="majorBidi" w:cstheme="majorBidi"/>
        </w:rPr>
        <w:t>é</w:t>
      </w:r>
      <w:r w:rsidRPr="00AF1410">
        <w:rPr>
          <w:rFonts w:asciiTheme="majorBidi" w:hAnsiTheme="majorBidi" w:cstheme="majorBidi"/>
        </w:rPr>
        <w:t>n</w:t>
      </w:r>
      <w:proofErr w:type="spellEnd"/>
      <w:r w:rsidRPr="00AF1410">
        <w:rPr>
          <w:rFonts w:asciiTheme="majorBidi" w:hAnsiTheme="majorBidi" w:cstheme="majorBidi"/>
        </w:rPr>
        <w:t xml:space="preserve"> &amp; </w:t>
      </w:r>
      <w:proofErr w:type="spellStart"/>
      <w:r w:rsidRPr="00AF1410">
        <w:rPr>
          <w:rFonts w:asciiTheme="majorBidi" w:hAnsiTheme="majorBidi" w:cstheme="majorBidi"/>
        </w:rPr>
        <w:t>Muth</w:t>
      </w:r>
      <w:r w:rsidR="00AD5198">
        <w:rPr>
          <w:rFonts w:asciiTheme="majorBidi" w:hAnsiTheme="majorBidi" w:cstheme="majorBidi"/>
        </w:rPr>
        <w:t>é</w:t>
      </w:r>
      <w:r w:rsidRPr="00AF1410">
        <w:rPr>
          <w:rFonts w:asciiTheme="majorBidi" w:hAnsiTheme="majorBidi" w:cstheme="majorBidi"/>
        </w:rPr>
        <w:t>n</w:t>
      </w:r>
      <w:proofErr w:type="spellEnd"/>
      <w:r w:rsidRPr="00AF1410">
        <w:rPr>
          <w:rFonts w:asciiTheme="majorBidi" w:hAnsiTheme="majorBidi" w:cstheme="majorBidi"/>
        </w:rPr>
        <w:t xml:space="preserve">, 2014). </w:t>
      </w:r>
    </w:p>
    <w:p w14:paraId="6DE6BDDB" w14:textId="77777777" w:rsidR="005A539C" w:rsidRDefault="00C97716" w:rsidP="005A539C">
      <w:pPr>
        <w:pStyle w:val="NoSpacing"/>
        <w:spacing w:line="480" w:lineRule="auto"/>
        <w:ind w:firstLine="720"/>
        <w:rPr>
          <w:rFonts w:asciiTheme="majorBidi" w:hAnsiTheme="majorBidi" w:cstheme="majorBidi"/>
        </w:rPr>
      </w:pPr>
      <w:proofErr w:type="spellStart"/>
      <w:r>
        <w:rPr>
          <w:rFonts w:asciiTheme="majorBidi" w:hAnsiTheme="majorBidi" w:cstheme="majorBidi"/>
        </w:rPr>
        <w:t>I</w:t>
      </w:r>
      <w:r w:rsidR="00217714" w:rsidRPr="00AF1410">
        <w:rPr>
          <w:rFonts w:asciiTheme="majorBidi" w:hAnsiTheme="majorBidi" w:cstheme="majorBidi"/>
        </w:rPr>
        <w:t>ngroup</w:t>
      </w:r>
      <w:proofErr w:type="spellEnd"/>
      <w:r w:rsidR="00217714" w:rsidRPr="00AF1410">
        <w:rPr>
          <w:rFonts w:asciiTheme="majorBidi" w:hAnsiTheme="majorBidi" w:cstheme="majorBidi"/>
        </w:rPr>
        <w:t xml:space="preserve"> favoritism</w:t>
      </w:r>
      <w:r>
        <w:rPr>
          <w:rFonts w:asciiTheme="majorBidi" w:hAnsiTheme="majorBidi" w:cstheme="majorBidi"/>
        </w:rPr>
        <w:t xml:space="preserve"> m</w:t>
      </w:r>
      <w:r w:rsidR="00D31E75">
        <w:rPr>
          <w:rFonts w:asciiTheme="majorBidi" w:hAnsiTheme="majorBidi" w:cstheme="majorBidi"/>
        </w:rPr>
        <w:t>ean</w:t>
      </w:r>
      <w:r>
        <w:rPr>
          <w:rFonts w:asciiTheme="majorBidi" w:hAnsiTheme="majorBidi" w:cstheme="majorBidi"/>
        </w:rPr>
        <w:t>s</w:t>
      </w:r>
      <w:r w:rsidR="00D31E75" w:rsidRPr="00AF1410">
        <w:rPr>
          <w:rFonts w:asciiTheme="majorBidi" w:hAnsiTheme="majorBidi" w:cstheme="majorBidi"/>
        </w:rPr>
        <w:t xml:space="preserve"> </w:t>
      </w:r>
      <w:r w:rsidR="00EC1067" w:rsidRPr="00AF1410">
        <w:rPr>
          <w:rFonts w:asciiTheme="majorBidi" w:hAnsiTheme="majorBidi" w:cstheme="majorBidi"/>
        </w:rPr>
        <w:t>differ</w:t>
      </w:r>
      <w:r w:rsidR="00360F15" w:rsidRPr="00AF1410">
        <w:rPr>
          <w:rFonts w:asciiTheme="majorBidi" w:hAnsiTheme="majorBidi" w:cstheme="majorBidi"/>
        </w:rPr>
        <w:t>ed reliably across</w:t>
      </w:r>
      <w:r w:rsidR="005568A9" w:rsidRPr="00AF1410">
        <w:rPr>
          <w:rFonts w:asciiTheme="majorBidi" w:hAnsiTheme="majorBidi" w:cstheme="majorBidi"/>
        </w:rPr>
        <w:t xml:space="preserve"> conditions</w:t>
      </w:r>
      <w:r w:rsidR="00360F15" w:rsidRPr="00AF1410">
        <w:rPr>
          <w:rFonts w:asciiTheme="majorBidi" w:hAnsiTheme="majorBidi" w:cstheme="majorBidi"/>
        </w:rPr>
        <w:t xml:space="preserve">, </w:t>
      </w:r>
      <w:proofErr w:type="gramStart"/>
      <w:r w:rsidR="00360F15" w:rsidRPr="00AF1410">
        <w:rPr>
          <w:rFonts w:asciiTheme="majorBidi" w:hAnsiTheme="majorBidi" w:cstheme="majorBidi"/>
        </w:rPr>
        <w:t>F(</w:t>
      </w:r>
      <w:proofErr w:type="gramEnd"/>
      <w:r w:rsidR="00360F15" w:rsidRPr="00AF1410">
        <w:rPr>
          <w:rFonts w:asciiTheme="majorBidi" w:hAnsiTheme="majorBidi" w:cstheme="majorBidi"/>
        </w:rPr>
        <w:t>4,275)</w:t>
      </w:r>
      <w:r w:rsidR="00D31E75">
        <w:rPr>
          <w:rFonts w:asciiTheme="majorBidi" w:hAnsiTheme="majorBidi" w:cstheme="majorBidi"/>
        </w:rPr>
        <w:t xml:space="preserve"> </w:t>
      </w:r>
      <w:r w:rsidR="00360F15" w:rsidRPr="00AF1410">
        <w:rPr>
          <w:rFonts w:asciiTheme="majorBidi" w:hAnsiTheme="majorBidi" w:cstheme="majorBidi"/>
        </w:rPr>
        <w:t>=</w:t>
      </w:r>
      <w:r w:rsidR="00D31E75">
        <w:rPr>
          <w:rFonts w:asciiTheme="majorBidi" w:hAnsiTheme="majorBidi" w:cstheme="majorBidi"/>
        </w:rPr>
        <w:t xml:space="preserve"> </w:t>
      </w:r>
      <w:r w:rsidR="00360F15" w:rsidRPr="00AF1410">
        <w:rPr>
          <w:rFonts w:asciiTheme="majorBidi" w:hAnsiTheme="majorBidi" w:cstheme="majorBidi"/>
        </w:rPr>
        <w:t>11.94, p</w:t>
      </w:r>
      <w:r w:rsidR="00D31E75">
        <w:rPr>
          <w:rFonts w:asciiTheme="majorBidi" w:hAnsiTheme="majorBidi" w:cstheme="majorBidi"/>
        </w:rPr>
        <w:t xml:space="preserve"> </w:t>
      </w:r>
      <w:r w:rsidR="00360F15" w:rsidRPr="00AF1410">
        <w:rPr>
          <w:rFonts w:asciiTheme="majorBidi" w:hAnsiTheme="majorBidi" w:cstheme="majorBidi"/>
        </w:rPr>
        <w:t>&lt;</w:t>
      </w:r>
      <w:r w:rsidR="00D31E75">
        <w:rPr>
          <w:rFonts w:asciiTheme="majorBidi" w:hAnsiTheme="majorBidi" w:cstheme="majorBidi"/>
        </w:rPr>
        <w:t xml:space="preserve"> </w:t>
      </w:r>
      <w:r w:rsidR="00360F15" w:rsidRPr="00AF1410">
        <w:rPr>
          <w:rFonts w:asciiTheme="majorBidi" w:hAnsiTheme="majorBidi" w:cstheme="majorBidi"/>
        </w:rPr>
        <w:t>.001. Post-hoc tests showed that t</w:t>
      </w:r>
      <w:r w:rsidR="00EC1067" w:rsidRPr="00AF1410">
        <w:rPr>
          <w:rFonts w:asciiTheme="majorBidi" w:hAnsiTheme="majorBidi" w:cstheme="majorBidi"/>
        </w:rPr>
        <w:t xml:space="preserve">he </w:t>
      </w:r>
      <w:r w:rsidR="00D31E75">
        <w:rPr>
          <w:rFonts w:asciiTheme="majorBidi" w:hAnsiTheme="majorBidi" w:cstheme="majorBidi"/>
        </w:rPr>
        <w:t>lowest mean for</w:t>
      </w:r>
      <w:r w:rsidR="00D31E75" w:rsidRPr="00AF1410">
        <w:rPr>
          <w:rFonts w:asciiTheme="majorBidi" w:hAnsiTheme="majorBidi" w:cstheme="majorBidi"/>
        </w:rPr>
        <w:t xml:space="preserve"> </w:t>
      </w:r>
      <w:proofErr w:type="spellStart"/>
      <w:r w:rsidR="007F1A8B" w:rsidRPr="00AF1410">
        <w:rPr>
          <w:rFonts w:asciiTheme="majorBidi" w:hAnsiTheme="majorBidi" w:cstheme="majorBidi"/>
        </w:rPr>
        <w:t>Ingroup</w:t>
      </w:r>
      <w:proofErr w:type="spellEnd"/>
      <w:r w:rsidR="007F1A8B" w:rsidRPr="00AF1410">
        <w:rPr>
          <w:rFonts w:asciiTheme="majorBidi" w:hAnsiTheme="majorBidi" w:cstheme="majorBidi"/>
        </w:rPr>
        <w:t xml:space="preserve"> F</w:t>
      </w:r>
      <w:r w:rsidR="00360F15" w:rsidRPr="00AF1410">
        <w:rPr>
          <w:rFonts w:asciiTheme="majorBidi" w:hAnsiTheme="majorBidi" w:cstheme="majorBidi"/>
        </w:rPr>
        <w:t xml:space="preserve">avoritism occurred in the </w:t>
      </w:r>
      <w:r w:rsidR="00AC1516">
        <w:rPr>
          <w:rFonts w:asciiTheme="majorBidi" w:hAnsiTheme="majorBidi" w:cstheme="majorBidi"/>
        </w:rPr>
        <w:t>Intergroup I</w:t>
      </w:r>
      <w:r w:rsidR="00DD1E7B" w:rsidRPr="00AF1410">
        <w:rPr>
          <w:rFonts w:asciiTheme="majorBidi" w:hAnsiTheme="majorBidi" w:cstheme="majorBidi"/>
        </w:rPr>
        <w:t>nequality</w:t>
      </w:r>
      <w:r w:rsidR="00360F15" w:rsidRPr="00AF1410">
        <w:rPr>
          <w:rFonts w:asciiTheme="majorBidi" w:hAnsiTheme="majorBidi" w:cstheme="majorBidi"/>
        </w:rPr>
        <w:t xml:space="preserve"> </w:t>
      </w:r>
      <w:r w:rsidR="00AC1516">
        <w:rPr>
          <w:rFonts w:asciiTheme="majorBidi" w:hAnsiTheme="majorBidi" w:cstheme="majorBidi"/>
        </w:rPr>
        <w:t>(</w:t>
      </w:r>
      <w:r w:rsidR="00D31F73">
        <w:rPr>
          <w:rFonts w:asciiTheme="majorBidi" w:hAnsiTheme="majorBidi" w:cstheme="majorBidi"/>
        </w:rPr>
        <w:t>GI</w:t>
      </w:r>
      <w:r w:rsidR="00AC1516">
        <w:rPr>
          <w:rFonts w:asciiTheme="majorBidi" w:hAnsiTheme="majorBidi" w:cstheme="majorBidi"/>
        </w:rPr>
        <w:t xml:space="preserve">) </w:t>
      </w:r>
      <w:r w:rsidR="00360F15" w:rsidRPr="00AF1410">
        <w:rPr>
          <w:rFonts w:asciiTheme="majorBidi" w:hAnsiTheme="majorBidi" w:cstheme="majorBidi"/>
        </w:rPr>
        <w:t xml:space="preserve">condition, and the </w:t>
      </w:r>
      <w:r w:rsidR="00D31E75">
        <w:rPr>
          <w:rFonts w:asciiTheme="majorBidi" w:hAnsiTheme="majorBidi" w:cstheme="majorBidi"/>
        </w:rPr>
        <w:t>highest</w:t>
      </w:r>
      <w:r w:rsidR="00EC1067" w:rsidRPr="00AF1410">
        <w:rPr>
          <w:rFonts w:asciiTheme="majorBidi" w:hAnsiTheme="majorBidi" w:cstheme="majorBidi"/>
        </w:rPr>
        <w:t xml:space="preserve"> in the </w:t>
      </w:r>
      <w:r w:rsidR="00AC1516">
        <w:rPr>
          <w:rFonts w:asciiTheme="majorBidi" w:hAnsiTheme="majorBidi" w:cstheme="majorBidi"/>
        </w:rPr>
        <w:t>Intragroup Mobility (IM)</w:t>
      </w:r>
      <w:r w:rsidR="00EC1067" w:rsidRPr="00AF1410">
        <w:rPr>
          <w:rFonts w:asciiTheme="majorBidi" w:hAnsiTheme="majorBidi" w:cstheme="majorBidi"/>
        </w:rPr>
        <w:t xml:space="preserve"> condition</w:t>
      </w:r>
      <w:r w:rsidR="001914C1" w:rsidRPr="00AF1410">
        <w:rPr>
          <w:rFonts w:asciiTheme="majorBidi" w:hAnsiTheme="majorBidi" w:cstheme="majorBidi"/>
        </w:rPr>
        <w:t xml:space="preserve"> (see Figure </w:t>
      </w:r>
      <w:r w:rsidR="005A539C">
        <w:rPr>
          <w:rFonts w:asciiTheme="majorBidi" w:hAnsiTheme="majorBidi" w:cstheme="majorBidi"/>
        </w:rPr>
        <w:t>3</w:t>
      </w:r>
      <w:r w:rsidR="001914C1" w:rsidRPr="00AF1410">
        <w:rPr>
          <w:rFonts w:asciiTheme="majorBidi" w:hAnsiTheme="majorBidi" w:cstheme="majorBidi"/>
        </w:rPr>
        <w:t>)</w:t>
      </w:r>
      <w:r w:rsidR="007F1A8B" w:rsidRPr="00AF1410">
        <w:rPr>
          <w:rFonts w:asciiTheme="majorBidi" w:hAnsiTheme="majorBidi" w:cstheme="majorBidi"/>
        </w:rPr>
        <w:t>. Outgroup Aid</w:t>
      </w:r>
      <w:r w:rsidR="00EC1067" w:rsidRPr="00AF1410">
        <w:rPr>
          <w:rFonts w:asciiTheme="majorBidi" w:hAnsiTheme="majorBidi" w:cstheme="majorBidi"/>
        </w:rPr>
        <w:t xml:space="preserve"> a</w:t>
      </w:r>
      <w:r w:rsidR="0068152B">
        <w:rPr>
          <w:rFonts w:asciiTheme="majorBidi" w:hAnsiTheme="majorBidi" w:cstheme="majorBidi"/>
        </w:rPr>
        <w:t>l</w:t>
      </w:r>
      <w:r w:rsidR="00EC1067" w:rsidRPr="00AF1410">
        <w:rPr>
          <w:rFonts w:asciiTheme="majorBidi" w:hAnsiTheme="majorBidi" w:cstheme="majorBidi"/>
        </w:rPr>
        <w:t>s</w:t>
      </w:r>
      <w:r w:rsidR="0068152B">
        <w:rPr>
          <w:rFonts w:asciiTheme="majorBidi" w:hAnsiTheme="majorBidi" w:cstheme="majorBidi"/>
        </w:rPr>
        <w:t>o</w:t>
      </w:r>
      <w:r w:rsidR="00EC1067" w:rsidRPr="00AF1410">
        <w:rPr>
          <w:rFonts w:asciiTheme="majorBidi" w:hAnsiTheme="majorBidi" w:cstheme="majorBidi"/>
        </w:rPr>
        <w:t xml:space="preserve"> </w:t>
      </w:r>
      <w:r w:rsidR="00D55926">
        <w:rPr>
          <w:rFonts w:asciiTheme="majorBidi" w:hAnsiTheme="majorBidi" w:cstheme="majorBidi"/>
        </w:rPr>
        <w:t>differed significantly</w:t>
      </w:r>
      <w:r w:rsidR="00EC1067" w:rsidRPr="00AF1410">
        <w:rPr>
          <w:rFonts w:asciiTheme="majorBidi" w:hAnsiTheme="majorBidi" w:cstheme="majorBidi"/>
        </w:rPr>
        <w:t xml:space="preserve"> across conditions, </w:t>
      </w:r>
      <w:proofErr w:type="gramStart"/>
      <w:r w:rsidR="00360F15" w:rsidRPr="00AF1410">
        <w:rPr>
          <w:rFonts w:asciiTheme="majorBidi" w:hAnsiTheme="majorBidi" w:cstheme="majorBidi"/>
        </w:rPr>
        <w:t>F(</w:t>
      </w:r>
      <w:proofErr w:type="gramEnd"/>
      <w:r w:rsidR="00360F15" w:rsidRPr="00AF1410">
        <w:rPr>
          <w:rFonts w:asciiTheme="majorBidi" w:hAnsiTheme="majorBidi" w:cstheme="majorBidi"/>
        </w:rPr>
        <w:t>4,275)</w:t>
      </w:r>
      <w:r w:rsidR="00D31E75">
        <w:rPr>
          <w:rFonts w:asciiTheme="majorBidi" w:hAnsiTheme="majorBidi" w:cstheme="majorBidi"/>
        </w:rPr>
        <w:t xml:space="preserve"> </w:t>
      </w:r>
      <w:r w:rsidR="00360F15" w:rsidRPr="00AF1410">
        <w:rPr>
          <w:rFonts w:asciiTheme="majorBidi" w:hAnsiTheme="majorBidi" w:cstheme="majorBidi"/>
        </w:rPr>
        <w:t>=</w:t>
      </w:r>
      <w:r w:rsidR="00D31E75">
        <w:rPr>
          <w:rFonts w:asciiTheme="majorBidi" w:hAnsiTheme="majorBidi" w:cstheme="majorBidi"/>
        </w:rPr>
        <w:t xml:space="preserve"> </w:t>
      </w:r>
      <w:r w:rsidR="00360F15" w:rsidRPr="00AF1410">
        <w:rPr>
          <w:rFonts w:asciiTheme="majorBidi" w:hAnsiTheme="majorBidi" w:cstheme="majorBidi"/>
        </w:rPr>
        <w:t>23.37, p</w:t>
      </w:r>
      <w:r w:rsidR="00D31E75">
        <w:rPr>
          <w:rFonts w:asciiTheme="majorBidi" w:hAnsiTheme="majorBidi" w:cstheme="majorBidi"/>
        </w:rPr>
        <w:t xml:space="preserve"> </w:t>
      </w:r>
      <w:r w:rsidR="00360F15" w:rsidRPr="00AF1410">
        <w:rPr>
          <w:rFonts w:asciiTheme="majorBidi" w:hAnsiTheme="majorBidi" w:cstheme="majorBidi"/>
        </w:rPr>
        <w:t>&lt;</w:t>
      </w:r>
      <w:r w:rsidR="00D31E75">
        <w:rPr>
          <w:rFonts w:asciiTheme="majorBidi" w:hAnsiTheme="majorBidi" w:cstheme="majorBidi"/>
        </w:rPr>
        <w:t xml:space="preserve"> </w:t>
      </w:r>
      <w:r w:rsidR="00360F15" w:rsidRPr="00AF1410">
        <w:rPr>
          <w:rFonts w:asciiTheme="majorBidi" w:hAnsiTheme="majorBidi" w:cstheme="majorBidi"/>
        </w:rPr>
        <w:t>.001. T</w:t>
      </w:r>
      <w:r w:rsidR="00EC1067" w:rsidRPr="00AF1410">
        <w:rPr>
          <w:rFonts w:asciiTheme="majorBidi" w:hAnsiTheme="majorBidi" w:cstheme="majorBidi"/>
        </w:rPr>
        <w:t xml:space="preserve">he </w:t>
      </w:r>
      <w:r w:rsidR="001D767B">
        <w:rPr>
          <w:rFonts w:asciiTheme="majorBidi" w:hAnsiTheme="majorBidi" w:cstheme="majorBidi"/>
        </w:rPr>
        <w:t>highest</w:t>
      </w:r>
      <w:r w:rsidR="001D767B" w:rsidRPr="00AF1410">
        <w:rPr>
          <w:rFonts w:asciiTheme="majorBidi" w:hAnsiTheme="majorBidi" w:cstheme="majorBidi"/>
        </w:rPr>
        <w:t xml:space="preserve"> </w:t>
      </w:r>
      <w:r w:rsidR="00360F15" w:rsidRPr="00AF1410">
        <w:rPr>
          <w:rFonts w:asciiTheme="majorBidi" w:hAnsiTheme="majorBidi" w:cstheme="majorBidi"/>
        </w:rPr>
        <w:t>proportion of outgroup receipts was</w:t>
      </w:r>
      <w:r w:rsidR="00EC1067" w:rsidRPr="00AF1410">
        <w:rPr>
          <w:rFonts w:asciiTheme="majorBidi" w:hAnsiTheme="majorBidi" w:cstheme="majorBidi"/>
        </w:rPr>
        <w:t xml:space="preserve"> in the </w:t>
      </w:r>
      <w:r w:rsidR="00D31F73">
        <w:rPr>
          <w:rFonts w:asciiTheme="majorBidi" w:hAnsiTheme="majorBidi" w:cstheme="majorBidi"/>
        </w:rPr>
        <w:t>GI</w:t>
      </w:r>
      <w:r w:rsidR="008B10E6" w:rsidRPr="00AF1410">
        <w:rPr>
          <w:rFonts w:asciiTheme="majorBidi" w:hAnsiTheme="majorBidi" w:cstheme="majorBidi"/>
        </w:rPr>
        <w:t xml:space="preserve"> condition</w:t>
      </w:r>
      <w:r w:rsidR="00360F15" w:rsidRPr="00AF1410">
        <w:rPr>
          <w:rFonts w:asciiTheme="majorBidi" w:hAnsiTheme="majorBidi" w:cstheme="majorBidi"/>
        </w:rPr>
        <w:t xml:space="preserve">, and the </w:t>
      </w:r>
      <w:r w:rsidR="001D767B">
        <w:rPr>
          <w:rFonts w:asciiTheme="majorBidi" w:hAnsiTheme="majorBidi" w:cstheme="majorBidi"/>
        </w:rPr>
        <w:t>lowest</w:t>
      </w:r>
      <w:r w:rsidR="00360F15" w:rsidRPr="00AF1410">
        <w:rPr>
          <w:rFonts w:asciiTheme="majorBidi" w:hAnsiTheme="majorBidi" w:cstheme="majorBidi"/>
        </w:rPr>
        <w:t xml:space="preserve"> in the </w:t>
      </w:r>
      <w:r w:rsidR="002F4D82">
        <w:rPr>
          <w:rFonts w:asciiTheme="majorBidi" w:hAnsiTheme="majorBidi" w:cstheme="majorBidi"/>
        </w:rPr>
        <w:t>IE</w:t>
      </w:r>
      <w:r w:rsidR="00360F15" w:rsidRPr="00AF1410">
        <w:rPr>
          <w:rFonts w:asciiTheme="majorBidi" w:hAnsiTheme="majorBidi" w:cstheme="majorBidi"/>
        </w:rPr>
        <w:t xml:space="preserve">, </w:t>
      </w:r>
      <w:r w:rsidR="002F4D82">
        <w:rPr>
          <w:rFonts w:asciiTheme="majorBidi" w:hAnsiTheme="majorBidi" w:cstheme="majorBidi"/>
        </w:rPr>
        <w:t>GE</w:t>
      </w:r>
      <w:r w:rsidR="00360F15" w:rsidRPr="00AF1410">
        <w:rPr>
          <w:rFonts w:asciiTheme="majorBidi" w:hAnsiTheme="majorBidi" w:cstheme="majorBidi"/>
        </w:rPr>
        <w:t xml:space="preserve">, and </w:t>
      </w:r>
      <w:r w:rsidR="00AC1516">
        <w:rPr>
          <w:rFonts w:asciiTheme="majorBidi" w:hAnsiTheme="majorBidi" w:cstheme="majorBidi"/>
        </w:rPr>
        <w:t>IM</w:t>
      </w:r>
      <w:r w:rsidR="00360F15" w:rsidRPr="00AF1410">
        <w:rPr>
          <w:rFonts w:asciiTheme="majorBidi" w:hAnsiTheme="majorBidi" w:cstheme="majorBidi"/>
        </w:rPr>
        <w:t xml:space="preserve"> conditions</w:t>
      </w:r>
      <w:r w:rsidR="001914C1" w:rsidRPr="00AF1410">
        <w:rPr>
          <w:rFonts w:asciiTheme="majorBidi" w:hAnsiTheme="majorBidi" w:cstheme="majorBidi"/>
        </w:rPr>
        <w:t xml:space="preserve"> (Figure </w:t>
      </w:r>
      <w:r w:rsidR="005A539C">
        <w:rPr>
          <w:rFonts w:asciiTheme="majorBidi" w:hAnsiTheme="majorBidi" w:cstheme="majorBidi"/>
        </w:rPr>
        <w:t>3</w:t>
      </w:r>
      <w:r w:rsidR="001914C1" w:rsidRPr="00AF1410">
        <w:rPr>
          <w:rFonts w:asciiTheme="majorBidi" w:hAnsiTheme="majorBidi" w:cstheme="majorBidi"/>
        </w:rPr>
        <w:t>)</w:t>
      </w:r>
      <w:r w:rsidR="00EC1067" w:rsidRPr="00AF1410">
        <w:rPr>
          <w:rFonts w:asciiTheme="majorBidi" w:hAnsiTheme="majorBidi" w:cstheme="majorBidi"/>
        </w:rPr>
        <w:t>.</w:t>
      </w:r>
      <w:r w:rsidR="001914C1" w:rsidRPr="00AF1410">
        <w:rPr>
          <w:rFonts w:asciiTheme="majorBidi" w:hAnsiTheme="majorBidi" w:cstheme="majorBidi"/>
        </w:rPr>
        <w:t xml:space="preserve"> </w:t>
      </w:r>
    </w:p>
    <w:p w14:paraId="480E75AA" w14:textId="77777777" w:rsidR="005A539C" w:rsidRPr="00AF1410" w:rsidRDefault="005A539C" w:rsidP="005A539C">
      <w:pPr>
        <w:pStyle w:val="NoSpacing"/>
        <w:ind w:firstLine="720"/>
        <w:jc w:val="center"/>
        <w:rPr>
          <w:rFonts w:asciiTheme="majorBidi" w:hAnsiTheme="majorBidi" w:cstheme="majorBidi"/>
        </w:rPr>
      </w:pPr>
      <w:r>
        <w:rPr>
          <w:rFonts w:asciiTheme="majorBidi" w:hAnsiTheme="majorBidi" w:cstheme="majorBidi"/>
        </w:rPr>
        <w:t>--------------------------------------</w:t>
      </w:r>
    </w:p>
    <w:p w14:paraId="6DC4E561" w14:textId="77777777" w:rsidR="005A539C" w:rsidRDefault="005A539C" w:rsidP="005A539C">
      <w:pPr>
        <w:pStyle w:val="NoSpacing"/>
        <w:ind w:firstLine="720"/>
        <w:jc w:val="center"/>
        <w:rPr>
          <w:rFonts w:asciiTheme="majorBidi" w:hAnsiTheme="majorBidi" w:cstheme="majorBidi"/>
        </w:rPr>
      </w:pPr>
      <w:r>
        <w:rPr>
          <w:rFonts w:asciiTheme="majorBidi" w:hAnsiTheme="majorBidi" w:cstheme="majorBidi"/>
        </w:rPr>
        <w:t>Insert Figure 3 about here</w:t>
      </w:r>
    </w:p>
    <w:p w14:paraId="35A0A649" w14:textId="77777777" w:rsidR="005A539C" w:rsidRDefault="005A539C" w:rsidP="005A539C">
      <w:pPr>
        <w:pStyle w:val="NoSpacing"/>
        <w:spacing w:line="480" w:lineRule="auto"/>
        <w:ind w:firstLine="720"/>
        <w:jc w:val="center"/>
        <w:rPr>
          <w:rFonts w:asciiTheme="majorBidi" w:hAnsiTheme="majorBidi" w:cstheme="majorBidi"/>
        </w:rPr>
      </w:pPr>
      <w:r>
        <w:rPr>
          <w:rFonts w:asciiTheme="majorBidi" w:hAnsiTheme="majorBidi" w:cstheme="majorBidi"/>
        </w:rPr>
        <w:t>--------------------------------------</w:t>
      </w:r>
    </w:p>
    <w:p w14:paraId="6F1815A9" w14:textId="77777777" w:rsidR="00217714" w:rsidRPr="00AF1410" w:rsidRDefault="00217714" w:rsidP="00AC1516">
      <w:pPr>
        <w:pStyle w:val="NoSpacing"/>
        <w:spacing w:line="480" w:lineRule="auto"/>
        <w:ind w:firstLine="720"/>
        <w:rPr>
          <w:rFonts w:asciiTheme="majorBidi" w:hAnsiTheme="majorBidi" w:cstheme="majorBidi"/>
        </w:rPr>
      </w:pPr>
    </w:p>
    <w:p w14:paraId="13300D87" w14:textId="29245A3F" w:rsidR="00316B52" w:rsidRDefault="001914C1" w:rsidP="005077C5">
      <w:pPr>
        <w:pStyle w:val="NoSpacing"/>
        <w:spacing w:line="480" w:lineRule="auto"/>
        <w:ind w:firstLine="720"/>
        <w:rPr>
          <w:rFonts w:asciiTheme="majorBidi" w:hAnsiTheme="majorBidi" w:cstheme="majorBidi"/>
        </w:rPr>
      </w:pPr>
      <w:commentRangeStart w:id="10"/>
      <w:r w:rsidRPr="00AF1410">
        <w:rPr>
          <w:rFonts w:asciiTheme="majorBidi" w:hAnsiTheme="majorBidi" w:cstheme="majorBidi"/>
        </w:rPr>
        <w:lastRenderedPageBreak/>
        <w:t xml:space="preserve">In terms of </w:t>
      </w:r>
      <w:r w:rsidR="00F96500" w:rsidRPr="00AF1410">
        <w:rPr>
          <w:rFonts w:asciiTheme="majorBidi" w:hAnsiTheme="majorBidi" w:cstheme="majorBidi"/>
        </w:rPr>
        <w:t>token changes</w:t>
      </w:r>
      <w:r w:rsidRPr="00AF1410">
        <w:rPr>
          <w:rFonts w:asciiTheme="majorBidi" w:hAnsiTheme="majorBidi" w:cstheme="majorBidi"/>
        </w:rPr>
        <w:t xml:space="preserve">, </w:t>
      </w:r>
      <w:r w:rsidR="00DE2523" w:rsidRPr="00AF1410">
        <w:rPr>
          <w:rFonts w:asciiTheme="majorBidi" w:hAnsiTheme="majorBidi" w:cstheme="majorBidi"/>
        </w:rPr>
        <w:t xml:space="preserve">due to the fact that this is a closed system of exchange, </w:t>
      </w:r>
      <w:r w:rsidR="00F96500" w:rsidRPr="00AF1410">
        <w:rPr>
          <w:rFonts w:asciiTheme="majorBidi" w:hAnsiTheme="majorBidi" w:cstheme="majorBidi"/>
        </w:rPr>
        <w:t xml:space="preserve">condition </w:t>
      </w:r>
      <w:r w:rsidR="00DE2523" w:rsidRPr="00AF1410">
        <w:rPr>
          <w:rFonts w:asciiTheme="majorBidi" w:hAnsiTheme="majorBidi" w:cstheme="majorBidi"/>
        </w:rPr>
        <w:t xml:space="preserve">averages </w:t>
      </w:r>
      <w:r w:rsidR="00F96500" w:rsidRPr="00AF1410">
        <w:rPr>
          <w:rFonts w:asciiTheme="majorBidi" w:hAnsiTheme="majorBidi" w:cstheme="majorBidi"/>
        </w:rPr>
        <w:t xml:space="preserve">are zero </w:t>
      </w:r>
      <w:r w:rsidR="00DE2523" w:rsidRPr="00AF1410">
        <w:rPr>
          <w:rFonts w:asciiTheme="majorBidi" w:hAnsiTheme="majorBidi" w:cstheme="majorBidi"/>
        </w:rPr>
        <w:t xml:space="preserve">and </w:t>
      </w:r>
      <w:r w:rsidR="00F96500" w:rsidRPr="00AF1410">
        <w:rPr>
          <w:rFonts w:asciiTheme="majorBidi" w:hAnsiTheme="majorBidi" w:cstheme="majorBidi"/>
        </w:rPr>
        <w:t xml:space="preserve">thus </w:t>
      </w:r>
      <w:r w:rsidR="00DE2523" w:rsidRPr="00AF1410">
        <w:rPr>
          <w:rFonts w:asciiTheme="majorBidi" w:hAnsiTheme="majorBidi" w:cstheme="majorBidi"/>
        </w:rPr>
        <w:t>cannot be compared.</w:t>
      </w:r>
      <w:r w:rsidR="00915E06">
        <w:rPr>
          <w:rFonts w:asciiTheme="majorBidi" w:hAnsiTheme="majorBidi" w:cstheme="majorBidi"/>
        </w:rPr>
        <w:t xml:space="preserve"> In other words, the number of tokens is fixed and compositional across players, such that an increase for one player means a decrease for another, and within games these average out to zero.</w:t>
      </w:r>
      <w:r w:rsidR="00DE2523" w:rsidRPr="00AF1410">
        <w:rPr>
          <w:rFonts w:asciiTheme="majorBidi" w:hAnsiTheme="majorBidi" w:cstheme="majorBidi"/>
        </w:rPr>
        <w:t xml:space="preserve"> But,</w:t>
      </w:r>
      <w:r w:rsidR="00F96500" w:rsidRPr="00AF1410">
        <w:rPr>
          <w:rFonts w:asciiTheme="majorBidi" w:hAnsiTheme="majorBidi" w:cstheme="majorBidi"/>
        </w:rPr>
        <w:t xml:space="preserve"> looking at standard deviations in</w:t>
      </w:r>
      <w:r w:rsidR="00DE2523" w:rsidRPr="00AF1410">
        <w:rPr>
          <w:rFonts w:asciiTheme="majorBidi" w:hAnsiTheme="majorBidi" w:cstheme="majorBidi"/>
        </w:rPr>
        <w:t xml:space="preserve"> </w:t>
      </w:r>
      <w:r w:rsidRPr="00AF1410">
        <w:rPr>
          <w:rFonts w:asciiTheme="majorBidi" w:hAnsiTheme="majorBidi" w:cstheme="majorBidi"/>
        </w:rPr>
        <w:t xml:space="preserve">the change in number of tokens each person experienced in each </w:t>
      </w:r>
      <w:r w:rsidR="00915E06">
        <w:rPr>
          <w:rFonts w:asciiTheme="majorBidi" w:hAnsiTheme="majorBidi" w:cstheme="majorBidi"/>
        </w:rPr>
        <w:t>game</w:t>
      </w:r>
      <w:r w:rsidR="001D767B">
        <w:rPr>
          <w:rFonts w:asciiTheme="majorBidi" w:hAnsiTheme="majorBidi" w:cstheme="majorBidi"/>
        </w:rPr>
        <w:t>,</w:t>
      </w:r>
      <w:r w:rsidR="00915E06">
        <w:rPr>
          <w:rFonts w:asciiTheme="majorBidi" w:hAnsiTheme="majorBidi" w:cstheme="majorBidi"/>
        </w:rPr>
        <w:t xml:space="preserve"> rather than the means</w:t>
      </w:r>
      <w:r w:rsidR="00F96500" w:rsidRPr="00AF1410">
        <w:rPr>
          <w:rFonts w:asciiTheme="majorBidi" w:hAnsiTheme="majorBidi" w:cstheme="majorBidi"/>
        </w:rPr>
        <w:t>, we found that inequality</w:t>
      </w:r>
      <w:r w:rsidRPr="00AF1410">
        <w:rPr>
          <w:rFonts w:asciiTheme="majorBidi" w:hAnsiTheme="majorBidi" w:cstheme="majorBidi"/>
        </w:rPr>
        <w:t xml:space="preserve"> was relatively</w:t>
      </w:r>
      <w:r w:rsidR="00F96500" w:rsidRPr="00AF1410">
        <w:rPr>
          <w:rFonts w:asciiTheme="majorBidi" w:hAnsiTheme="majorBidi" w:cstheme="majorBidi"/>
        </w:rPr>
        <w:t xml:space="preserve"> low and</w:t>
      </w:r>
      <w:r w:rsidRPr="00AF1410">
        <w:rPr>
          <w:rFonts w:asciiTheme="majorBidi" w:hAnsiTheme="majorBidi" w:cstheme="majorBidi"/>
        </w:rPr>
        <w:t xml:space="preserve"> </w:t>
      </w:r>
      <w:r w:rsidR="00DE2523" w:rsidRPr="00AF1410">
        <w:rPr>
          <w:rFonts w:asciiTheme="majorBidi" w:hAnsiTheme="majorBidi" w:cstheme="majorBidi"/>
        </w:rPr>
        <w:t>similar</w:t>
      </w:r>
      <w:r w:rsidRPr="00AF1410">
        <w:rPr>
          <w:rFonts w:asciiTheme="majorBidi" w:hAnsiTheme="majorBidi" w:cstheme="majorBidi"/>
        </w:rPr>
        <w:t xml:space="preserve"> among players in the </w:t>
      </w:r>
      <w:del w:id="11" w:author="FBZ" w:date="2017-08-01T11:53:00Z">
        <w:r w:rsidRPr="00AF1410" w:rsidDel="004354BA">
          <w:rPr>
            <w:rFonts w:asciiTheme="majorBidi" w:hAnsiTheme="majorBidi" w:cstheme="majorBidi"/>
          </w:rPr>
          <w:delText xml:space="preserve">individual </w:delText>
        </w:r>
      </w:del>
      <w:ins w:id="12" w:author="FBZ" w:date="2017-08-01T11:53:00Z">
        <w:r w:rsidR="004354BA">
          <w:rPr>
            <w:rFonts w:asciiTheme="majorBidi" w:hAnsiTheme="majorBidi" w:cstheme="majorBidi"/>
          </w:rPr>
          <w:t>IE</w:t>
        </w:r>
        <w:r w:rsidR="004354BA" w:rsidRPr="00AF1410">
          <w:rPr>
            <w:rFonts w:asciiTheme="majorBidi" w:hAnsiTheme="majorBidi" w:cstheme="majorBidi"/>
          </w:rPr>
          <w:t xml:space="preserve"> </w:t>
        </w:r>
      </w:ins>
      <w:r w:rsidRPr="00AF1410">
        <w:rPr>
          <w:rFonts w:asciiTheme="majorBidi" w:hAnsiTheme="majorBidi" w:cstheme="majorBidi"/>
        </w:rPr>
        <w:t xml:space="preserve">and </w:t>
      </w:r>
      <w:del w:id="13" w:author="FBZ" w:date="2017-08-01T11:53:00Z">
        <w:r w:rsidR="00DD1E7B" w:rsidRPr="00AF1410" w:rsidDel="004354BA">
          <w:rPr>
            <w:rFonts w:asciiTheme="majorBidi" w:hAnsiTheme="majorBidi" w:cstheme="majorBidi"/>
          </w:rPr>
          <w:delText>inequality</w:delText>
        </w:r>
        <w:r w:rsidRPr="00AF1410" w:rsidDel="004354BA">
          <w:rPr>
            <w:rFonts w:asciiTheme="majorBidi" w:hAnsiTheme="majorBidi" w:cstheme="majorBidi"/>
          </w:rPr>
          <w:delText xml:space="preserve"> </w:delText>
        </w:r>
      </w:del>
      <w:ins w:id="14" w:author="FBZ" w:date="2017-08-01T11:53:00Z">
        <w:r w:rsidR="004354BA">
          <w:rPr>
            <w:rFonts w:asciiTheme="majorBidi" w:hAnsiTheme="majorBidi" w:cstheme="majorBidi"/>
          </w:rPr>
          <w:t>GI</w:t>
        </w:r>
        <w:r w:rsidR="004354BA" w:rsidRPr="00AF1410">
          <w:rPr>
            <w:rFonts w:asciiTheme="majorBidi" w:hAnsiTheme="majorBidi" w:cstheme="majorBidi"/>
          </w:rPr>
          <w:t xml:space="preserve"> </w:t>
        </w:r>
      </w:ins>
      <w:r w:rsidRPr="00AF1410">
        <w:rPr>
          <w:rFonts w:asciiTheme="majorBidi" w:hAnsiTheme="majorBidi" w:cstheme="majorBidi"/>
        </w:rPr>
        <w:t>conditions, whereas the other conditions showed increased</w:t>
      </w:r>
      <w:r w:rsidR="007F1A8B" w:rsidRPr="00AF1410">
        <w:rPr>
          <w:rFonts w:asciiTheme="majorBidi" w:hAnsiTheme="majorBidi" w:cstheme="majorBidi"/>
        </w:rPr>
        <w:t xml:space="preserve"> intergroup</w:t>
      </w:r>
      <w:r w:rsidRPr="00AF1410">
        <w:rPr>
          <w:rFonts w:asciiTheme="majorBidi" w:hAnsiTheme="majorBidi" w:cstheme="majorBidi"/>
        </w:rPr>
        <w:t xml:space="preserve"> </w:t>
      </w:r>
      <w:r w:rsidR="007F1A8B" w:rsidRPr="00AF1410">
        <w:rPr>
          <w:rFonts w:asciiTheme="majorBidi" w:hAnsiTheme="majorBidi" w:cstheme="majorBidi"/>
        </w:rPr>
        <w:t>inequality</w:t>
      </w:r>
      <w:r w:rsidRPr="00AF1410">
        <w:rPr>
          <w:rFonts w:asciiTheme="majorBidi" w:hAnsiTheme="majorBidi" w:cstheme="majorBidi"/>
        </w:rPr>
        <w:t xml:space="preserve">, particularly under the </w:t>
      </w:r>
      <w:del w:id="15" w:author="FBZ" w:date="2017-08-01T11:53:00Z">
        <w:r w:rsidR="00DE2523" w:rsidRPr="00AF1410" w:rsidDel="004354BA">
          <w:rPr>
            <w:rFonts w:asciiTheme="majorBidi" w:hAnsiTheme="majorBidi" w:cstheme="majorBidi"/>
          </w:rPr>
          <w:delText>free market</w:delText>
        </w:r>
      </w:del>
      <w:ins w:id="16" w:author="FBZ" w:date="2017-08-01T11:53:00Z">
        <w:r w:rsidR="004354BA">
          <w:rPr>
            <w:rFonts w:asciiTheme="majorBidi" w:hAnsiTheme="majorBidi" w:cstheme="majorBidi"/>
          </w:rPr>
          <w:t>IM</w:t>
        </w:r>
      </w:ins>
      <w:r w:rsidRPr="00AF1410">
        <w:rPr>
          <w:rFonts w:asciiTheme="majorBidi" w:hAnsiTheme="majorBidi" w:cstheme="majorBidi"/>
        </w:rPr>
        <w:t xml:space="preserve"> condition</w:t>
      </w:r>
      <w:ins w:id="17" w:author="FBZ" w:date="2017-08-01T11:53:00Z">
        <w:r w:rsidR="004354BA">
          <w:rPr>
            <w:rFonts w:asciiTheme="majorBidi" w:hAnsiTheme="majorBidi" w:cstheme="majorBidi"/>
          </w:rPr>
          <w:t xml:space="preserve"> (see Figure 3)</w:t>
        </w:r>
      </w:ins>
      <w:r w:rsidRPr="00AF1410">
        <w:rPr>
          <w:rFonts w:asciiTheme="majorBidi" w:hAnsiTheme="majorBidi" w:cstheme="majorBidi"/>
        </w:rPr>
        <w:t>.</w:t>
      </w:r>
      <w:ins w:id="18" w:author="FBZ" w:date="2017-08-01T11:53:00Z">
        <w:r w:rsidR="004354BA">
          <w:rPr>
            <w:rFonts w:asciiTheme="majorBidi" w:hAnsiTheme="majorBidi" w:cstheme="majorBidi"/>
          </w:rPr>
          <w:t xml:space="preserve"> </w:t>
        </w:r>
        <w:proofErr w:type="spellStart"/>
        <w:r w:rsidR="004354BA">
          <w:rPr>
            <w:rFonts w:asciiTheme="majorBidi" w:hAnsiTheme="majorBidi" w:cstheme="majorBidi"/>
          </w:rPr>
          <w:t>Levene’s</w:t>
        </w:r>
        <w:proofErr w:type="spellEnd"/>
        <w:r w:rsidR="004354BA">
          <w:rPr>
            <w:rFonts w:asciiTheme="majorBidi" w:hAnsiTheme="majorBidi" w:cstheme="majorBidi"/>
          </w:rPr>
          <w:t xml:space="preserve"> test across all conditions showed a significant difference between these variances. </w:t>
        </w:r>
      </w:ins>
      <w:ins w:id="19" w:author="FBZ" w:date="2017-08-01T11:54:00Z">
        <w:r w:rsidR="004354BA">
          <w:rPr>
            <w:rFonts w:asciiTheme="majorBidi" w:hAnsiTheme="majorBidi" w:cstheme="majorBidi"/>
          </w:rPr>
          <w:t xml:space="preserve">There are no accepted protocols for </w:t>
        </w:r>
        <w:proofErr w:type="spellStart"/>
        <w:r w:rsidR="004354BA">
          <w:rPr>
            <w:rFonts w:asciiTheme="majorBidi" w:hAnsiTheme="majorBidi" w:cstheme="majorBidi"/>
          </w:rPr>
          <w:t>p</w:t>
        </w:r>
      </w:ins>
      <w:ins w:id="20" w:author="FBZ" w:date="2017-08-01T11:53:00Z">
        <w:r w:rsidR="004354BA">
          <w:rPr>
            <w:rFonts w:asciiTheme="majorBidi" w:hAnsiTheme="majorBidi" w:cstheme="majorBidi"/>
          </w:rPr>
          <w:t>osthoc</w:t>
        </w:r>
        <w:proofErr w:type="spellEnd"/>
        <w:r w:rsidR="004354BA">
          <w:rPr>
            <w:rFonts w:asciiTheme="majorBidi" w:hAnsiTheme="majorBidi" w:cstheme="majorBidi"/>
          </w:rPr>
          <w:t xml:space="preserve"> analyses </w:t>
        </w:r>
      </w:ins>
      <w:ins w:id="21" w:author="FBZ" w:date="2017-08-01T11:54:00Z">
        <w:r w:rsidR="004354BA">
          <w:rPr>
            <w:rFonts w:asciiTheme="majorBidi" w:hAnsiTheme="majorBidi" w:cstheme="majorBidi"/>
          </w:rPr>
          <w:t xml:space="preserve">with multivariate </w:t>
        </w:r>
        <w:proofErr w:type="spellStart"/>
        <w:r w:rsidR="004354BA">
          <w:rPr>
            <w:rFonts w:asciiTheme="majorBidi" w:hAnsiTheme="majorBidi" w:cstheme="majorBidi"/>
          </w:rPr>
          <w:t>Levene’s</w:t>
        </w:r>
        <w:proofErr w:type="spellEnd"/>
        <w:r w:rsidR="004354BA">
          <w:rPr>
            <w:rFonts w:asciiTheme="majorBidi" w:hAnsiTheme="majorBidi" w:cstheme="majorBidi"/>
          </w:rPr>
          <w:t xml:space="preserve"> tests</w:t>
        </w:r>
      </w:ins>
      <w:ins w:id="22" w:author="FBZ" w:date="2017-08-01T11:56:00Z">
        <w:r w:rsidR="004354BA">
          <w:rPr>
            <w:rFonts w:asciiTheme="majorBidi" w:hAnsiTheme="majorBidi" w:cstheme="majorBidi"/>
          </w:rPr>
          <w:t xml:space="preserve"> (see Table X below)</w:t>
        </w:r>
      </w:ins>
      <w:ins w:id="23" w:author="FBZ" w:date="2017-08-01T11:54:00Z">
        <w:r w:rsidR="004354BA">
          <w:rPr>
            <w:rFonts w:asciiTheme="majorBidi" w:hAnsiTheme="majorBidi" w:cstheme="majorBidi"/>
          </w:rPr>
          <w:t>. However</w:t>
        </w:r>
        <w:proofErr w:type="gramStart"/>
        <w:r w:rsidR="004354BA">
          <w:rPr>
            <w:rFonts w:asciiTheme="majorBidi" w:hAnsiTheme="majorBidi" w:cstheme="majorBidi"/>
          </w:rPr>
          <w:t xml:space="preserve">, </w:t>
        </w:r>
      </w:ins>
      <w:r w:rsidRPr="00AF1410">
        <w:rPr>
          <w:rFonts w:asciiTheme="majorBidi" w:hAnsiTheme="majorBidi" w:cstheme="majorBidi"/>
        </w:rPr>
        <w:t xml:space="preserve"> </w:t>
      </w:r>
      <w:commentRangeEnd w:id="10"/>
      <w:proofErr w:type="gramEnd"/>
      <w:r w:rsidR="001855FB">
        <w:rPr>
          <w:rStyle w:val="CommentReference"/>
          <w:rFonts w:ascii="Times New Roman" w:hAnsi="Times New Roman" w:cs="Times New Roman"/>
        </w:rPr>
        <w:commentReference w:id="10"/>
      </w:r>
      <w:ins w:id="24" w:author="FBZ" w:date="2017-08-01T11:56:00Z">
        <w:r w:rsidR="004354BA">
          <w:rPr>
            <w:rFonts w:asciiTheme="majorBidi" w:hAnsiTheme="majorBidi" w:cstheme="majorBidi"/>
          </w:rPr>
          <w:t xml:space="preserve">separate </w:t>
        </w:r>
        <w:proofErr w:type="spellStart"/>
        <w:r w:rsidR="004354BA">
          <w:rPr>
            <w:rFonts w:asciiTheme="majorBidi" w:hAnsiTheme="majorBidi" w:cstheme="majorBidi"/>
          </w:rPr>
          <w:t>Levene’s</w:t>
        </w:r>
        <w:proofErr w:type="spellEnd"/>
        <w:r w:rsidR="004354BA">
          <w:rPr>
            <w:rFonts w:asciiTheme="majorBidi" w:hAnsiTheme="majorBidi" w:cstheme="majorBidi"/>
          </w:rPr>
          <w:t xml:space="preserve"> tests on the unequal conditions and the </w:t>
        </w:r>
      </w:ins>
      <w:ins w:id="25" w:author="FBZ" w:date="2017-08-01T11:57:00Z">
        <w:r w:rsidR="004354BA">
          <w:rPr>
            <w:rFonts w:asciiTheme="majorBidi" w:hAnsiTheme="majorBidi" w:cstheme="majorBidi"/>
          </w:rPr>
          <w:t>equal conditions separately</w:t>
        </w:r>
      </w:ins>
      <w:ins w:id="26" w:author="FBZ" w:date="2017-08-01T11:59:00Z">
        <w:r w:rsidR="004354BA">
          <w:rPr>
            <w:rFonts w:asciiTheme="majorBidi" w:hAnsiTheme="majorBidi" w:cstheme="majorBidi"/>
          </w:rPr>
          <w:t>,</w:t>
        </w:r>
      </w:ins>
      <w:ins w:id="27" w:author="FBZ" w:date="2017-08-01T11:57:00Z">
        <w:r w:rsidR="004354BA">
          <w:rPr>
            <w:rFonts w:asciiTheme="majorBidi" w:hAnsiTheme="majorBidi" w:cstheme="majorBidi"/>
          </w:rPr>
          <w:t xml:space="preserve"> showed that there were no significant differences between </w:t>
        </w:r>
      </w:ins>
      <w:ins w:id="28" w:author="FBZ" w:date="2017-08-01T11:59:00Z">
        <w:r w:rsidR="004354BA">
          <w:rPr>
            <w:rFonts w:asciiTheme="majorBidi" w:hAnsiTheme="majorBidi" w:cstheme="majorBidi"/>
          </w:rPr>
          <w:t xml:space="preserve">the </w:t>
        </w:r>
      </w:ins>
      <w:ins w:id="29" w:author="FBZ" w:date="2017-08-01T11:57:00Z">
        <w:r w:rsidR="004354BA">
          <w:rPr>
            <w:rFonts w:asciiTheme="majorBidi" w:hAnsiTheme="majorBidi" w:cstheme="majorBidi"/>
          </w:rPr>
          <w:t>conditions w</w:t>
        </w:r>
      </w:ins>
      <w:ins w:id="30" w:author="FBZ" w:date="2017-08-01T11:59:00Z">
        <w:r w:rsidR="004354BA">
          <w:rPr>
            <w:rFonts w:asciiTheme="majorBidi" w:hAnsiTheme="majorBidi" w:cstheme="majorBidi"/>
          </w:rPr>
          <w:t>h</w:t>
        </w:r>
      </w:ins>
      <w:ins w:id="31" w:author="FBZ" w:date="2017-08-01T11:57:00Z">
        <w:r w:rsidR="004354BA">
          <w:rPr>
            <w:rFonts w:asciiTheme="majorBidi" w:hAnsiTheme="majorBidi" w:cstheme="majorBidi"/>
          </w:rPr>
          <w:t xml:space="preserve">ere groups were unequal (Table </w:t>
        </w:r>
        <w:proofErr w:type="spellStart"/>
        <w:r w:rsidR="004354BA">
          <w:rPr>
            <w:rFonts w:asciiTheme="majorBidi" w:hAnsiTheme="majorBidi" w:cstheme="majorBidi"/>
          </w:rPr>
          <w:t>Xb</w:t>
        </w:r>
        <w:proofErr w:type="spellEnd"/>
        <w:r w:rsidR="004354BA">
          <w:rPr>
            <w:rFonts w:asciiTheme="majorBidi" w:hAnsiTheme="majorBidi" w:cstheme="majorBidi"/>
          </w:rPr>
          <w:t xml:space="preserve"> below)</w:t>
        </w:r>
      </w:ins>
      <w:ins w:id="32" w:author="FBZ" w:date="2017-08-01T11:59:00Z">
        <w:r w:rsidR="004354BA">
          <w:rPr>
            <w:rFonts w:asciiTheme="majorBidi" w:hAnsiTheme="majorBidi" w:cstheme="majorBidi"/>
          </w:rPr>
          <w:t xml:space="preserve">, and a significant difference between the IE </w:t>
        </w:r>
      </w:ins>
      <w:ins w:id="33" w:author="FBZ" w:date="2017-08-01T12:00:00Z">
        <w:r w:rsidR="004354BA">
          <w:rPr>
            <w:rFonts w:asciiTheme="majorBidi" w:hAnsiTheme="majorBidi" w:cstheme="majorBidi"/>
          </w:rPr>
          <w:t>and GE conditions (GE showed significantly higher inequality</w:t>
        </w:r>
      </w:ins>
      <w:ins w:id="34" w:author="FBZ" w:date="2017-08-01T12:01:00Z">
        <w:r w:rsidR="004354BA">
          <w:rPr>
            <w:rFonts w:asciiTheme="majorBidi" w:hAnsiTheme="majorBidi" w:cstheme="majorBidi"/>
          </w:rPr>
          <w:t xml:space="preserve">; Table </w:t>
        </w:r>
        <w:proofErr w:type="spellStart"/>
        <w:r w:rsidR="004354BA">
          <w:rPr>
            <w:rFonts w:asciiTheme="majorBidi" w:hAnsiTheme="majorBidi" w:cstheme="majorBidi"/>
          </w:rPr>
          <w:t>Xc</w:t>
        </w:r>
        <w:proofErr w:type="spellEnd"/>
        <w:r w:rsidR="004354BA">
          <w:rPr>
            <w:rFonts w:asciiTheme="majorBidi" w:hAnsiTheme="majorBidi" w:cstheme="majorBidi"/>
          </w:rPr>
          <w:t xml:space="preserve"> below</w:t>
        </w:r>
      </w:ins>
      <w:ins w:id="35" w:author="FBZ" w:date="2017-08-01T12:00:00Z">
        <w:r w:rsidR="004354BA">
          <w:rPr>
            <w:rFonts w:asciiTheme="majorBidi" w:hAnsiTheme="majorBidi" w:cstheme="majorBidi"/>
          </w:rPr>
          <w:t>)</w:t>
        </w:r>
      </w:ins>
      <w:ins w:id="36" w:author="FBZ" w:date="2017-08-01T12:01:00Z">
        <w:r w:rsidR="004354BA">
          <w:rPr>
            <w:rFonts w:asciiTheme="majorBidi" w:hAnsiTheme="majorBidi" w:cstheme="majorBidi"/>
          </w:rPr>
          <w:t xml:space="preserve">. IE </w:t>
        </w:r>
      </w:ins>
      <w:ins w:id="37" w:author="FBZ" w:date="2017-08-01T12:02:00Z">
        <w:r w:rsidR="005077C5">
          <w:rPr>
            <w:rFonts w:asciiTheme="majorBidi" w:hAnsiTheme="majorBidi" w:cstheme="majorBidi"/>
          </w:rPr>
          <w:t>may</w:t>
        </w:r>
      </w:ins>
      <w:ins w:id="38" w:author="FBZ" w:date="2017-08-01T12:01:00Z">
        <w:r w:rsidR="004354BA">
          <w:rPr>
            <w:rFonts w:asciiTheme="majorBidi" w:hAnsiTheme="majorBidi" w:cstheme="majorBidi"/>
          </w:rPr>
          <w:t xml:space="preserve"> be said to </w:t>
        </w:r>
      </w:ins>
      <w:ins w:id="39" w:author="FBZ" w:date="2017-08-01T12:02:00Z">
        <w:r w:rsidR="005077C5">
          <w:rPr>
            <w:rFonts w:asciiTheme="majorBidi" w:hAnsiTheme="majorBidi" w:cstheme="majorBidi"/>
          </w:rPr>
          <w:t>show</w:t>
        </w:r>
      </w:ins>
      <w:ins w:id="40" w:author="FBZ" w:date="2017-08-01T12:01:00Z">
        <w:r w:rsidR="004354BA">
          <w:rPr>
            <w:rFonts w:asciiTheme="majorBidi" w:hAnsiTheme="majorBidi" w:cstheme="majorBidi"/>
          </w:rPr>
          <w:t xml:space="preserve"> significantly lower inequality</w:t>
        </w:r>
      </w:ins>
      <w:ins w:id="41" w:author="FBZ" w:date="2017-08-01T12:02:00Z">
        <w:r w:rsidR="005077C5">
          <w:rPr>
            <w:rFonts w:asciiTheme="majorBidi" w:hAnsiTheme="majorBidi" w:cstheme="majorBidi"/>
          </w:rPr>
          <w:t xml:space="preserve"> than all other conditions</w:t>
        </w:r>
      </w:ins>
      <w:ins w:id="42" w:author="FBZ" w:date="2017-08-01T12:03:00Z">
        <w:r w:rsidR="005077C5">
          <w:rPr>
            <w:rFonts w:asciiTheme="majorBidi" w:hAnsiTheme="majorBidi" w:cstheme="majorBidi"/>
          </w:rPr>
          <w:t>,</w:t>
        </w:r>
      </w:ins>
      <w:ins w:id="43" w:author="FBZ" w:date="2017-08-01T12:02:00Z">
        <w:r w:rsidR="005077C5">
          <w:rPr>
            <w:rFonts w:asciiTheme="majorBidi" w:hAnsiTheme="majorBidi" w:cstheme="majorBidi"/>
          </w:rPr>
          <w:t xml:space="preserve"> which </w:t>
        </w:r>
      </w:ins>
      <w:ins w:id="44" w:author="FBZ" w:date="2017-08-01T12:03:00Z">
        <w:r w:rsidR="005077C5">
          <w:rPr>
            <w:rFonts w:asciiTheme="majorBidi" w:hAnsiTheme="majorBidi" w:cstheme="majorBidi"/>
          </w:rPr>
          <w:t>can be interpreted as</w:t>
        </w:r>
      </w:ins>
      <w:ins w:id="45" w:author="FBZ" w:date="2017-08-01T12:02:00Z">
        <w:r w:rsidR="005077C5">
          <w:rPr>
            <w:rFonts w:asciiTheme="majorBidi" w:hAnsiTheme="majorBidi" w:cstheme="majorBidi"/>
          </w:rPr>
          <w:t xml:space="preserve"> not reliably different</w:t>
        </w:r>
      </w:ins>
      <w:ins w:id="46" w:author="FBZ" w:date="2017-08-01T12:03:00Z">
        <w:r w:rsidR="005077C5">
          <w:rPr>
            <w:rFonts w:asciiTheme="majorBidi" w:hAnsiTheme="majorBidi" w:cstheme="majorBidi"/>
          </w:rPr>
          <w:t>,</w:t>
        </w:r>
      </w:ins>
      <w:ins w:id="47" w:author="FBZ" w:date="2017-08-01T12:01:00Z">
        <w:r w:rsidR="004354BA">
          <w:rPr>
            <w:rFonts w:asciiTheme="majorBidi" w:hAnsiTheme="majorBidi" w:cstheme="majorBidi"/>
          </w:rPr>
          <w:t xml:space="preserve"> on the basis of these analyses</w:t>
        </w:r>
      </w:ins>
      <w:ins w:id="48" w:author="FBZ" w:date="2017-08-01T12:08:00Z">
        <w:r w:rsidR="005077C5">
          <w:rPr>
            <w:rFonts w:asciiTheme="majorBidi" w:hAnsiTheme="majorBidi" w:cstheme="majorBidi"/>
          </w:rPr>
          <w:t xml:space="preserve"> (see also Figure 3)</w:t>
        </w:r>
      </w:ins>
      <w:ins w:id="49" w:author="FBZ" w:date="2017-08-01T12:03:00Z">
        <w:r w:rsidR="005077C5">
          <w:rPr>
            <w:rFonts w:asciiTheme="majorBidi" w:hAnsiTheme="majorBidi" w:cstheme="majorBidi"/>
          </w:rPr>
          <w:t>.</w:t>
        </w:r>
      </w:ins>
      <w:ins w:id="50" w:author="FBZ" w:date="2017-08-01T12:01:00Z">
        <w:r w:rsidR="004354BA">
          <w:rPr>
            <w:rFonts w:asciiTheme="majorBidi" w:hAnsiTheme="majorBidi" w:cstheme="majorBidi"/>
          </w:rPr>
          <w:t xml:space="preserve"> </w:t>
        </w:r>
      </w:ins>
      <w:ins w:id="51" w:author="FBZ" w:date="2017-08-01T12:03:00Z">
        <w:r w:rsidR="005077C5">
          <w:rPr>
            <w:rFonts w:asciiTheme="majorBidi" w:hAnsiTheme="majorBidi" w:cstheme="majorBidi"/>
          </w:rPr>
          <w:t>A</w:t>
        </w:r>
      </w:ins>
      <w:ins w:id="52" w:author="FBZ" w:date="2017-08-01T12:01:00Z">
        <w:r w:rsidR="004354BA">
          <w:rPr>
            <w:rFonts w:asciiTheme="majorBidi" w:hAnsiTheme="majorBidi" w:cstheme="majorBidi"/>
          </w:rPr>
          <w:t xml:space="preserve">dditional </w:t>
        </w:r>
      </w:ins>
      <w:ins w:id="53" w:author="FBZ" w:date="2017-08-01T12:03:00Z">
        <w:r w:rsidR="005077C5">
          <w:rPr>
            <w:rFonts w:asciiTheme="majorBidi" w:hAnsiTheme="majorBidi" w:cstheme="majorBidi"/>
          </w:rPr>
          <w:t xml:space="preserve">two-way </w:t>
        </w:r>
        <w:r w:rsidR="005077C5">
          <w:rPr>
            <w:rFonts w:asciiTheme="majorBidi" w:hAnsiTheme="majorBidi" w:cstheme="majorBidi"/>
          </w:rPr>
          <w:t>contrasts</w:t>
        </w:r>
        <w:r w:rsidR="005077C5">
          <w:rPr>
            <w:rFonts w:asciiTheme="majorBidi" w:hAnsiTheme="majorBidi" w:cstheme="majorBidi"/>
          </w:rPr>
          <w:t xml:space="preserve"> would increase the likelihood of </w:t>
        </w:r>
      </w:ins>
      <w:ins w:id="54" w:author="FBZ" w:date="2017-08-01T12:01:00Z">
        <w:r w:rsidR="004354BA">
          <w:rPr>
            <w:rFonts w:asciiTheme="majorBidi" w:hAnsiTheme="majorBidi" w:cstheme="majorBidi"/>
          </w:rPr>
          <w:t>Type-II error</w:t>
        </w:r>
      </w:ins>
      <w:ins w:id="55" w:author="FBZ" w:date="2017-08-01T12:04:00Z">
        <w:r w:rsidR="005077C5">
          <w:rPr>
            <w:rFonts w:asciiTheme="majorBidi" w:hAnsiTheme="majorBidi" w:cstheme="majorBidi"/>
          </w:rPr>
          <w:t xml:space="preserve"> and the pattern is clear from these three </w:t>
        </w:r>
        <w:proofErr w:type="spellStart"/>
        <w:r w:rsidR="005077C5">
          <w:rPr>
            <w:rFonts w:asciiTheme="majorBidi" w:hAnsiTheme="majorBidi" w:cstheme="majorBidi"/>
          </w:rPr>
          <w:t>Levene’s</w:t>
        </w:r>
        <w:proofErr w:type="spellEnd"/>
        <w:r w:rsidR="005077C5">
          <w:rPr>
            <w:rFonts w:asciiTheme="majorBidi" w:hAnsiTheme="majorBidi" w:cstheme="majorBidi"/>
          </w:rPr>
          <w:t xml:space="preserve"> tests</w:t>
        </w:r>
      </w:ins>
      <w:ins w:id="56" w:author="FBZ" w:date="2017-08-01T12:02:00Z">
        <w:r w:rsidR="005077C5">
          <w:rPr>
            <w:rFonts w:asciiTheme="majorBidi" w:hAnsiTheme="majorBidi" w:cstheme="majorBidi"/>
          </w:rPr>
          <w:t>.</w:t>
        </w:r>
      </w:ins>
    </w:p>
    <w:p w14:paraId="1333E279" w14:textId="77777777" w:rsidR="005077C5" w:rsidRDefault="005077C5">
      <w:pPr>
        <w:rPr>
          <w:sz w:val="24"/>
          <w:szCs w:val="24"/>
        </w:rPr>
      </w:pPr>
    </w:p>
    <w:p w14:paraId="7CC88695" w14:textId="77777777" w:rsidR="001829E8" w:rsidRPr="001829E8" w:rsidRDefault="001829E8" w:rsidP="001829E8">
      <w:pPr>
        <w:autoSpaceDE w:val="0"/>
        <w:autoSpaceDN w:val="0"/>
        <w:adjustRightInd w:val="0"/>
        <w:spacing w:after="0" w:line="240" w:lineRule="auto"/>
        <w:rPr>
          <w:sz w:val="24"/>
          <w:szCs w:val="24"/>
        </w:rPr>
      </w:pPr>
    </w:p>
    <w:tbl>
      <w:tblPr>
        <w:tblW w:w="7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8"/>
        <w:gridCol w:w="2570"/>
        <w:gridCol w:w="1193"/>
        <w:gridCol w:w="994"/>
        <w:gridCol w:w="994"/>
        <w:gridCol w:w="994"/>
      </w:tblGrid>
      <w:tr w:rsidR="001829E8" w:rsidRPr="001829E8" w14:paraId="308D4DAB" w14:textId="77777777">
        <w:tblPrEx>
          <w:tblCellMar>
            <w:top w:w="0" w:type="dxa"/>
            <w:bottom w:w="0" w:type="dxa"/>
          </w:tblCellMar>
        </w:tblPrEx>
        <w:trPr>
          <w:cantSplit/>
        </w:trPr>
        <w:tc>
          <w:tcPr>
            <w:tcW w:w="7661" w:type="dxa"/>
            <w:gridSpan w:val="6"/>
            <w:tcBorders>
              <w:top w:val="nil"/>
              <w:left w:val="nil"/>
              <w:bottom w:val="nil"/>
              <w:right w:val="nil"/>
            </w:tcBorders>
            <w:shd w:val="clear" w:color="auto" w:fill="FFFFFF"/>
          </w:tcPr>
          <w:p w14:paraId="33DFECD4" w14:textId="2257891D" w:rsidR="001829E8" w:rsidRPr="001829E8" w:rsidRDefault="001829E8" w:rsidP="004354BA">
            <w:pPr>
              <w:autoSpaceDE w:val="0"/>
              <w:autoSpaceDN w:val="0"/>
              <w:adjustRightInd w:val="0"/>
              <w:spacing w:after="0" w:line="240" w:lineRule="auto"/>
              <w:ind w:left="60" w:right="60"/>
              <w:jc w:val="center"/>
              <w:rPr>
                <w:rFonts w:ascii="Arial" w:hAnsi="Arial" w:cs="Arial"/>
                <w:color w:val="000000"/>
                <w:sz w:val="14"/>
                <w:szCs w:val="14"/>
              </w:rPr>
            </w:pPr>
            <w:r w:rsidRPr="001829E8">
              <w:rPr>
                <w:rFonts w:ascii="Arial" w:hAnsi="Arial" w:cs="Arial"/>
                <w:b/>
                <w:bCs/>
                <w:color w:val="000000"/>
                <w:sz w:val="14"/>
                <w:szCs w:val="14"/>
              </w:rPr>
              <w:t>Test of Homogeneity of Variance</w:t>
            </w:r>
            <w:r w:rsidR="004354BA">
              <w:rPr>
                <w:rFonts w:ascii="Arial" w:hAnsi="Arial" w:cs="Arial"/>
                <w:b/>
                <w:bCs/>
                <w:color w:val="000000"/>
                <w:sz w:val="14"/>
                <w:szCs w:val="14"/>
              </w:rPr>
              <w:t xml:space="preserve"> of Token Change across all</w:t>
            </w:r>
            <w:r w:rsidR="004354BA">
              <w:rPr>
                <w:rFonts w:ascii="Arial" w:hAnsi="Arial" w:cs="Arial"/>
                <w:b/>
                <w:bCs/>
                <w:color w:val="000000"/>
                <w:sz w:val="14"/>
                <w:szCs w:val="14"/>
              </w:rPr>
              <w:t xml:space="preserve"> </w:t>
            </w:r>
            <w:r w:rsidR="004354BA">
              <w:rPr>
                <w:rFonts w:ascii="Arial" w:hAnsi="Arial" w:cs="Arial"/>
                <w:b/>
                <w:bCs/>
                <w:color w:val="000000"/>
                <w:sz w:val="14"/>
                <w:szCs w:val="14"/>
              </w:rPr>
              <w:t xml:space="preserve">Conditions </w:t>
            </w:r>
          </w:p>
        </w:tc>
      </w:tr>
      <w:tr w:rsidR="001829E8" w:rsidRPr="001829E8" w14:paraId="5CF5BC72" w14:textId="77777777">
        <w:tblPrEx>
          <w:tblCellMar>
            <w:top w:w="0" w:type="dxa"/>
            <w:bottom w:w="0" w:type="dxa"/>
          </w:tblCellMar>
        </w:tblPrEx>
        <w:trPr>
          <w:cantSplit/>
        </w:trPr>
        <w:tc>
          <w:tcPr>
            <w:tcW w:w="3486" w:type="dxa"/>
            <w:gridSpan w:val="2"/>
            <w:tcBorders>
              <w:top w:val="double" w:sz="8" w:space="0" w:color="000000"/>
              <w:left w:val="nil"/>
              <w:bottom w:val="single" w:sz="16" w:space="0" w:color="000000"/>
              <w:right w:val="nil"/>
            </w:tcBorders>
            <w:shd w:val="clear" w:color="auto" w:fill="FFFFFF"/>
          </w:tcPr>
          <w:p w14:paraId="37E96BFE" w14:textId="77777777" w:rsidR="001829E8" w:rsidRPr="001829E8" w:rsidRDefault="001829E8" w:rsidP="001829E8">
            <w:pPr>
              <w:autoSpaceDE w:val="0"/>
              <w:autoSpaceDN w:val="0"/>
              <w:adjustRightInd w:val="0"/>
              <w:spacing w:after="0" w:line="240" w:lineRule="auto"/>
              <w:rPr>
                <w:sz w:val="24"/>
                <w:szCs w:val="24"/>
              </w:rPr>
            </w:pPr>
          </w:p>
        </w:tc>
        <w:tc>
          <w:tcPr>
            <w:tcW w:w="1193" w:type="dxa"/>
            <w:tcBorders>
              <w:top w:val="double" w:sz="8" w:space="0" w:color="000000"/>
              <w:left w:val="nil"/>
              <w:bottom w:val="single" w:sz="16" w:space="0" w:color="000000"/>
              <w:right w:val="nil"/>
            </w:tcBorders>
            <w:shd w:val="clear" w:color="auto" w:fill="FFFFFF"/>
          </w:tcPr>
          <w:p w14:paraId="10E0C512" w14:textId="77777777" w:rsidR="001829E8" w:rsidRPr="001829E8" w:rsidRDefault="001829E8" w:rsidP="001829E8">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1829E8">
              <w:rPr>
                <w:rFonts w:ascii="Arial" w:hAnsi="Arial" w:cs="Arial"/>
                <w:color w:val="000000"/>
                <w:sz w:val="12"/>
                <w:szCs w:val="12"/>
              </w:rPr>
              <w:t>Levene</w:t>
            </w:r>
            <w:proofErr w:type="spellEnd"/>
            <w:r w:rsidRPr="001829E8">
              <w:rPr>
                <w:rFonts w:ascii="Arial" w:hAnsi="Arial" w:cs="Arial"/>
                <w:color w:val="000000"/>
                <w:sz w:val="12"/>
                <w:szCs w:val="12"/>
              </w:rPr>
              <w:t xml:space="preserve"> Statistic</w:t>
            </w:r>
          </w:p>
        </w:tc>
        <w:tc>
          <w:tcPr>
            <w:tcW w:w="994" w:type="dxa"/>
            <w:tcBorders>
              <w:top w:val="double" w:sz="8" w:space="0" w:color="000000"/>
              <w:left w:val="nil"/>
              <w:bottom w:val="single" w:sz="16" w:space="0" w:color="000000"/>
              <w:right w:val="nil"/>
            </w:tcBorders>
            <w:shd w:val="clear" w:color="auto" w:fill="FFFFFF"/>
          </w:tcPr>
          <w:p w14:paraId="19F4F631" w14:textId="77777777" w:rsidR="001829E8" w:rsidRPr="001829E8" w:rsidRDefault="001829E8" w:rsidP="001829E8">
            <w:pPr>
              <w:autoSpaceDE w:val="0"/>
              <w:autoSpaceDN w:val="0"/>
              <w:adjustRightInd w:val="0"/>
              <w:spacing w:after="0" w:line="240" w:lineRule="auto"/>
              <w:ind w:left="60" w:right="60"/>
              <w:jc w:val="center"/>
              <w:rPr>
                <w:rFonts w:ascii="Arial" w:hAnsi="Arial" w:cs="Arial"/>
                <w:color w:val="000000"/>
                <w:sz w:val="12"/>
                <w:szCs w:val="12"/>
              </w:rPr>
            </w:pPr>
            <w:r w:rsidRPr="001829E8">
              <w:rPr>
                <w:rFonts w:ascii="Arial" w:hAnsi="Arial" w:cs="Arial"/>
                <w:color w:val="000000"/>
                <w:sz w:val="12"/>
                <w:szCs w:val="12"/>
              </w:rPr>
              <w:t>df1</w:t>
            </w:r>
          </w:p>
        </w:tc>
        <w:tc>
          <w:tcPr>
            <w:tcW w:w="994" w:type="dxa"/>
            <w:tcBorders>
              <w:top w:val="double" w:sz="8" w:space="0" w:color="000000"/>
              <w:left w:val="nil"/>
              <w:bottom w:val="single" w:sz="16" w:space="0" w:color="000000"/>
              <w:right w:val="nil"/>
            </w:tcBorders>
            <w:shd w:val="clear" w:color="auto" w:fill="FFFFFF"/>
          </w:tcPr>
          <w:p w14:paraId="6595878C" w14:textId="77777777" w:rsidR="001829E8" w:rsidRPr="001829E8" w:rsidRDefault="001829E8" w:rsidP="001829E8">
            <w:pPr>
              <w:autoSpaceDE w:val="0"/>
              <w:autoSpaceDN w:val="0"/>
              <w:adjustRightInd w:val="0"/>
              <w:spacing w:after="0" w:line="240" w:lineRule="auto"/>
              <w:ind w:left="60" w:right="60"/>
              <w:jc w:val="center"/>
              <w:rPr>
                <w:rFonts w:ascii="Arial" w:hAnsi="Arial" w:cs="Arial"/>
                <w:color w:val="000000"/>
                <w:sz w:val="12"/>
                <w:szCs w:val="12"/>
              </w:rPr>
            </w:pPr>
            <w:r w:rsidRPr="001829E8">
              <w:rPr>
                <w:rFonts w:ascii="Arial" w:hAnsi="Arial" w:cs="Arial"/>
                <w:color w:val="000000"/>
                <w:sz w:val="12"/>
                <w:szCs w:val="12"/>
              </w:rPr>
              <w:t>df2</w:t>
            </w:r>
          </w:p>
        </w:tc>
        <w:tc>
          <w:tcPr>
            <w:tcW w:w="994" w:type="dxa"/>
            <w:tcBorders>
              <w:top w:val="double" w:sz="8" w:space="0" w:color="000000"/>
              <w:left w:val="nil"/>
              <w:bottom w:val="single" w:sz="16" w:space="0" w:color="000000"/>
              <w:right w:val="nil"/>
            </w:tcBorders>
            <w:shd w:val="clear" w:color="auto" w:fill="FFFFFF"/>
          </w:tcPr>
          <w:p w14:paraId="347DE638" w14:textId="77777777" w:rsidR="001829E8" w:rsidRPr="001829E8" w:rsidRDefault="001829E8" w:rsidP="001829E8">
            <w:pPr>
              <w:autoSpaceDE w:val="0"/>
              <w:autoSpaceDN w:val="0"/>
              <w:adjustRightInd w:val="0"/>
              <w:spacing w:after="0" w:line="240" w:lineRule="auto"/>
              <w:ind w:left="60" w:right="60"/>
              <w:jc w:val="center"/>
              <w:rPr>
                <w:rFonts w:ascii="Arial" w:hAnsi="Arial" w:cs="Arial"/>
                <w:color w:val="000000"/>
                <w:sz w:val="12"/>
                <w:szCs w:val="12"/>
              </w:rPr>
            </w:pPr>
            <w:r w:rsidRPr="001829E8">
              <w:rPr>
                <w:rFonts w:ascii="Arial" w:hAnsi="Arial" w:cs="Arial"/>
                <w:color w:val="000000"/>
                <w:sz w:val="12"/>
                <w:szCs w:val="12"/>
              </w:rPr>
              <w:t>Sig.</w:t>
            </w:r>
          </w:p>
        </w:tc>
      </w:tr>
      <w:tr w:rsidR="001829E8" w:rsidRPr="001829E8" w14:paraId="4E09DE2C" w14:textId="77777777">
        <w:tblPrEx>
          <w:tblCellMar>
            <w:top w:w="0" w:type="dxa"/>
            <w:bottom w:w="0" w:type="dxa"/>
          </w:tblCellMar>
        </w:tblPrEx>
        <w:trPr>
          <w:cantSplit/>
        </w:trPr>
        <w:tc>
          <w:tcPr>
            <w:tcW w:w="917" w:type="dxa"/>
            <w:vMerge w:val="restart"/>
            <w:tcBorders>
              <w:top w:val="single" w:sz="16" w:space="0" w:color="000000"/>
              <w:left w:val="nil"/>
              <w:bottom w:val="double" w:sz="8" w:space="0" w:color="000000"/>
              <w:right w:val="nil"/>
            </w:tcBorders>
            <w:shd w:val="clear" w:color="auto" w:fill="FFFFFF"/>
            <w:vAlign w:val="center"/>
          </w:tcPr>
          <w:p w14:paraId="5A4B53E7" w14:textId="28BC6778" w:rsidR="001829E8" w:rsidRPr="001829E8" w:rsidRDefault="004354BA" w:rsidP="001829E8">
            <w:pPr>
              <w:autoSpaceDE w:val="0"/>
              <w:autoSpaceDN w:val="0"/>
              <w:adjustRightInd w:val="0"/>
              <w:spacing w:after="0" w:line="240" w:lineRule="auto"/>
              <w:ind w:left="60" w:right="60"/>
              <w:rPr>
                <w:rFonts w:ascii="Arial" w:hAnsi="Arial" w:cs="Arial"/>
                <w:color w:val="000000"/>
                <w:sz w:val="12"/>
                <w:szCs w:val="12"/>
              </w:rPr>
            </w:pPr>
            <w:r>
              <w:rPr>
                <w:rFonts w:ascii="Arial" w:hAnsi="Arial" w:cs="Arial"/>
                <w:color w:val="000000"/>
                <w:sz w:val="12"/>
                <w:szCs w:val="12"/>
              </w:rPr>
              <w:t>Token change</w:t>
            </w:r>
          </w:p>
        </w:tc>
        <w:tc>
          <w:tcPr>
            <w:tcW w:w="2569" w:type="dxa"/>
            <w:tcBorders>
              <w:top w:val="single" w:sz="16" w:space="0" w:color="000000"/>
              <w:left w:val="nil"/>
              <w:bottom w:val="nil"/>
              <w:right w:val="nil"/>
            </w:tcBorders>
            <w:shd w:val="clear" w:color="auto" w:fill="FFFFFF"/>
            <w:vAlign w:val="center"/>
          </w:tcPr>
          <w:p w14:paraId="16DEB3BD" w14:textId="77777777" w:rsidR="001829E8" w:rsidRPr="001829E8" w:rsidRDefault="001829E8" w:rsidP="001829E8">
            <w:pPr>
              <w:autoSpaceDE w:val="0"/>
              <w:autoSpaceDN w:val="0"/>
              <w:adjustRightInd w:val="0"/>
              <w:spacing w:after="0" w:line="240" w:lineRule="auto"/>
              <w:ind w:left="60" w:right="60"/>
              <w:rPr>
                <w:rFonts w:ascii="Arial" w:hAnsi="Arial" w:cs="Arial"/>
                <w:color w:val="000000"/>
                <w:sz w:val="12"/>
                <w:szCs w:val="12"/>
              </w:rPr>
            </w:pPr>
            <w:r w:rsidRPr="001829E8">
              <w:rPr>
                <w:rFonts w:ascii="Arial" w:hAnsi="Arial" w:cs="Arial"/>
                <w:color w:val="000000"/>
                <w:sz w:val="12"/>
                <w:szCs w:val="12"/>
              </w:rPr>
              <w:t>Based on Mean</w:t>
            </w:r>
          </w:p>
        </w:tc>
        <w:tc>
          <w:tcPr>
            <w:tcW w:w="1193" w:type="dxa"/>
            <w:tcBorders>
              <w:top w:val="single" w:sz="16" w:space="0" w:color="000000"/>
              <w:left w:val="nil"/>
              <w:bottom w:val="nil"/>
              <w:right w:val="nil"/>
            </w:tcBorders>
            <w:shd w:val="clear" w:color="auto" w:fill="FFFFFF"/>
            <w:vAlign w:val="center"/>
          </w:tcPr>
          <w:p w14:paraId="78A225EF"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10.235</w:t>
            </w:r>
          </w:p>
        </w:tc>
        <w:tc>
          <w:tcPr>
            <w:tcW w:w="994" w:type="dxa"/>
            <w:tcBorders>
              <w:top w:val="single" w:sz="16" w:space="0" w:color="000000"/>
              <w:left w:val="nil"/>
              <w:bottom w:val="nil"/>
              <w:right w:val="nil"/>
            </w:tcBorders>
            <w:shd w:val="clear" w:color="auto" w:fill="FFFFFF"/>
            <w:vAlign w:val="center"/>
          </w:tcPr>
          <w:p w14:paraId="7F963E94"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4</w:t>
            </w:r>
          </w:p>
        </w:tc>
        <w:tc>
          <w:tcPr>
            <w:tcW w:w="994" w:type="dxa"/>
            <w:tcBorders>
              <w:top w:val="single" w:sz="16" w:space="0" w:color="000000"/>
              <w:left w:val="nil"/>
              <w:bottom w:val="nil"/>
              <w:right w:val="nil"/>
            </w:tcBorders>
            <w:shd w:val="clear" w:color="auto" w:fill="FFFFFF"/>
            <w:vAlign w:val="center"/>
          </w:tcPr>
          <w:p w14:paraId="41EB9E3D"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275</w:t>
            </w:r>
          </w:p>
        </w:tc>
        <w:tc>
          <w:tcPr>
            <w:tcW w:w="994" w:type="dxa"/>
            <w:tcBorders>
              <w:top w:val="single" w:sz="16" w:space="0" w:color="000000"/>
              <w:left w:val="nil"/>
              <w:bottom w:val="nil"/>
              <w:right w:val="nil"/>
            </w:tcBorders>
            <w:shd w:val="clear" w:color="auto" w:fill="FFFFFF"/>
            <w:vAlign w:val="center"/>
          </w:tcPr>
          <w:p w14:paraId="07226859"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.000</w:t>
            </w:r>
          </w:p>
        </w:tc>
      </w:tr>
      <w:tr w:rsidR="001829E8" w:rsidRPr="001829E8" w14:paraId="03CA63E0" w14:textId="77777777">
        <w:tblPrEx>
          <w:tblCellMar>
            <w:top w:w="0" w:type="dxa"/>
            <w:bottom w:w="0" w:type="dxa"/>
          </w:tblCellMar>
        </w:tblPrEx>
        <w:trPr>
          <w:cantSplit/>
        </w:trPr>
        <w:tc>
          <w:tcPr>
            <w:tcW w:w="917" w:type="dxa"/>
            <w:vMerge/>
            <w:tcBorders>
              <w:top w:val="single" w:sz="16" w:space="0" w:color="000000"/>
              <w:left w:val="nil"/>
              <w:bottom w:val="double" w:sz="8" w:space="0" w:color="000000"/>
              <w:right w:val="nil"/>
            </w:tcBorders>
            <w:shd w:val="clear" w:color="auto" w:fill="FFFFFF"/>
            <w:vAlign w:val="center"/>
          </w:tcPr>
          <w:p w14:paraId="6B9D0E88" w14:textId="77777777" w:rsidR="001829E8" w:rsidRPr="001829E8" w:rsidRDefault="001829E8" w:rsidP="001829E8">
            <w:pPr>
              <w:autoSpaceDE w:val="0"/>
              <w:autoSpaceDN w:val="0"/>
              <w:adjustRightInd w:val="0"/>
              <w:spacing w:after="0" w:line="240" w:lineRule="auto"/>
              <w:rPr>
                <w:rFonts w:ascii="Arial" w:hAnsi="Arial" w:cs="Arial"/>
                <w:color w:val="000000"/>
                <w:sz w:val="12"/>
                <w:szCs w:val="12"/>
              </w:rPr>
            </w:pPr>
          </w:p>
        </w:tc>
        <w:tc>
          <w:tcPr>
            <w:tcW w:w="2569" w:type="dxa"/>
            <w:tcBorders>
              <w:top w:val="nil"/>
              <w:left w:val="nil"/>
              <w:bottom w:val="nil"/>
              <w:right w:val="nil"/>
            </w:tcBorders>
            <w:shd w:val="clear" w:color="auto" w:fill="FFFFFF"/>
            <w:vAlign w:val="center"/>
          </w:tcPr>
          <w:p w14:paraId="03435B5D" w14:textId="77777777" w:rsidR="001829E8" w:rsidRPr="001829E8" w:rsidRDefault="001829E8" w:rsidP="001829E8">
            <w:pPr>
              <w:autoSpaceDE w:val="0"/>
              <w:autoSpaceDN w:val="0"/>
              <w:adjustRightInd w:val="0"/>
              <w:spacing w:after="0" w:line="240" w:lineRule="auto"/>
              <w:ind w:left="60" w:right="60"/>
              <w:rPr>
                <w:rFonts w:ascii="Arial" w:hAnsi="Arial" w:cs="Arial"/>
                <w:color w:val="000000"/>
                <w:sz w:val="12"/>
                <w:szCs w:val="12"/>
              </w:rPr>
            </w:pPr>
            <w:r w:rsidRPr="001829E8">
              <w:rPr>
                <w:rFonts w:ascii="Arial" w:hAnsi="Arial" w:cs="Arial"/>
                <w:color w:val="000000"/>
                <w:sz w:val="12"/>
                <w:szCs w:val="12"/>
              </w:rPr>
              <w:t>Based on Median</w:t>
            </w:r>
          </w:p>
        </w:tc>
        <w:tc>
          <w:tcPr>
            <w:tcW w:w="1193" w:type="dxa"/>
            <w:tcBorders>
              <w:top w:val="nil"/>
              <w:left w:val="nil"/>
              <w:bottom w:val="nil"/>
              <w:right w:val="nil"/>
            </w:tcBorders>
            <w:shd w:val="clear" w:color="auto" w:fill="FFFFFF"/>
            <w:vAlign w:val="center"/>
          </w:tcPr>
          <w:p w14:paraId="4A14BE40"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9.815</w:t>
            </w:r>
          </w:p>
        </w:tc>
        <w:tc>
          <w:tcPr>
            <w:tcW w:w="994" w:type="dxa"/>
            <w:tcBorders>
              <w:top w:val="nil"/>
              <w:left w:val="nil"/>
              <w:bottom w:val="nil"/>
              <w:right w:val="nil"/>
            </w:tcBorders>
            <w:shd w:val="clear" w:color="auto" w:fill="FFFFFF"/>
            <w:vAlign w:val="center"/>
          </w:tcPr>
          <w:p w14:paraId="18D37153"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4</w:t>
            </w:r>
          </w:p>
        </w:tc>
        <w:tc>
          <w:tcPr>
            <w:tcW w:w="994" w:type="dxa"/>
            <w:tcBorders>
              <w:top w:val="nil"/>
              <w:left w:val="nil"/>
              <w:bottom w:val="nil"/>
              <w:right w:val="nil"/>
            </w:tcBorders>
            <w:shd w:val="clear" w:color="auto" w:fill="FFFFFF"/>
            <w:vAlign w:val="center"/>
          </w:tcPr>
          <w:p w14:paraId="02AF3FFE"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275</w:t>
            </w:r>
          </w:p>
        </w:tc>
        <w:tc>
          <w:tcPr>
            <w:tcW w:w="994" w:type="dxa"/>
            <w:tcBorders>
              <w:top w:val="nil"/>
              <w:left w:val="nil"/>
              <w:bottom w:val="nil"/>
              <w:right w:val="nil"/>
            </w:tcBorders>
            <w:shd w:val="clear" w:color="auto" w:fill="FFFFFF"/>
            <w:vAlign w:val="center"/>
          </w:tcPr>
          <w:p w14:paraId="1836A7A7"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.000</w:t>
            </w:r>
          </w:p>
        </w:tc>
      </w:tr>
      <w:tr w:rsidR="001829E8" w:rsidRPr="001829E8" w14:paraId="3C18D82B" w14:textId="77777777">
        <w:tblPrEx>
          <w:tblCellMar>
            <w:top w:w="0" w:type="dxa"/>
            <w:bottom w:w="0" w:type="dxa"/>
          </w:tblCellMar>
        </w:tblPrEx>
        <w:trPr>
          <w:cantSplit/>
        </w:trPr>
        <w:tc>
          <w:tcPr>
            <w:tcW w:w="917" w:type="dxa"/>
            <w:vMerge/>
            <w:tcBorders>
              <w:top w:val="single" w:sz="16" w:space="0" w:color="000000"/>
              <w:left w:val="nil"/>
              <w:bottom w:val="double" w:sz="8" w:space="0" w:color="000000"/>
              <w:right w:val="nil"/>
            </w:tcBorders>
            <w:shd w:val="clear" w:color="auto" w:fill="FFFFFF"/>
            <w:vAlign w:val="center"/>
          </w:tcPr>
          <w:p w14:paraId="06664752" w14:textId="77777777" w:rsidR="001829E8" w:rsidRPr="001829E8" w:rsidRDefault="001829E8" w:rsidP="001829E8">
            <w:pPr>
              <w:autoSpaceDE w:val="0"/>
              <w:autoSpaceDN w:val="0"/>
              <w:adjustRightInd w:val="0"/>
              <w:spacing w:after="0" w:line="240" w:lineRule="auto"/>
              <w:rPr>
                <w:rFonts w:ascii="Arial" w:hAnsi="Arial" w:cs="Arial"/>
                <w:color w:val="000000"/>
                <w:sz w:val="12"/>
                <w:szCs w:val="12"/>
              </w:rPr>
            </w:pPr>
          </w:p>
        </w:tc>
        <w:tc>
          <w:tcPr>
            <w:tcW w:w="2569" w:type="dxa"/>
            <w:tcBorders>
              <w:top w:val="nil"/>
              <w:left w:val="nil"/>
              <w:bottom w:val="nil"/>
              <w:right w:val="nil"/>
            </w:tcBorders>
            <w:shd w:val="clear" w:color="auto" w:fill="FFFFFF"/>
            <w:vAlign w:val="center"/>
          </w:tcPr>
          <w:p w14:paraId="1CCAB815" w14:textId="77777777" w:rsidR="001829E8" w:rsidRPr="001829E8" w:rsidRDefault="001829E8" w:rsidP="001829E8">
            <w:pPr>
              <w:autoSpaceDE w:val="0"/>
              <w:autoSpaceDN w:val="0"/>
              <w:adjustRightInd w:val="0"/>
              <w:spacing w:after="0" w:line="240" w:lineRule="auto"/>
              <w:ind w:left="60" w:right="60"/>
              <w:rPr>
                <w:rFonts w:ascii="Arial" w:hAnsi="Arial" w:cs="Arial"/>
                <w:color w:val="000000"/>
                <w:sz w:val="12"/>
                <w:szCs w:val="12"/>
              </w:rPr>
            </w:pPr>
            <w:r w:rsidRPr="001829E8">
              <w:rPr>
                <w:rFonts w:ascii="Arial" w:hAnsi="Arial" w:cs="Arial"/>
                <w:color w:val="000000"/>
                <w:sz w:val="12"/>
                <w:szCs w:val="12"/>
              </w:rPr>
              <w:t xml:space="preserve">Based on Median and with adjusted </w:t>
            </w:r>
            <w:proofErr w:type="spellStart"/>
            <w:r w:rsidRPr="001829E8">
              <w:rPr>
                <w:rFonts w:ascii="Arial" w:hAnsi="Arial" w:cs="Arial"/>
                <w:color w:val="000000"/>
                <w:sz w:val="12"/>
                <w:szCs w:val="12"/>
              </w:rPr>
              <w:t>df</w:t>
            </w:r>
            <w:proofErr w:type="spellEnd"/>
          </w:p>
        </w:tc>
        <w:tc>
          <w:tcPr>
            <w:tcW w:w="1193" w:type="dxa"/>
            <w:tcBorders>
              <w:top w:val="nil"/>
              <w:left w:val="nil"/>
              <w:bottom w:val="nil"/>
              <w:right w:val="nil"/>
            </w:tcBorders>
            <w:shd w:val="clear" w:color="auto" w:fill="FFFFFF"/>
            <w:vAlign w:val="center"/>
          </w:tcPr>
          <w:p w14:paraId="2804C650"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9.815</w:t>
            </w:r>
          </w:p>
        </w:tc>
        <w:tc>
          <w:tcPr>
            <w:tcW w:w="994" w:type="dxa"/>
            <w:tcBorders>
              <w:top w:val="nil"/>
              <w:left w:val="nil"/>
              <w:bottom w:val="nil"/>
              <w:right w:val="nil"/>
            </w:tcBorders>
            <w:shd w:val="clear" w:color="auto" w:fill="FFFFFF"/>
            <w:vAlign w:val="center"/>
          </w:tcPr>
          <w:p w14:paraId="5A38A5E1"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4</w:t>
            </w:r>
          </w:p>
        </w:tc>
        <w:tc>
          <w:tcPr>
            <w:tcW w:w="994" w:type="dxa"/>
            <w:tcBorders>
              <w:top w:val="nil"/>
              <w:left w:val="nil"/>
              <w:bottom w:val="nil"/>
              <w:right w:val="nil"/>
            </w:tcBorders>
            <w:shd w:val="clear" w:color="auto" w:fill="FFFFFF"/>
            <w:vAlign w:val="center"/>
          </w:tcPr>
          <w:p w14:paraId="4A409921"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142.749</w:t>
            </w:r>
          </w:p>
        </w:tc>
        <w:tc>
          <w:tcPr>
            <w:tcW w:w="994" w:type="dxa"/>
            <w:tcBorders>
              <w:top w:val="nil"/>
              <w:left w:val="nil"/>
              <w:bottom w:val="nil"/>
              <w:right w:val="nil"/>
            </w:tcBorders>
            <w:shd w:val="clear" w:color="auto" w:fill="FFFFFF"/>
            <w:vAlign w:val="center"/>
          </w:tcPr>
          <w:p w14:paraId="2B3F7283"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.000</w:t>
            </w:r>
          </w:p>
        </w:tc>
      </w:tr>
      <w:tr w:rsidR="001829E8" w:rsidRPr="001829E8" w14:paraId="57841C22" w14:textId="77777777">
        <w:tblPrEx>
          <w:tblCellMar>
            <w:top w:w="0" w:type="dxa"/>
            <w:bottom w:w="0" w:type="dxa"/>
          </w:tblCellMar>
        </w:tblPrEx>
        <w:trPr>
          <w:cantSplit/>
        </w:trPr>
        <w:tc>
          <w:tcPr>
            <w:tcW w:w="917" w:type="dxa"/>
            <w:vMerge/>
            <w:tcBorders>
              <w:top w:val="single" w:sz="16" w:space="0" w:color="000000"/>
              <w:left w:val="nil"/>
              <w:bottom w:val="double" w:sz="8" w:space="0" w:color="000000"/>
              <w:right w:val="nil"/>
            </w:tcBorders>
            <w:shd w:val="clear" w:color="auto" w:fill="FFFFFF"/>
            <w:vAlign w:val="center"/>
          </w:tcPr>
          <w:p w14:paraId="2029B587" w14:textId="77777777" w:rsidR="001829E8" w:rsidRPr="001829E8" w:rsidRDefault="001829E8" w:rsidP="001829E8">
            <w:pPr>
              <w:autoSpaceDE w:val="0"/>
              <w:autoSpaceDN w:val="0"/>
              <w:adjustRightInd w:val="0"/>
              <w:spacing w:after="0" w:line="240" w:lineRule="auto"/>
              <w:rPr>
                <w:rFonts w:ascii="Arial" w:hAnsi="Arial" w:cs="Arial"/>
                <w:color w:val="000000"/>
                <w:sz w:val="12"/>
                <w:szCs w:val="12"/>
              </w:rPr>
            </w:pPr>
          </w:p>
        </w:tc>
        <w:tc>
          <w:tcPr>
            <w:tcW w:w="2569" w:type="dxa"/>
            <w:tcBorders>
              <w:top w:val="nil"/>
              <w:left w:val="nil"/>
              <w:bottom w:val="double" w:sz="8" w:space="0" w:color="000000"/>
              <w:right w:val="nil"/>
            </w:tcBorders>
            <w:shd w:val="clear" w:color="auto" w:fill="FFFFFF"/>
            <w:vAlign w:val="center"/>
          </w:tcPr>
          <w:p w14:paraId="7B25AF97" w14:textId="77777777" w:rsidR="001829E8" w:rsidRPr="001829E8" w:rsidRDefault="001829E8" w:rsidP="001829E8">
            <w:pPr>
              <w:autoSpaceDE w:val="0"/>
              <w:autoSpaceDN w:val="0"/>
              <w:adjustRightInd w:val="0"/>
              <w:spacing w:after="0" w:line="240" w:lineRule="auto"/>
              <w:ind w:left="60" w:right="60"/>
              <w:rPr>
                <w:rFonts w:ascii="Arial" w:hAnsi="Arial" w:cs="Arial"/>
                <w:color w:val="000000"/>
                <w:sz w:val="12"/>
                <w:szCs w:val="12"/>
              </w:rPr>
            </w:pPr>
            <w:r w:rsidRPr="001829E8">
              <w:rPr>
                <w:rFonts w:ascii="Arial" w:hAnsi="Arial" w:cs="Arial"/>
                <w:color w:val="000000"/>
                <w:sz w:val="12"/>
                <w:szCs w:val="12"/>
              </w:rPr>
              <w:t>Based on trimmed mean</w:t>
            </w:r>
          </w:p>
        </w:tc>
        <w:tc>
          <w:tcPr>
            <w:tcW w:w="1193" w:type="dxa"/>
            <w:tcBorders>
              <w:top w:val="nil"/>
              <w:left w:val="nil"/>
              <w:bottom w:val="double" w:sz="8" w:space="0" w:color="000000"/>
              <w:right w:val="nil"/>
            </w:tcBorders>
            <w:shd w:val="clear" w:color="auto" w:fill="FFFFFF"/>
            <w:vAlign w:val="center"/>
          </w:tcPr>
          <w:p w14:paraId="6FCE32DB"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10.200</w:t>
            </w:r>
          </w:p>
        </w:tc>
        <w:tc>
          <w:tcPr>
            <w:tcW w:w="994" w:type="dxa"/>
            <w:tcBorders>
              <w:top w:val="nil"/>
              <w:left w:val="nil"/>
              <w:bottom w:val="double" w:sz="8" w:space="0" w:color="000000"/>
              <w:right w:val="nil"/>
            </w:tcBorders>
            <w:shd w:val="clear" w:color="auto" w:fill="FFFFFF"/>
            <w:vAlign w:val="center"/>
          </w:tcPr>
          <w:p w14:paraId="5481F744"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4</w:t>
            </w:r>
          </w:p>
        </w:tc>
        <w:tc>
          <w:tcPr>
            <w:tcW w:w="994" w:type="dxa"/>
            <w:tcBorders>
              <w:top w:val="nil"/>
              <w:left w:val="nil"/>
              <w:bottom w:val="double" w:sz="8" w:space="0" w:color="000000"/>
              <w:right w:val="nil"/>
            </w:tcBorders>
            <w:shd w:val="clear" w:color="auto" w:fill="FFFFFF"/>
            <w:vAlign w:val="center"/>
          </w:tcPr>
          <w:p w14:paraId="18F7C159"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275</w:t>
            </w:r>
          </w:p>
        </w:tc>
        <w:tc>
          <w:tcPr>
            <w:tcW w:w="994" w:type="dxa"/>
            <w:tcBorders>
              <w:top w:val="nil"/>
              <w:left w:val="nil"/>
              <w:bottom w:val="double" w:sz="8" w:space="0" w:color="000000"/>
              <w:right w:val="nil"/>
            </w:tcBorders>
            <w:shd w:val="clear" w:color="auto" w:fill="FFFFFF"/>
            <w:vAlign w:val="center"/>
          </w:tcPr>
          <w:p w14:paraId="73C13E68" w14:textId="77777777" w:rsidR="001829E8" w:rsidRPr="001829E8" w:rsidRDefault="001829E8" w:rsidP="001829E8">
            <w:pPr>
              <w:autoSpaceDE w:val="0"/>
              <w:autoSpaceDN w:val="0"/>
              <w:adjustRightInd w:val="0"/>
              <w:spacing w:after="0" w:line="240" w:lineRule="auto"/>
              <w:ind w:left="60" w:right="60"/>
              <w:jc w:val="right"/>
              <w:rPr>
                <w:rFonts w:ascii="Arial" w:hAnsi="Arial" w:cs="Arial"/>
                <w:color w:val="000000"/>
                <w:sz w:val="12"/>
                <w:szCs w:val="12"/>
              </w:rPr>
            </w:pPr>
            <w:r w:rsidRPr="001829E8">
              <w:rPr>
                <w:rFonts w:ascii="Arial" w:hAnsi="Arial" w:cs="Arial"/>
                <w:b/>
                <w:bCs/>
                <w:color w:val="000000"/>
                <w:sz w:val="12"/>
                <w:szCs w:val="12"/>
              </w:rPr>
              <w:t>.000</w:t>
            </w:r>
          </w:p>
        </w:tc>
      </w:tr>
    </w:tbl>
    <w:p w14:paraId="0238240A" w14:textId="77777777" w:rsidR="001829E8" w:rsidRPr="001829E8" w:rsidRDefault="001829E8" w:rsidP="001829E8">
      <w:pPr>
        <w:autoSpaceDE w:val="0"/>
        <w:autoSpaceDN w:val="0"/>
        <w:adjustRightInd w:val="0"/>
        <w:spacing w:after="0" w:line="240" w:lineRule="auto"/>
        <w:rPr>
          <w:sz w:val="24"/>
          <w:szCs w:val="24"/>
        </w:rPr>
      </w:pPr>
    </w:p>
    <w:p w14:paraId="43B5D0E9" w14:textId="77777777" w:rsidR="004354BA" w:rsidRPr="004354BA" w:rsidRDefault="004354BA" w:rsidP="004354BA">
      <w:pPr>
        <w:autoSpaceDE w:val="0"/>
        <w:autoSpaceDN w:val="0"/>
        <w:adjustRightInd w:val="0"/>
        <w:spacing w:after="0" w:line="240" w:lineRule="auto"/>
        <w:rPr>
          <w:sz w:val="24"/>
          <w:szCs w:val="24"/>
        </w:rPr>
      </w:pPr>
    </w:p>
    <w:tbl>
      <w:tblPr>
        <w:tblW w:w="7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8"/>
        <w:gridCol w:w="2570"/>
        <w:gridCol w:w="1193"/>
        <w:gridCol w:w="994"/>
        <w:gridCol w:w="994"/>
        <w:gridCol w:w="994"/>
      </w:tblGrid>
      <w:tr w:rsidR="004354BA" w:rsidRPr="004354BA" w14:paraId="24B443CF" w14:textId="77777777">
        <w:tblPrEx>
          <w:tblCellMar>
            <w:top w:w="0" w:type="dxa"/>
            <w:bottom w:w="0" w:type="dxa"/>
          </w:tblCellMar>
        </w:tblPrEx>
        <w:trPr>
          <w:cantSplit/>
        </w:trPr>
        <w:tc>
          <w:tcPr>
            <w:tcW w:w="7661" w:type="dxa"/>
            <w:gridSpan w:val="6"/>
            <w:tcBorders>
              <w:top w:val="nil"/>
              <w:left w:val="nil"/>
              <w:bottom w:val="nil"/>
              <w:right w:val="nil"/>
            </w:tcBorders>
            <w:shd w:val="clear" w:color="auto" w:fill="FFFFFF"/>
          </w:tcPr>
          <w:p w14:paraId="311C45F3" w14:textId="4ED1090E" w:rsidR="004354BA" w:rsidRPr="004354BA" w:rsidRDefault="004354BA" w:rsidP="004354BA">
            <w:pPr>
              <w:autoSpaceDE w:val="0"/>
              <w:autoSpaceDN w:val="0"/>
              <w:adjustRightInd w:val="0"/>
              <w:spacing w:after="0" w:line="240" w:lineRule="auto"/>
              <w:ind w:left="60" w:right="60"/>
              <w:jc w:val="center"/>
              <w:rPr>
                <w:rFonts w:ascii="Arial" w:hAnsi="Arial" w:cs="Arial"/>
                <w:color w:val="000000"/>
                <w:sz w:val="14"/>
                <w:szCs w:val="14"/>
              </w:rPr>
            </w:pPr>
            <w:r w:rsidRPr="004354BA">
              <w:rPr>
                <w:rFonts w:ascii="Arial" w:hAnsi="Arial" w:cs="Arial"/>
                <w:b/>
                <w:bCs/>
                <w:color w:val="000000"/>
                <w:sz w:val="14"/>
                <w:szCs w:val="14"/>
              </w:rPr>
              <w:t>Test of Homogeneity of Variance</w:t>
            </w:r>
            <w:r>
              <w:rPr>
                <w:rFonts w:ascii="Arial" w:hAnsi="Arial" w:cs="Arial"/>
                <w:b/>
                <w:bCs/>
                <w:color w:val="000000"/>
                <w:sz w:val="14"/>
                <w:szCs w:val="14"/>
              </w:rPr>
              <w:t xml:space="preserve"> of Token Change across Unequal Conditions</w:t>
            </w:r>
          </w:p>
        </w:tc>
      </w:tr>
      <w:tr w:rsidR="004354BA" w:rsidRPr="004354BA" w14:paraId="5774547F" w14:textId="77777777">
        <w:tblPrEx>
          <w:tblCellMar>
            <w:top w:w="0" w:type="dxa"/>
            <w:bottom w:w="0" w:type="dxa"/>
          </w:tblCellMar>
        </w:tblPrEx>
        <w:trPr>
          <w:cantSplit/>
        </w:trPr>
        <w:tc>
          <w:tcPr>
            <w:tcW w:w="3486" w:type="dxa"/>
            <w:gridSpan w:val="2"/>
            <w:tcBorders>
              <w:top w:val="double" w:sz="8" w:space="0" w:color="000000"/>
              <w:left w:val="nil"/>
              <w:bottom w:val="single" w:sz="16" w:space="0" w:color="000000"/>
              <w:right w:val="nil"/>
            </w:tcBorders>
            <w:shd w:val="clear" w:color="auto" w:fill="FFFFFF"/>
          </w:tcPr>
          <w:p w14:paraId="329A2F72" w14:textId="77777777" w:rsidR="004354BA" w:rsidRPr="004354BA" w:rsidRDefault="004354BA" w:rsidP="004354BA">
            <w:pPr>
              <w:autoSpaceDE w:val="0"/>
              <w:autoSpaceDN w:val="0"/>
              <w:adjustRightInd w:val="0"/>
              <w:spacing w:after="0" w:line="240" w:lineRule="auto"/>
              <w:rPr>
                <w:sz w:val="24"/>
                <w:szCs w:val="24"/>
              </w:rPr>
            </w:pPr>
          </w:p>
        </w:tc>
        <w:tc>
          <w:tcPr>
            <w:tcW w:w="1193" w:type="dxa"/>
            <w:tcBorders>
              <w:top w:val="double" w:sz="8" w:space="0" w:color="000000"/>
              <w:left w:val="nil"/>
              <w:bottom w:val="single" w:sz="16" w:space="0" w:color="000000"/>
              <w:right w:val="nil"/>
            </w:tcBorders>
            <w:shd w:val="clear" w:color="auto" w:fill="FFFFFF"/>
          </w:tcPr>
          <w:p w14:paraId="601AFAAF" w14:textId="77777777" w:rsidR="004354BA" w:rsidRPr="004354BA" w:rsidRDefault="004354BA" w:rsidP="004354BA">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4354BA">
              <w:rPr>
                <w:rFonts w:ascii="Arial" w:hAnsi="Arial" w:cs="Arial"/>
                <w:color w:val="000000"/>
                <w:sz w:val="12"/>
                <w:szCs w:val="12"/>
              </w:rPr>
              <w:t>Levene</w:t>
            </w:r>
            <w:proofErr w:type="spellEnd"/>
            <w:r w:rsidRPr="004354BA">
              <w:rPr>
                <w:rFonts w:ascii="Arial" w:hAnsi="Arial" w:cs="Arial"/>
                <w:color w:val="000000"/>
                <w:sz w:val="12"/>
                <w:szCs w:val="12"/>
              </w:rPr>
              <w:t xml:space="preserve"> Statistic</w:t>
            </w:r>
          </w:p>
        </w:tc>
        <w:tc>
          <w:tcPr>
            <w:tcW w:w="994" w:type="dxa"/>
            <w:tcBorders>
              <w:top w:val="double" w:sz="8" w:space="0" w:color="000000"/>
              <w:left w:val="nil"/>
              <w:bottom w:val="single" w:sz="16" w:space="0" w:color="000000"/>
              <w:right w:val="nil"/>
            </w:tcBorders>
            <w:shd w:val="clear" w:color="auto" w:fill="FFFFFF"/>
          </w:tcPr>
          <w:p w14:paraId="060FF65A" w14:textId="77777777" w:rsidR="004354BA" w:rsidRPr="004354BA" w:rsidRDefault="004354BA" w:rsidP="004354BA">
            <w:pPr>
              <w:autoSpaceDE w:val="0"/>
              <w:autoSpaceDN w:val="0"/>
              <w:adjustRightInd w:val="0"/>
              <w:spacing w:after="0" w:line="240" w:lineRule="auto"/>
              <w:ind w:left="60" w:right="60"/>
              <w:jc w:val="center"/>
              <w:rPr>
                <w:rFonts w:ascii="Arial" w:hAnsi="Arial" w:cs="Arial"/>
                <w:color w:val="000000"/>
                <w:sz w:val="12"/>
                <w:szCs w:val="12"/>
              </w:rPr>
            </w:pPr>
            <w:r w:rsidRPr="004354BA">
              <w:rPr>
                <w:rFonts w:ascii="Arial" w:hAnsi="Arial" w:cs="Arial"/>
                <w:color w:val="000000"/>
                <w:sz w:val="12"/>
                <w:szCs w:val="12"/>
              </w:rPr>
              <w:t>df1</w:t>
            </w:r>
          </w:p>
        </w:tc>
        <w:tc>
          <w:tcPr>
            <w:tcW w:w="994" w:type="dxa"/>
            <w:tcBorders>
              <w:top w:val="double" w:sz="8" w:space="0" w:color="000000"/>
              <w:left w:val="nil"/>
              <w:bottom w:val="single" w:sz="16" w:space="0" w:color="000000"/>
              <w:right w:val="nil"/>
            </w:tcBorders>
            <w:shd w:val="clear" w:color="auto" w:fill="FFFFFF"/>
          </w:tcPr>
          <w:p w14:paraId="2D6A87F4" w14:textId="77777777" w:rsidR="004354BA" w:rsidRPr="004354BA" w:rsidRDefault="004354BA" w:rsidP="004354BA">
            <w:pPr>
              <w:autoSpaceDE w:val="0"/>
              <w:autoSpaceDN w:val="0"/>
              <w:adjustRightInd w:val="0"/>
              <w:spacing w:after="0" w:line="240" w:lineRule="auto"/>
              <w:ind w:left="60" w:right="60"/>
              <w:jc w:val="center"/>
              <w:rPr>
                <w:rFonts w:ascii="Arial" w:hAnsi="Arial" w:cs="Arial"/>
                <w:color w:val="000000"/>
                <w:sz w:val="12"/>
                <w:szCs w:val="12"/>
              </w:rPr>
            </w:pPr>
            <w:r w:rsidRPr="004354BA">
              <w:rPr>
                <w:rFonts w:ascii="Arial" w:hAnsi="Arial" w:cs="Arial"/>
                <w:color w:val="000000"/>
                <w:sz w:val="12"/>
                <w:szCs w:val="12"/>
              </w:rPr>
              <w:t>df2</w:t>
            </w:r>
          </w:p>
        </w:tc>
        <w:tc>
          <w:tcPr>
            <w:tcW w:w="994" w:type="dxa"/>
            <w:tcBorders>
              <w:top w:val="double" w:sz="8" w:space="0" w:color="000000"/>
              <w:left w:val="nil"/>
              <w:bottom w:val="single" w:sz="16" w:space="0" w:color="000000"/>
              <w:right w:val="nil"/>
            </w:tcBorders>
            <w:shd w:val="clear" w:color="auto" w:fill="FFFFFF"/>
          </w:tcPr>
          <w:p w14:paraId="6AEE6A63" w14:textId="77777777" w:rsidR="004354BA" w:rsidRPr="004354BA" w:rsidRDefault="004354BA" w:rsidP="004354BA">
            <w:pPr>
              <w:autoSpaceDE w:val="0"/>
              <w:autoSpaceDN w:val="0"/>
              <w:adjustRightInd w:val="0"/>
              <w:spacing w:after="0" w:line="240" w:lineRule="auto"/>
              <w:ind w:left="60" w:right="60"/>
              <w:jc w:val="center"/>
              <w:rPr>
                <w:rFonts w:ascii="Arial" w:hAnsi="Arial" w:cs="Arial"/>
                <w:color w:val="000000"/>
                <w:sz w:val="12"/>
                <w:szCs w:val="12"/>
              </w:rPr>
            </w:pPr>
            <w:r w:rsidRPr="004354BA">
              <w:rPr>
                <w:rFonts w:ascii="Arial" w:hAnsi="Arial" w:cs="Arial"/>
                <w:color w:val="000000"/>
                <w:sz w:val="12"/>
                <w:szCs w:val="12"/>
              </w:rPr>
              <w:t>Sig.</w:t>
            </w:r>
          </w:p>
        </w:tc>
      </w:tr>
      <w:tr w:rsidR="004354BA" w:rsidRPr="004354BA" w14:paraId="7E5A1502" w14:textId="77777777">
        <w:tblPrEx>
          <w:tblCellMar>
            <w:top w:w="0" w:type="dxa"/>
            <w:bottom w:w="0" w:type="dxa"/>
          </w:tblCellMar>
        </w:tblPrEx>
        <w:trPr>
          <w:cantSplit/>
        </w:trPr>
        <w:tc>
          <w:tcPr>
            <w:tcW w:w="917" w:type="dxa"/>
            <w:vMerge w:val="restart"/>
            <w:tcBorders>
              <w:top w:val="single" w:sz="16" w:space="0" w:color="000000"/>
              <w:left w:val="nil"/>
              <w:bottom w:val="double" w:sz="8" w:space="0" w:color="000000"/>
              <w:right w:val="nil"/>
            </w:tcBorders>
            <w:shd w:val="clear" w:color="auto" w:fill="FFFFFF"/>
            <w:vAlign w:val="center"/>
          </w:tcPr>
          <w:p w14:paraId="24DA61C8" w14:textId="77777777" w:rsidR="004354BA" w:rsidRPr="004354BA" w:rsidRDefault="004354BA" w:rsidP="004354BA">
            <w:pPr>
              <w:autoSpaceDE w:val="0"/>
              <w:autoSpaceDN w:val="0"/>
              <w:adjustRightInd w:val="0"/>
              <w:spacing w:after="0" w:line="240" w:lineRule="auto"/>
              <w:ind w:left="60" w:right="60"/>
              <w:rPr>
                <w:rFonts w:ascii="Arial" w:hAnsi="Arial" w:cs="Arial"/>
                <w:color w:val="000000"/>
                <w:sz w:val="12"/>
                <w:szCs w:val="12"/>
              </w:rPr>
            </w:pPr>
            <w:proofErr w:type="spellStart"/>
            <w:r w:rsidRPr="004354BA">
              <w:rPr>
                <w:rFonts w:ascii="Arial" w:hAnsi="Arial" w:cs="Arial"/>
                <w:color w:val="000000"/>
                <w:sz w:val="12"/>
                <w:szCs w:val="12"/>
              </w:rPr>
              <w:t>deltaTokens</w:t>
            </w:r>
            <w:proofErr w:type="spellEnd"/>
          </w:p>
        </w:tc>
        <w:tc>
          <w:tcPr>
            <w:tcW w:w="2569" w:type="dxa"/>
            <w:tcBorders>
              <w:top w:val="single" w:sz="16" w:space="0" w:color="000000"/>
              <w:left w:val="nil"/>
              <w:bottom w:val="nil"/>
              <w:right w:val="nil"/>
            </w:tcBorders>
            <w:shd w:val="clear" w:color="auto" w:fill="FFFFFF"/>
            <w:vAlign w:val="center"/>
          </w:tcPr>
          <w:p w14:paraId="68E600BB" w14:textId="77777777" w:rsidR="004354BA" w:rsidRPr="004354BA" w:rsidRDefault="004354BA" w:rsidP="004354BA">
            <w:pPr>
              <w:autoSpaceDE w:val="0"/>
              <w:autoSpaceDN w:val="0"/>
              <w:adjustRightInd w:val="0"/>
              <w:spacing w:after="0" w:line="240" w:lineRule="auto"/>
              <w:ind w:left="60" w:right="60"/>
              <w:rPr>
                <w:rFonts w:ascii="Arial" w:hAnsi="Arial" w:cs="Arial"/>
                <w:color w:val="000000"/>
                <w:sz w:val="12"/>
                <w:szCs w:val="12"/>
              </w:rPr>
            </w:pPr>
            <w:r w:rsidRPr="004354BA">
              <w:rPr>
                <w:rFonts w:ascii="Arial" w:hAnsi="Arial" w:cs="Arial"/>
                <w:color w:val="000000"/>
                <w:sz w:val="12"/>
                <w:szCs w:val="12"/>
              </w:rPr>
              <w:t>Based on Mean</w:t>
            </w:r>
          </w:p>
        </w:tc>
        <w:tc>
          <w:tcPr>
            <w:tcW w:w="1193" w:type="dxa"/>
            <w:tcBorders>
              <w:top w:val="single" w:sz="16" w:space="0" w:color="000000"/>
              <w:left w:val="nil"/>
              <w:bottom w:val="nil"/>
              <w:right w:val="nil"/>
            </w:tcBorders>
            <w:shd w:val="clear" w:color="auto" w:fill="FFFFFF"/>
            <w:vAlign w:val="center"/>
          </w:tcPr>
          <w:p w14:paraId="5AB70649"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.724</w:t>
            </w:r>
          </w:p>
        </w:tc>
        <w:tc>
          <w:tcPr>
            <w:tcW w:w="994" w:type="dxa"/>
            <w:tcBorders>
              <w:top w:val="single" w:sz="16" w:space="0" w:color="000000"/>
              <w:left w:val="nil"/>
              <w:bottom w:val="nil"/>
              <w:right w:val="nil"/>
            </w:tcBorders>
            <w:shd w:val="clear" w:color="auto" w:fill="FFFFFF"/>
            <w:vAlign w:val="center"/>
          </w:tcPr>
          <w:p w14:paraId="3A78FE21"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2</w:t>
            </w:r>
          </w:p>
        </w:tc>
        <w:tc>
          <w:tcPr>
            <w:tcW w:w="994" w:type="dxa"/>
            <w:tcBorders>
              <w:top w:val="single" w:sz="16" w:space="0" w:color="000000"/>
              <w:left w:val="nil"/>
              <w:bottom w:val="nil"/>
              <w:right w:val="nil"/>
            </w:tcBorders>
            <w:shd w:val="clear" w:color="auto" w:fill="FFFFFF"/>
            <w:vAlign w:val="center"/>
          </w:tcPr>
          <w:p w14:paraId="4EBA0923"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165</w:t>
            </w:r>
          </w:p>
        </w:tc>
        <w:tc>
          <w:tcPr>
            <w:tcW w:w="994" w:type="dxa"/>
            <w:tcBorders>
              <w:top w:val="single" w:sz="16" w:space="0" w:color="000000"/>
              <w:left w:val="nil"/>
              <w:bottom w:val="nil"/>
              <w:right w:val="nil"/>
            </w:tcBorders>
            <w:shd w:val="clear" w:color="auto" w:fill="FFFFFF"/>
            <w:vAlign w:val="center"/>
          </w:tcPr>
          <w:p w14:paraId="51FD52B0"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.487</w:t>
            </w:r>
          </w:p>
        </w:tc>
      </w:tr>
      <w:tr w:rsidR="004354BA" w:rsidRPr="004354BA" w14:paraId="3112420C" w14:textId="77777777">
        <w:tblPrEx>
          <w:tblCellMar>
            <w:top w:w="0" w:type="dxa"/>
            <w:bottom w:w="0" w:type="dxa"/>
          </w:tblCellMar>
        </w:tblPrEx>
        <w:trPr>
          <w:cantSplit/>
        </w:trPr>
        <w:tc>
          <w:tcPr>
            <w:tcW w:w="917" w:type="dxa"/>
            <w:vMerge/>
            <w:tcBorders>
              <w:top w:val="single" w:sz="16" w:space="0" w:color="000000"/>
              <w:left w:val="nil"/>
              <w:bottom w:val="double" w:sz="8" w:space="0" w:color="000000"/>
              <w:right w:val="nil"/>
            </w:tcBorders>
            <w:shd w:val="clear" w:color="auto" w:fill="FFFFFF"/>
            <w:vAlign w:val="center"/>
          </w:tcPr>
          <w:p w14:paraId="60E4DD38" w14:textId="77777777" w:rsidR="004354BA" w:rsidRPr="004354BA" w:rsidRDefault="004354BA" w:rsidP="004354BA">
            <w:pPr>
              <w:autoSpaceDE w:val="0"/>
              <w:autoSpaceDN w:val="0"/>
              <w:adjustRightInd w:val="0"/>
              <w:spacing w:after="0" w:line="240" w:lineRule="auto"/>
              <w:rPr>
                <w:rFonts w:ascii="Arial" w:hAnsi="Arial" w:cs="Arial"/>
                <w:color w:val="000000"/>
                <w:sz w:val="12"/>
                <w:szCs w:val="12"/>
              </w:rPr>
            </w:pPr>
          </w:p>
        </w:tc>
        <w:tc>
          <w:tcPr>
            <w:tcW w:w="2569" w:type="dxa"/>
            <w:tcBorders>
              <w:top w:val="nil"/>
              <w:left w:val="nil"/>
              <w:bottom w:val="nil"/>
              <w:right w:val="nil"/>
            </w:tcBorders>
            <w:shd w:val="clear" w:color="auto" w:fill="FFFFFF"/>
            <w:vAlign w:val="center"/>
          </w:tcPr>
          <w:p w14:paraId="470791F9" w14:textId="77777777" w:rsidR="004354BA" w:rsidRPr="004354BA" w:rsidRDefault="004354BA" w:rsidP="004354BA">
            <w:pPr>
              <w:autoSpaceDE w:val="0"/>
              <w:autoSpaceDN w:val="0"/>
              <w:adjustRightInd w:val="0"/>
              <w:spacing w:after="0" w:line="240" w:lineRule="auto"/>
              <w:ind w:left="60" w:right="60"/>
              <w:rPr>
                <w:rFonts w:ascii="Arial" w:hAnsi="Arial" w:cs="Arial"/>
                <w:color w:val="000000"/>
                <w:sz w:val="12"/>
                <w:szCs w:val="12"/>
              </w:rPr>
            </w:pPr>
            <w:r w:rsidRPr="004354BA">
              <w:rPr>
                <w:rFonts w:ascii="Arial" w:hAnsi="Arial" w:cs="Arial"/>
                <w:color w:val="000000"/>
                <w:sz w:val="12"/>
                <w:szCs w:val="12"/>
              </w:rPr>
              <w:t>Based on Median</w:t>
            </w:r>
          </w:p>
        </w:tc>
        <w:tc>
          <w:tcPr>
            <w:tcW w:w="1193" w:type="dxa"/>
            <w:tcBorders>
              <w:top w:val="nil"/>
              <w:left w:val="nil"/>
              <w:bottom w:val="nil"/>
              <w:right w:val="nil"/>
            </w:tcBorders>
            <w:shd w:val="clear" w:color="auto" w:fill="FFFFFF"/>
            <w:vAlign w:val="center"/>
          </w:tcPr>
          <w:p w14:paraId="0877D520"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.659</w:t>
            </w:r>
          </w:p>
        </w:tc>
        <w:tc>
          <w:tcPr>
            <w:tcW w:w="994" w:type="dxa"/>
            <w:tcBorders>
              <w:top w:val="nil"/>
              <w:left w:val="nil"/>
              <w:bottom w:val="nil"/>
              <w:right w:val="nil"/>
            </w:tcBorders>
            <w:shd w:val="clear" w:color="auto" w:fill="FFFFFF"/>
            <w:vAlign w:val="center"/>
          </w:tcPr>
          <w:p w14:paraId="7837F407"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2</w:t>
            </w:r>
          </w:p>
        </w:tc>
        <w:tc>
          <w:tcPr>
            <w:tcW w:w="994" w:type="dxa"/>
            <w:tcBorders>
              <w:top w:val="nil"/>
              <w:left w:val="nil"/>
              <w:bottom w:val="nil"/>
              <w:right w:val="nil"/>
            </w:tcBorders>
            <w:shd w:val="clear" w:color="auto" w:fill="FFFFFF"/>
            <w:vAlign w:val="center"/>
          </w:tcPr>
          <w:p w14:paraId="1599B4B8"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165</w:t>
            </w:r>
          </w:p>
        </w:tc>
        <w:tc>
          <w:tcPr>
            <w:tcW w:w="994" w:type="dxa"/>
            <w:tcBorders>
              <w:top w:val="nil"/>
              <w:left w:val="nil"/>
              <w:bottom w:val="nil"/>
              <w:right w:val="nil"/>
            </w:tcBorders>
            <w:shd w:val="clear" w:color="auto" w:fill="FFFFFF"/>
            <w:vAlign w:val="center"/>
          </w:tcPr>
          <w:p w14:paraId="44B6BA34"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.519</w:t>
            </w:r>
          </w:p>
        </w:tc>
      </w:tr>
      <w:tr w:rsidR="004354BA" w:rsidRPr="004354BA" w14:paraId="16115F23" w14:textId="77777777">
        <w:tblPrEx>
          <w:tblCellMar>
            <w:top w:w="0" w:type="dxa"/>
            <w:bottom w:w="0" w:type="dxa"/>
          </w:tblCellMar>
        </w:tblPrEx>
        <w:trPr>
          <w:cantSplit/>
        </w:trPr>
        <w:tc>
          <w:tcPr>
            <w:tcW w:w="917" w:type="dxa"/>
            <w:vMerge/>
            <w:tcBorders>
              <w:top w:val="single" w:sz="16" w:space="0" w:color="000000"/>
              <w:left w:val="nil"/>
              <w:bottom w:val="double" w:sz="8" w:space="0" w:color="000000"/>
              <w:right w:val="nil"/>
            </w:tcBorders>
            <w:shd w:val="clear" w:color="auto" w:fill="FFFFFF"/>
            <w:vAlign w:val="center"/>
          </w:tcPr>
          <w:p w14:paraId="247C8214" w14:textId="77777777" w:rsidR="004354BA" w:rsidRPr="004354BA" w:rsidRDefault="004354BA" w:rsidP="004354BA">
            <w:pPr>
              <w:autoSpaceDE w:val="0"/>
              <w:autoSpaceDN w:val="0"/>
              <w:adjustRightInd w:val="0"/>
              <w:spacing w:after="0" w:line="240" w:lineRule="auto"/>
              <w:rPr>
                <w:rFonts w:ascii="Arial" w:hAnsi="Arial" w:cs="Arial"/>
                <w:color w:val="000000"/>
                <w:sz w:val="12"/>
                <w:szCs w:val="12"/>
              </w:rPr>
            </w:pPr>
          </w:p>
        </w:tc>
        <w:tc>
          <w:tcPr>
            <w:tcW w:w="2569" w:type="dxa"/>
            <w:tcBorders>
              <w:top w:val="nil"/>
              <w:left w:val="nil"/>
              <w:bottom w:val="nil"/>
              <w:right w:val="nil"/>
            </w:tcBorders>
            <w:shd w:val="clear" w:color="auto" w:fill="FFFFFF"/>
            <w:vAlign w:val="center"/>
          </w:tcPr>
          <w:p w14:paraId="57970A30" w14:textId="77777777" w:rsidR="004354BA" w:rsidRPr="004354BA" w:rsidRDefault="004354BA" w:rsidP="004354BA">
            <w:pPr>
              <w:autoSpaceDE w:val="0"/>
              <w:autoSpaceDN w:val="0"/>
              <w:adjustRightInd w:val="0"/>
              <w:spacing w:after="0" w:line="240" w:lineRule="auto"/>
              <w:ind w:left="60" w:right="60"/>
              <w:rPr>
                <w:rFonts w:ascii="Arial" w:hAnsi="Arial" w:cs="Arial"/>
                <w:color w:val="000000"/>
                <w:sz w:val="12"/>
                <w:szCs w:val="12"/>
              </w:rPr>
            </w:pPr>
            <w:r w:rsidRPr="004354BA">
              <w:rPr>
                <w:rFonts w:ascii="Arial" w:hAnsi="Arial" w:cs="Arial"/>
                <w:color w:val="000000"/>
                <w:sz w:val="12"/>
                <w:szCs w:val="12"/>
              </w:rPr>
              <w:t xml:space="preserve">Based on Median and with adjusted </w:t>
            </w:r>
            <w:proofErr w:type="spellStart"/>
            <w:r w:rsidRPr="004354BA">
              <w:rPr>
                <w:rFonts w:ascii="Arial" w:hAnsi="Arial" w:cs="Arial"/>
                <w:color w:val="000000"/>
                <w:sz w:val="12"/>
                <w:szCs w:val="12"/>
              </w:rPr>
              <w:t>df</w:t>
            </w:r>
            <w:proofErr w:type="spellEnd"/>
          </w:p>
        </w:tc>
        <w:tc>
          <w:tcPr>
            <w:tcW w:w="1193" w:type="dxa"/>
            <w:tcBorders>
              <w:top w:val="nil"/>
              <w:left w:val="nil"/>
              <w:bottom w:val="nil"/>
              <w:right w:val="nil"/>
            </w:tcBorders>
            <w:shd w:val="clear" w:color="auto" w:fill="FFFFFF"/>
            <w:vAlign w:val="center"/>
          </w:tcPr>
          <w:p w14:paraId="586EB3DE"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.659</w:t>
            </w:r>
          </w:p>
        </w:tc>
        <w:tc>
          <w:tcPr>
            <w:tcW w:w="994" w:type="dxa"/>
            <w:tcBorders>
              <w:top w:val="nil"/>
              <w:left w:val="nil"/>
              <w:bottom w:val="nil"/>
              <w:right w:val="nil"/>
            </w:tcBorders>
            <w:shd w:val="clear" w:color="auto" w:fill="FFFFFF"/>
            <w:vAlign w:val="center"/>
          </w:tcPr>
          <w:p w14:paraId="29F74316"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2</w:t>
            </w:r>
          </w:p>
        </w:tc>
        <w:tc>
          <w:tcPr>
            <w:tcW w:w="994" w:type="dxa"/>
            <w:tcBorders>
              <w:top w:val="nil"/>
              <w:left w:val="nil"/>
              <w:bottom w:val="nil"/>
              <w:right w:val="nil"/>
            </w:tcBorders>
            <w:shd w:val="clear" w:color="auto" w:fill="FFFFFF"/>
            <w:vAlign w:val="center"/>
          </w:tcPr>
          <w:p w14:paraId="0DD56B00"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102.743</w:t>
            </w:r>
          </w:p>
        </w:tc>
        <w:tc>
          <w:tcPr>
            <w:tcW w:w="994" w:type="dxa"/>
            <w:tcBorders>
              <w:top w:val="nil"/>
              <w:left w:val="nil"/>
              <w:bottom w:val="nil"/>
              <w:right w:val="nil"/>
            </w:tcBorders>
            <w:shd w:val="clear" w:color="auto" w:fill="FFFFFF"/>
            <w:vAlign w:val="center"/>
          </w:tcPr>
          <w:p w14:paraId="4F76A7D4"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.520</w:t>
            </w:r>
          </w:p>
        </w:tc>
      </w:tr>
      <w:tr w:rsidR="004354BA" w:rsidRPr="004354BA" w14:paraId="4509A788" w14:textId="77777777">
        <w:tblPrEx>
          <w:tblCellMar>
            <w:top w:w="0" w:type="dxa"/>
            <w:bottom w:w="0" w:type="dxa"/>
          </w:tblCellMar>
        </w:tblPrEx>
        <w:trPr>
          <w:cantSplit/>
        </w:trPr>
        <w:tc>
          <w:tcPr>
            <w:tcW w:w="917" w:type="dxa"/>
            <w:vMerge/>
            <w:tcBorders>
              <w:top w:val="single" w:sz="16" w:space="0" w:color="000000"/>
              <w:left w:val="nil"/>
              <w:bottom w:val="double" w:sz="8" w:space="0" w:color="000000"/>
              <w:right w:val="nil"/>
            </w:tcBorders>
            <w:shd w:val="clear" w:color="auto" w:fill="FFFFFF"/>
            <w:vAlign w:val="center"/>
          </w:tcPr>
          <w:p w14:paraId="337B8381" w14:textId="77777777" w:rsidR="004354BA" w:rsidRPr="004354BA" w:rsidRDefault="004354BA" w:rsidP="004354BA">
            <w:pPr>
              <w:autoSpaceDE w:val="0"/>
              <w:autoSpaceDN w:val="0"/>
              <w:adjustRightInd w:val="0"/>
              <w:spacing w:after="0" w:line="240" w:lineRule="auto"/>
              <w:rPr>
                <w:rFonts w:ascii="Arial" w:hAnsi="Arial" w:cs="Arial"/>
                <w:color w:val="000000"/>
                <w:sz w:val="12"/>
                <w:szCs w:val="12"/>
              </w:rPr>
            </w:pPr>
          </w:p>
        </w:tc>
        <w:tc>
          <w:tcPr>
            <w:tcW w:w="2569" w:type="dxa"/>
            <w:tcBorders>
              <w:top w:val="nil"/>
              <w:left w:val="nil"/>
              <w:bottom w:val="double" w:sz="8" w:space="0" w:color="000000"/>
              <w:right w:val="nil"/>
            </w:tcBorders>
            <w:shd w:val="clear" w:color="auto" w:fill="FFFFFF"/>
            <w:vAlign w:val="center"/>
          </w:tcPr>
          <w:p w14:paraId="2470B1C6" w14:textId="77777777" w:rsidR="004354BA" w:rsidRPr="004354BA" w:rsidRDefault="004354BA" w:rsidP="004354BA">
            <w:pPr>
              <w:autoSpaceDE w:val="0"/>
              <w:autoSpaceDN w:val="0"/>
              <w:adjustRightInd w:val="0"/>
              <w:spacing w:after="0" w:line="240" w:lineRule="auto"/>
              <w:ind w:left="60" w:right="60"/>
              <w:rPr>
                <w:rFonts w:ascii="Arial" w:hAnsi="Arial" w:cs="Arial"/>
                <w:color w:val="000000"/>
                <w:sz w:val="12"/>
                <w:szCs w:val="12"/>
              </w:rPr>
            </w:pPr>
            <w:r w:rsidRPr="004354BA">
              <w:rPr>
                <w:rFonts w:ascii="Arial" w:hAnsi="Arial" w:cs="Arial"/>
                <w:color w:val="000000"/>
                <w:sz w:val="12"/>
                <w:szCs w:val="12"/>
              </w:rPr>
              <w:t>Based on trimmed mean</w:t>
            </w:r>
          </w:p>
        </w:tc>
        <w:tc>
          <w:tcPr>
            <w:tcW w:w="1193" w:type="dxa"/>
            <w:tcBorders>
              <w:top w:val="nil"/>
              <w:left w:val="nil"/>
              <w:bottom w:val="double" w:sz="8" w:space="0" w:color="000000"/>
              <w:right w:val="nil"/>
            </w:tcBorders>
            <w:shd w:val="clear" w:color="auto" w:fill="FFFFFF"/>
            <w:vAlign w:val="center"/>
          </w:tcPr>
          <w:p w14:paraId="1260BE77"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.713</w:t>
            </w:r>
          </w:p>
        </w:tc>
        <w:tc>
          <w:tcPr>
            <w:tcW w:w="994" w:type="dxa"/>
            <w:tcBorders>
              <w:top w:val="nil"/>
              <w:left w:val="nil"/>
              <w:bottom w:val="double" w:sz="8" w:space="0" w:color="000000"/>
              <w:right w:val="nil"/>
            </w:tcBorders>
            <w:shd w:val="clear" w:color="auto" w:fill="FFFFFF"/>
            <w:vAlign w:val="center"/>
          </w:tcPr>
          <w:p w14:paraId="2477A44A"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2</w:t>
            </w:r>
          </w:p>
        </w:tc>
        <w:tc>
          <w:tcPr>
            <w:tcW w:w="994" w:type="dxa"/>
            <w:tcBorders>
              <w:top w:val="nil"/>
              <w:left w:val="nil"/>
              <w:bottom w:val="double" w:sz="8" w:space="0" w:color="000000"/>
              <w:right w:val="nil"/>
            </w:tcBorders>
            <w:shd w:val="clear" w:color="auto" w:fill="FFFFFF"/>
            <w:vAlign w:val="center"/>
          </w:tcPr>
          <w:p w14:paraId="1CE6622F"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165</w:t>
            </w:r>
          </w:p>
        </w:tc>
        <w:tc>
          <w:tcPr>
            <w:tcW w:w="994" w:type="dxa"/>
            <w:tcBorders>
              <w:top w:val="nil"/>
              <w:left w:val="nil"/>
              <w:bottom w:val="double" w:sz="8" w:space="0" w:color="000000"/>
              <w:right w:val="nil"/>
            </w:tcBorders>
            <w:shd w:val="clear" w:color="auto" w:fill="FFFFFF"/>
            <w:vAlign w:val="center"/>
          </w:tcPr>
          <w:p w14:paraId="4D515A7F" w14:textId="77777777" w:rsidR="004354BA" w:rsidRPr="004354BA" w:rsidRDefault="004354BA" w:rsidP="004354BA">
            <w:pPr>
              <w:autoSpaceDE w:val="0"/>
              <w:autoSpaceDN w:val="0"/>
              <w:adjustRightInd w:val="0"/>
              <w:spacing w:after="0" w:line="240" w:lineRule="auto"/>
              <w:ind w:left="60" w:right="60"/>
              <w:jc w:val="right"/>
              <w:rPr>
                <w:rFonts w:ascii="Arial" w:hAnsi="Arial" w:cs="Arial"/>
                <w:color w:val="000000"/>
                <w:sz w:val="12"/>
                <w:szCs w:val="12"/>
              </w:rPr>
            </w:pPr>
            <w:r w:rsidRPr="004354BA">
              <w:rPr>
                <w:rFonts w:ascii="Arial" w:hAnsi="Arial" w:cs="Arial"/>
                <w:b/>
                <w:bCs/>
                <w:color w:val="000000"/>
                <w:sz w:val="12"/>
                <w:szCs w:val="12"/>
              </w:rPr>
              <w:t>.491</w:t>
            </w:r>
          </w:p>
        </w:tc>
      </w:tr>
    </w:tbl>
    <w:p w14:paraId="1E6CEDBE" w14:textId="77777777" w:rsidR="004354BA" w:rsidRDefault="004354BA" w:rsidP="004354BA">
      <w:pPr>
        <w:autoSpaceDE w:val="0"/>
        <w:autoSpaceDN w:val="0"/>
        <w:adjustRightInd w:val="0"/>
        <w:spacing w:after="0" w:line="240" w:lineRule="auto"/>
        <w:rPr>
          <w:ins w:id="57" w:author="FBZ" w:date="2017-08-01T12:08:00Z"/>
          <w:sz w:val="24"/>
          <w:szCs w:val="24"/>
        </w:rPr>
      </w:pPr>
    </w:p>
    <w:p w14:paraId="72A6F275" w14:textId="77777777" w:rsidR="005077C5" w:rsidRDefault="005077C5" w:rsidP="004354BA">
      <w:pPr>
        <w:autoSpaceDE w:val="0"/>
        <w:autoSpaceDN w:val="0"/>
        <w:adjustRightInd w:val="0"/>
        <w:spacing w:after="0" w:line="240" w:lineRule="auto"/>
        <w:rPr>
          <w:ins w:id="58" w:author="FBZ" w:date="2017-08-01T12:08:00Z"/>
          <w:sz w:val="24"/>
          <w:szCs w:val="24"/>
        </w:rPr>
      </w:pPr>
    </w:p>
    <w:p w14:paraId="09B07A77" w14:textId="77777777" w:rsidR="005077C5" w:rsidRPr="004354BA" w:rsidRDefault="005077C5" w:rsidP="004354BA">
      <w:pPr>
        <w:autoSpaceDE w:val="0"/>
        <w:autoSpaceDN w:val="0"/>
        <w:adjustRightInd w:val="0"/>
        <w:spacing w:after="0" w:line="240" w:lineRule="auto"/>
        <w:rPr>
          <w:sz w:val="24"/>
          <w:szCs w:val="24"/>
        </w:rPr>
      </w:pPr>
    </w:p>
    <w:p w14:paraId="5CFD4A32" w14:textId="77777777" w:rsidR="005077C5" w:rsidRPr="005077C5" w:rsidRDefault="005077C5" w:rsidP="005077C5">
      <w:pPr>
        <w:autoSpaceDE w:val="0"/>
        <w:autoSpaceDN w:val="0"/>
        <w:adjustRightInd w:val="0"/>
        <w:spacing w:after="0" w:line="240" w:lineRule="auto"/>
        <w:rPr>
          <w:sz w:val="24"/>
          <w:szCs w:val="24"/>
        </w:rPr>
      </w:pPr>
    </w:p>
    <w:tbl>
      <w:tblPr>
        <w:tblW w:w="7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8"/>
        <w:gridCol w:w="2570"/>
        <w:gridCol w:w="1193"/>
        <w:gridCol w:w="994"/>
        <w:gridCol w:w="994"/>
        <w:gridCol w:w="994"/>
      </w:tblGrid>
      <w:tr w:rsidR="005077C5" w:rsidRPr="005077C5" w14:paraId="3254E3C1" w14:textId="77777777">
        <w:tblPrEx>
          <w:tblCellMar>
            <w:top w:w="0" w:type="dxa"/>
            <w:bottom w:w="0" w:type="dxa"/>
          </w:tblCellMar>
        </w:tblPrEx>
        <w:trPr>
          <w:cantSplit/>
        </w:trPr>
        <w:tc>
          <w:tcPr>
            <w:tcW w:w="7661" w:type="dxa"/>
            <w:gridSpan w:val="6"/>
            <w:tcBorders>
              <w:top w:val="nil"/>
              <w:left w:val="nil"/>
              <w:bottom w:val="nil"/>
              <w:right w:val="nil"/>
            </w:tcBorders>
            <w:shd w:val="clear" w:color="auto" w:fill="FFFFFF"/>
          </w:tcPr>
          <w:p w14:paraId="7C14502E" w14:textId="236AEF90" w:rsidR="005077C5" w:rsidRPr="005077C5" w:rsidRDefault="005077C5" w:rsidP="005077C5">
            <w:pPr>
              <w:autoSpaceDE w:val="0"/>
              <w:autoSpaceDN w:val="0"/>
              <w:adjustRightInd w:val="0"/>
              <w:spacing w:after="0" w:line="240" w:lineRule="auto"/>
              <w:ind w:left="60" w:right="60"/>
              <w:jc w:val="center"/>
              <w:rPr>
                <w:rFonts w:ascii="Arial" w:hAnsi="Arial" w:cs="Arial"/>
                <w:color w:val="000000"/>
                <w:sz w:val="14"/>
                <w:szCs w:val="14"/>
              </w:rPr>
            </w:pPr>
            <w:r w:rsidRPr="005077C5">
              <w:rPr>
                <w:rFonts w:ascii="Arial" w:hAnsi="Arial" w:cs="Arial"/>
                <w:b/>
                <w:bCs/>
                <w:color w:val="000000"/>
                <w:sz w:val="14"/>
                <w:szCs w:val="14"/>
              </w:rPr>
              <w:lastRenderedPageBreak/>
              <w:t>Test of Homogeneity of Variance</w:t>
            </w:r>
            <w:r>
              <w:rPr>
                <w:rFonts w:ascii="Arial" w:hAnsi="Arial" w:cs="Arial"/>
                <w:b/>
                <w:bCs/>
                <w:color w:val="000000"/>
                <w:sz w:val="14"/>
                <w:szCs w:val="14"/>
              </w:rPr>
              <w:t xml:space="preserve"> of Token Change across Equal Conditions</w:t>
            </w:r>
          </w:p>
        </w:tc>
      </w:tr>
      <w:tr w:rsidR="005077C5" w:rsidRPr="005077C5" w14:paraId="508A15B0" w14:textId="77777777">
        <w:tblPrEx>
          <w:tblCellMar>
            <w:top w:w="0" w:type="dxa"/>
            <w:bottom w:w="0" w:type="dxa"/>
          </w:tblCellMar>
        </w:tblPrEx>
        <w:trPr>
          <w:cantSplit/>
        </w:trPr>
        <w:tc>
          <w:tcPr>
            <w:tcW w:w="3486" w:type="dxa"/>
            <w:gridSpan w:val="2"/>
            <w:tcBorders>
              <w:top w:val="double" w:sz="8" w:space="0" w:color="000000"/>
              <w:left w:val="nil"/>
              <w:bottom w:val="single" w:sz="16" w:space="0" w:color="000000"/>
              <w:right w:val="nil"/>
            </w:tcBorders>
            <w:shd w:val="clear" w:color="auto" w:fill="FFFFFF"/>
          </w:tcPr>
          <w:p w14:paraId="7DB24471" w14:textId="77777777" w:rsidR="005077C5" w:rsidRPr="005077C5" w:rsidRDefault="005077C5" w:rsidP="005077C5">
            <w:pPr>
              <w:autoSpaceDE w:val="0"/>
              <w:autoSpaceDN w:val="0"/>
              <w:adjustRightInd w:val="0"/>
              <w:spacing w:after="0" w:line="240" w:lineRule="auto"/>
              <w:rPr>
                <w:sz w:val="24"/>
                <w:szCs w:val="24"/>
              </w:rPr>
            </w:pPr>
          </w:p>
        </w:tc>
        <w:tc>
          <w:tcPr>
            <w:tcW w:w="1193" w:type="dxa"/>
            <w:tcBorders>
              <w:top w:val="double" w:sz="8" w:space="0" w:color="000000"/>
              <w:left w:val="nil"/>
              <w:bottom w:val="single" w:sz="16" w:space="0" w:color="000000"/>
              <w:right w:val="nil"/>
            </w:tcBorders>
            <w:shd w:val="clear" w:color="auto" w:fill="FFFFFF"/>
          </w:tcPr>
          <w:p w14:paraId="3AF8A161" w14:textId="77777777" w:rsidR="005077C5" w:rsidRPr="005077C5" w:rsidRDefault="005077C5" w:rsidP="005077C5">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5077C5">
              <w:rPr>
                <w:rFonts w:ascii="Arial" w:hAnsi="Arial" w:cs="Arial"/>
                <w:color w:val="000000"/>
                <w:sz w:val="12"/>
                <w:szCs w:val="12"/>
              </w:rPr>
              <w:t>Levene</w:t>
            </w:r>
            <w:proofErr w:type="spellEnd"/>
            <w:r w:rsidRPr="005077C5">
              <w:rPr>
                <w:rFonts w:ascii="Arial" w:hAnsi="Arial" w:cs="Arial"/>
                <w:color w:val="000000"/>
                <w:sz w:val="12"/>
                <w:szCs w:val="12"/>
              </w:rPr>
              <w:t xml:space="preserve"> Statistic</w:t>
            </w:r>
          </w:p>
        </w:tc>
        <w:tc>
          <w:tcPr>
            <w:tcW w:w="994" w:type="dxa"/>
            <w:tcBorders>
              <w:top w:val="double" w:sz="8" w:space="0" w:color="000000"/>
              <w:left w:val="nil"/>
              <w:bottom w:val="single" w:sz="16" w:space="0" w:color="000000"/>
              <w:right w:val="nil"/>
            </w:tcBorders>
            <w:shd w:val="clear" w:color="auto" w:fill="FFFFFF"/>
          </w:tcPr>
          <w:p w14:paraId="6F53E9AA" w14:textId="77777777" w:rsidR="005077C5" w:rsidRPr="005077C5" w:rsidRDefault="005077C5" w:rsidP="005077C5">
            <w:pPr>
              <w:autoSpaceDE w:val="0"/>
              <w:autoSpaceDN w:val="0"/>
              <w:adjustRightInd w:val="0"/>
              <w:spacing w:after="0" w:line="240" w:lineRule="auto"/>
              <w:ind w:left="60" w:right="60"/>
              <w:jc w:val="center"/>
              <w:rPr>
                <w:rFonts w:ascii="Arial" w:hAnsi="Arial" w:cs="Arial"/>
                <w:color w:val="000000"/>
                <w:sz w:val="12"/>
                <w:szCs w:val="12"/>
              </w:rPr>
            </w:pPr>
            <w:r w:rsidRPr="005077C5">
              <w:rPr>
                <w:rFonts w:ascii="Arial" w:hAnsi="Arial" w:cs="Arial"/>
                <w:color w:val="000000"/>
                <w:sz w:val="12"/>
                <w:szCs w:val="12"/>
              </w:rPr>
              <w:t>df1</w:t>
            </w:r>
          </w:p>
        </w:tc>
        <w:tc>
          <w:tcPr>
            <w:tcW w:w="994" w:type="dxa"/>
            <w:tcBorders>
              <w:top w:val="double" w:sz="8" w:space="0" w:color="000000"/>
              <w:left w:val="nil"/>
              <w:bottom w:val="single" w:sz="16" w:space="0" w:color="000000"/>
              <w:right w:val="nil"/>
            </w:tcBorders>
            <w:shd w:val="clear" w:color="auto" w:fill="FFFFFF"/>
          </w:tcPr>
          <w:p w14:paraId="01382063" w14:textId="77777777" w:rsidR="005077C5" w:rsidRPr="005077C5" w:rsidRDefault="005077C5" w:rsidP="005077C5">
            <w:pPr>
              <w:autoSpaceDE w:val="0"/>
              <w:autoSpaceDN w:val="0"/>
              <w:adjustRightInd w:val="0"/>
              <w:spacing w:after="0" w:line="240" w:lineRule="auto"/>
              <w:ind w:left="60" w:right="60"/>
              <w:jc w:val="center"/>
              <w:rPr>
                <w:rFonts w:ascii="Arial" w:hAnsi="Arial" w:cs="Arial"/>
                <w:color w:val="000000"/>
                <w:sz w:val="12"/>
                <w:szCs w:val="12"/>
              </w:rPr>
            </w:pPr>
            <w:r w:rsidRPr="005077C5">
              <w:rPr>
                <w:rFonts w:ascii="Arial" w:hAnsi="Arial" w:cs="Arial"/>
                <w:color w:val="000000"/>
                <w:sz w:val="12"/>
                <w:szCs w:val="12"/>
              </w:rPr>
              <w:t>df2</w:t>
            </w:r>
          </w:p>
        </w:tc>
        <w:tc>
          <w:tcPr>
            <w:tcW w:w="994" w:type="dxa"/>
            <w:tcBorders>
              <w:top w:val="double" w:sz="8" w:space="0" w:color="000000"/>
              <w:left w:val="nil"/>
              <w:bottom w:val="single" w:sz="16" w:space="0" w:color="000000"/>
              <w:right w:val="nil"/>
            </w:tcBorders>
            <w:shd w:val="clear" w:color="auto" w:fill="FFFFFF"/>
          </w:tcPr>
          <w:p w14:paraId="613F32BB" w14:textId="77777777" w:rsidR="005077C5" w:rsidRPr="005077C5" w:rsidRDefault="005077C5" w:rsidP="005077C5">
            <w:pPr>
              <w:autoSpaceDE w:val="0"/>
              <w:autoSpaceDN w:val="0"/>
              <w:adjustRightInd w:val="0"/>
              <w:spacing w:after="0" w:line="240" w:lineRule="auto"/>
              <w:ind w:left="60" w:right="60"/>
              <w:jc w:val="center"/>
              <w:rPr>
                <w:rFonts w:ascii="Arial" w:hAnsi="Arial" w:cs="Arial"/>
                <w:color w:val="000000"/>
                <w:sz w:val="12"/>
                <w:szCs w:val="12"/>
              </w:rPr>
            </w:pPr>
            <w:r w:rsidRPr="005077C5">
              <w:rPr>
                <w:rFonts w:ascii="Arial" w:hAnsi="Arial" w:cs="Arial"/>
                <w:color w:val="000000"/>
                <w:sz w:val="12"/>
                <w:szCs w:val="12"/>
              </w:rPr>
              <w:t>Sig.</w:t>
            </w:r>
          </w:p>
        </w:tc>
      </w:tr>
      <w:tr w:rsidR="005077C5" w:rsidRPr="005077C5" w14:paraId="556A530D" w14:textId="77777777">
        <w:tblPrEx>
          <w:tblCellMar>
            <w:top w:w="0" w:type="dxa"/>
            <w:bottom w:w="0" w:type="dxa"/>
          </w:tblCellMar>
        </w:tblPrEx>
        <w:trPr>
          <w:cantSplit/>
        </w:trPr>
        <w:tc>
          <w:tcPr>
            <w:tcW w:w="917" w:type="dxa"/>
            <w:vMerge w:val="restart"/>
            <w:tcBorders>
              <w:top w:val="single" w:sz="16" w:space="0" w:color="000000"/>
              <w:left w:val="nil"/>
              <w:bottom w:val="double" w:sz="8" w:space="0" w:color="000000"/>
              <w:right w:val="nil"/>
            </w:tcBorders>
            <w:shd w:val="clear" w:color="auto" w:fill="FFFFFF"/>
            <w:vAlign w:val="center"/>
          </w:tcPr>
          <w:p w14:paraId="5C6ED980" w14:textId="77777777" w:rsidR="005077C5" w:rsidRPr="005077C5" w:rsidRDefault="005077C5" w:rsidP="005077C5">
            <w:pPr>
              <w:autoSpaceDE w:val="0"/>
              <w:autoSpaceDN w:val="0"/>
              <w:adjustRightInd w:val="0"/>
              <w:spacing w:after="0" w:line="240" w:lineRule="auto"/>
              <w:ind w:left="60" w:right="60"/>
              <w:rPr>
                <w:rFonts w:ascii="Arial" w:hAnsi="Arial" w:cs="Arial"/>
                <w:color w:val="000000"/>
                <w:sz w:val="12"/>
                <w:szCs w:val="12"/>
              </w:rPr>
            </w:pPr>
            <w:proofErr w:type="spellStart"/>
            <w:r w:rsidRPr="005077C5">
              <w:rPr>
                <w:rFonts w:ascii="Arial" w:hAnsi="Arial" w:cs="Arial"/>
                <w:color w:val="000000"/>
                <w:sz w:val="12"/>
                <w:szCs w:val="12"/>
              </w:rPr>
              <w:t>deltaTokens</w:t>
            </w:r>
            <w:proofErr w:type="spellEnd"/>
          </w:p>
        </w:tc>
        <w:tc>
          <w:tcPr>
            <w:tcW w:w="2569" w:type="dxa"/>
            <w:tcBorders>
              <w:top w:val="single" w:sz="16" w:space="0" w:color="000000"/>
              <w:left w:val="nil"/>
              <w:bottom w:val="nil"/>
              <w:right w:val="nil"/>
            </w:tcBorders>
            <w:shd w:val="clear" w:color="auto" w:fill="FFFFFF"/>
            <w:vAlign w:val="center"/>
          </w:tcPr>
          <w:p w14:paraId="239AF82A" w14:textId="77777777" w:rsidR="005077C5" w:rsidRPr="005077C5" w:rsidRDefault="005077C5" w:rsidP="005077C5">
            <w:pPr>
              <w:autoSpaceDE w:val="0"/>
              <w:autoSpaceDN w:val="0"/>
              <w:adjustRightInd w:val="0"/>
              <w:spacing w:after="0" w:line="240" w:lineRule="auto"/>
              <w:ind w:left="60" w:right="60"/>
              <w:rPr>
                <w:rFonts w:ascii="Arial" w:hAnsi="Arial" w:cs="Arial"/>
                <w:color w:val="000000"/>
                <w:sz w:val="12"/>
                <w:szCs w:val="12"/>
              </w:rPr>
            </w:pPr>
            <w:r w:rsidRPr="005077C5">
              <w:rPr>
                <w:rFonts w:ascii="Arial" w:hAnsi="Arial" w:cs="Arial"/>
                <w:color w:val="000000"/>
                <w:sz w:val="12"/>
                <w:szCs w:val="12"/>
              </w:rPr>
              <w:t>Based on Mean</w:t>
            </w:r>
          </w:p>
        </w:tc>
        <w:tc>
          <w:tcPr>
            <w:tcW w:w="1193" w:type="dxa"/>
            <w:tcBorders>
              <w:top w:val="single" w:sz="16" w:space="0" w:color="000000"/>
              <w:left w:val="nil"/>
              <w:bottom w:val="nil"/>
              <w:right w:val="nil"/>
            </w:tcBorders>
            <w:shd w:val="clear" w:color="auto" w:fill="FFFFFF"/>
            <w:vAlign w:val="center"/>
          </w:tcPr>
          <w:p w14:paraId="0B2F35FB"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16.076</w:t>
            </w:r>
          </w:p>
        </w:tc>
        <w:tc>
          <w:tcPr>
            <w:tcW w:w="994" w:type="dxa"/>
            <w:tcBorders>
              <w:top w:val="single" w:sz="16" w:space="0" w:color="000000"/>
              <w:left w:val="nil"/>
              <w:bottom w:val="nil"/>
              <w:right w:val="nil"/>
            </w:tcBorders>
            <w:shd w:val="clear" w:color="auto" w:fill="FFFFFF"/>
            <w:vAlign w:val="center"/>
          </w:tcPr>
          <w:p w14:paraId="2D36A60B"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w:t>
            </w:r>
          </w:p>
        </w:tc>
        <w:tc>
          <w:tcPr>
            <w:tcW w:w="994" w:type="dxa"/>
            <w:tcBorders>
              <w:top w:val="single" w:sz="16" w:space="0" w:color="000000"/>
              <w:left w:val="nil"/>
              <w:bottom w:val="nil"/>
              <w:right w:val="nil"/>
            </w:tcBorders>
            <w:shd w:val="clear" w:color="auto" w:fill="FFFFFF"/>
            <w:vAlign w:val="center"/>
          </w:tcPr>
          <w:p w14:paraId="248CAEE4"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110</w:t>
            </w:r>
          </w:p>
        </w:tc>
        <w:tc>
          <w:tcPr>
            <w:tcW w:w="994" w:type="dxa"/>
            <w:tcBorders>
              <w:top w:val="single" w:sz="16" w:space="0" w:color="000000"/>
              <w:left w:val="nil"/>
              <w:bottom w:val="nil"/>
              <w:right w:val="nil"/>
            </w:tcBorders>
            <w:shd w:val="clear" w:color="auto" w:fill="FFFFFF"/>
            <w:vAlign w:val="center"/>
          </w:tcPr>
          <w:p w14:paraId="441E31D3"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.000</w:t>
            </w:r>
          </w:p>
        </w:tc>
      </w:tr>
      <w:tr w:rsidR="005077C5" w:rsidRPr="005077C5" w14:paraId="3370B490" w14:textId="77777777">
        <w:tblPrEx>
          <w:tblCellMar>
            <w:top w:w="0" w:type="dxa"/>
            <w:bottom w:w="0" w:type="dxa"/>
          </w:tblCellMar>
        </w:tblPrEx>
        <w:trPr>
          <w:cantSplit/>
        </w:trPr>
        <w:tc>
          <w:tcPr>
            <w:tcW w:w="917" w:type="dxa"/>
            <w:vMerge/>
            <w:tcBorders>
              <w:top w:val="single" w:sz="16" w:space="0" w:color="000000"/>
              <w:left w:val="nil"/>
              <w:bottom w:val="double" w:sz="8" w:space="0" w:color="000000"/>
              <w:right w:val="nil"/>
            </w:tcBorders>
            <w:shd w:val="clear" w:color="auto" w:fill="FFFFFF"/>
            <w:vAlign w:val="center"/>
          </w:tcPr>
          <w:p w14:paraId="6B010D09" w14:textId="77777777" w:rsidR="005077C5" w:rsidRPr="005077C5" w:rsidRDefault="005077C5" w:rsidP="005077C5">
            <w:pPr>
              <w:autoSpaceDE w:val="0"/>
              <w:autoSpaceDN w:val="0"/>
              <w:adjustRightInd w:val="0"/>
              <w:spacing w:after="0" w:line="240" w:lineRule="auto"/>
              <w:rPr>
                <w:rFonts w:ascii="Arial" w:hAnsi="Arial" w:cs="Arial"/>
                <w:color w:val="000000"/>
                <w:sz w:val="12"/>
                <w:szCs w:val="12"/>
              </w:rPr>
            </w:pPr>
          </w:p>
        </w:tc>
        <w:tc>
          <w:tcPr>
            <w:tcW w:w="2569" w:type="dxa"/>
            <w:tcBorders>
              <w:top w:val="nil"/>
              <w:left w:val="nil"/>
              <w:bottom w:val="nil"/>
              <w:right w:val="nil"/>
            </w:tcBorders>
            <w:shd w:val="clear" w:color="auto" w:fill="FFFFFF"/>
            <w:vAlign w:val="center"/>
          </w:tcPr>
          <w:p w14:paraId="225E0104" w14:textId="77777777" w:rsidR="005077C5" w:rsidRPr="005077C5" w:rsidRDefault="005077C5" w:rsidP="005077C5">
            <w:pPr>
              <w:autoSpaceDE w:val="0"/>
              <w:autoSpaceDN w:val="0"/>
              <w:adjustRightInd w:val="0"/>
              <w:spacing w:after="0" w:line="240" w:lineRule="auto"/>
              <w:ind w:left="60" w:right="60"/>
              <w:rPr>
                <w:rFonts w:ascii="Arial" w:hAnsi="Arial" w:cs="Arial"/>
                <w:color w:val="000000"/>
                <w:sz w:val="12"/>
                <w:szCs w:val="12"/>
              </w:rPr>
            </w:pPr>
            <w:r w:rsidRPr="005077C5">
              <w:rPr>
                <w:rFonts w:ascii="Arial" w:hAnsi="Arial" w:cs="Arial"/>
                <w:color w:val="000000"/>
                <w:sz w:val="12"/>
                <w:szCs w:val="12"/>
              </w:rPr>
              <w:t>Based on Median</w:t>
            </w:r>
          </w:p>
        </w:tc>
        <w:tc>
          <w:tcPr>
            <w:tcW w:w="1193" w:type="dxa"/>
            <w:tcBorders>
              <w:top w:val="nil"/>
              <w:left w:val="nil"/>
              <w:bottom w:val="nil"/>
              <w:right w:val="nil"/>
            </w:tcBorders>
            <w:shd w:val="clear" w:color="auto" w:fill="FFFFFF"/>
            <w:vAlign w:val="center"/>
          </w:tcPr>
          <w:p w14:paraId="0B59BBEA"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10.810</w:t>
            </w:r>
          </w:p>
        </w:tc>
        <w:tc>
          <w:tcPr>
            <w:tcW w:w="994" w:type="dxa"/>
            <w:tcBorders>
              <w:top w:val="nil"/>
              <w:left w:val="nil"/>
              <w:bottom w:val="nil"/>
              <w:right w:val="nil"/>
            </w:tcBorders>
            <w:shd w:val="clear" w:color="auto" w:fill="FFFFFF"/>
            <w:vAlign w:val="center"/>
          </w:tcPr>
          <w:p w14:paraId="0C8AC219"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w:t>
            </w:r>
          </w:p>
        </w:tc>
        <w:tc>
          <w:tcPr>
            <w:tcW w:w="994" w:type="dxa"/>
            <w:tcBorders>
              <w:top w:val="nil"/>
              <w:left w:val="nil"/>
              <w:bottom w:val="nil"/>
              <w:right w:val="nil"/>
            </w:tcBorders>
            <w:shd w:val="clear" w:color="auto" w:fill="FFFFFF"/>
            <w:vAlign w:val="center"/>
          </w:tcPr>
          <w:p w14:paraId="4244F480"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110</w:t>
            </w:r>
          </w:p>
        </w:tc>
        <w:tc>
          <w:tcPr>
            <w:tcW w:w="994" w:type="dxa"/>
            <w:tcBorders>
              <w:top w:val="nil"/>
              <w:left w:val="nil"/>
              <w:bottom w:val="nil"/>
              <w:right w:val="nil"/>
            </w:tcBorders>
            <w:shd w:val="clear" w:color="auto" w:fill="FFFFFF"/>
            <w:vAlign w:val="center"/>
          </w:tcPr>
          <w:p w14:paraId="6A64ADE9"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.001</w:t>
            </w:r>
          </w:p>
        </w:tc>
      </w:tr>
      <w:tr w:rsidR="005077C5" w:rsidRPr="005077C5" w14:paraId="3BA828A3" w14:textId="77777777">
        <w:tblPrEx>
          <w:tblCellMar>
            <w:top w:w="0" w:type="dxa"/>
            <w:bottom w:w="0" w:type="dxa"/>
          </w:tblCellMar>
        </w:tblPrEx>
        <w:trPr>
          <w:cantSplit/>
        </w:trPr>
        <w:tc>
          <w:tcPr>
            <w:tcW w:w="917" w:type="dxa"/>
            <w:vMerge/>
            <w:tcBorders>
              <w:top w:val="single" w:sz="16" w:space="0" w:color="000000"/>
              <w:left w:val="nil"/>
              <w:bottom w:val="double" w:sz="8" w:space="0" w:color="000000"/>
              <w:right w:val="nil"/>
            </w:tcBorders>
            <w:shd w:val="clear" w:color="auto" w:fill="FFFFFF"/>
            <w:vAlign w:val="center"/>
          </w:tcPr>
          <w:p w14:paraId="05CBC7E4" w14:textId="77777777" w:rsidR="005077C5" w:rsidRPr="005077C5" w:rsidRDefault="005077C5" w:rsidP="005077C5">
            <w:pPr>
              <w:autoSpaceDE w:val="0"/>
              <w:autoSpaceDN w:val="0"/>
              <w:adjustRightInd w:val="0"/>
              <w:spacing w:after="0" w:line="240" w:lineRule="auto"/>
              <w:rPr>
                <w:rFonts w:ascii="Arial" w:hAnsi="Arial" w:cs="Arial"/>
                <w:color w:val="000000"/>
                <w:sz w:val="12"/>
                <w:szCs w:val="12"/>
              </w:rPr>
            </w:pPr>
          </w:p>
        </w:tc>
        <w:tc>
          <w:tcPr>
            <w:tcW w:w="2569" w:type="dxa"/>
            <w:tcBorders>
              <w:top w:val="nil"/>
              <w:left w:val="nil"/>
              <w:bottom w:val="nil"/>
              <w:right w:val="nil"/>
            </w:tcBorders>
            <w:shd w:val="clear" w:color="auto" w:fill="FFFFFF"/>
            <w:vAlign w:val="center"/>
          </w:tcPr>
          <w:p w14:paraId="75C0258E" w14:textId="77777777" w:rsidR="005077C5" w:rsidRPr="005077C5" w:rsidRDefault="005077C5" w:rsidP="005077C5">
            <w:pPr>
              <w:autoSpaceDE w:val="0"/>
              <w:autoSpaceDN w:val="0"/>
              <w:adjustRightInd w:val="0"/>
              <w:spacing w:after="0" w:line="240" w:lineRule="auto"/>
              <w:ind w:left="60" w:right="60"/>
              <w:rPr>
                <w:rFonts w:ascii="Arial" w:hAnsi="Arial" w:cs="Arial"/>
                <w:color w:val="000000"/>
                <w:sz w:val="12"/>
                <w:szCs w:val="12"/>
              </w:rPr>
            </w:pPr>
            <w:r w:rsidRPr="005077C5">
              <w:rPr>
                <w:rFonts w:ascii="Arial" w:hAnsi="Arial" w:cs="Arial"/>
                <w:color w:val="000000"/>
                <w:sz w:val="12"/>
                <w:szCs w:val="12"/>
              </w:rPr>
              <w:t xml:space="preserve">Based on Median and with adjusted </w:t>
            </w:r>
            <w:proofErr w:type="spellStart"/>
            <w:r w:rsidRPr="005077C5">
              <w:rPr>
                <w:rFonts w:ascii="Arial" w:hAnsi="Arial" w:cs="Arial"/>
                <w:color w:val="000000"/>
                <w:sz w:val="12"/>
                <w:szCs w:val="12"/>
              </w:rPr>
              <w:t>df</w:t>
            </w:r>
            <w:proofErr w:type="spellEnd"/>
          </w:p>
        </w:tc>
        <w:tc>
          <w:tcPr>
            <w:tcW w:w="1193" w:type="dxa"/>
            <w:tcBorders>
              <w:top w:val="nil"/>
              <w:left w:val="nil"/>
              <w:bottom w:val="nil"/>
              <w:right w:val="nil"/>
            </w:tcBorders>
            <w:shd w:val="clear" w:color="auto" w:fill="FFFFFF"/>
            <w:vAlign w:val="center"/>
          </w:tcPr>
          <w:p w14:paraId="676DAD79"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10.810</w:t>
            </w:r>
          </w:p>
        </w:tc>
        <w:tc>
          <w:tcPr>
            <w:tcW w:w="994" w:type="dxa"/>
            <w:tcBorders>
              <w:top w:val="nil"/>
              <w:left w:val="nil"/>
              <w:bottom w:val="nil"/>
              <w:right w:val="nil"/>
            </w:tcBorders>
            <w:shd w:val="clear" w:color="auto" w:fill="FFFFFF"/>
            <w:vAlign w:val="center"/>
          </w:tcPr>
          <w:p w14:paraId="75A4E294"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w:t>
            </w:r>
          </w:p>
        </w:tc>
        <w:tc>
          <w:tcPr>
            <w:tcW w:w="994" w:type="dxa"/>
            <w:tcBorders>
              <w:top w:val="nil"/>
              <w:left w:val="nil"/>
              <w:bottom w:val="nil"/>
              <w:right w:val="nil"/>
            </w:tcBorders>
            <w:shd w:val="clear" w:color="auto" w:fill="FFFFFF"/>
            <w:vAlign w:val="center"/>
          </w:tcPr>
          <w:p w14:paraId="51954FFC"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100.159</w:t>
            </w:r>
          </w:p>
        </w:tc>
        <w:tc>
          <w:tcPr>
            <w:tcW w:w="994" w:type="dxa"/>
            <w:tcBorders>
              <w:top w:val="nil"/>
              <w:left w:val="nil"/>
              <w:bottom w:val="nil"/>
              <w:right w:val="nil"/>
            </w:tcBorders>
            <w:shd w:val="clear" w:color="auto" w:fill="FFFFFF"/>
            <w:vAlign w:val="center"/>
          </w:tcPr>
          <w:p w14:paraId="682A5913"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.001</w:t>
            </w:r>
          </w:p>
        </w:tc>
      </w:tr>
      <w:tr w:rsidR="005077C5" w:rsidRPr="005077C5" w14:paraId="1E00DB1B" w14:textId="77777777">
        <w:tblPrEx>
          <w:tblCellMar>
            <w:top w:w="0" w:type="dxa"/>
            <w:bottom w:w="0" w:type="dxa"/>
          </w:tblCellMar>
        </w:tblPrEx>
        <w:trPr>
          <w:cantSplit/>
        </w:trPr>
        <w:tc>
          <w:tcPr>
            <w:tcW w:w="917" w:type="dxa"/>
            <w:vMerge/>
            <w:tcBorders>
              <w:top w:val="single" w:sz="16" w:space="0" w:color="000000"/>
              <w:left w:val="nil"/>
              <w:bottom w:val="double" w:sz="8" w:space="0" w:color="000000"/>
              <w:right w:val="nil"/>
            </w:tcBorders>
            <w:shd w:val="clear" w:color="auto" w:fill="FFFFFF"/>
            <w:vAlign w:val="center"/>
          </w:tcPr>
          <w:p w14:paraId="3D2BBCEC" w14:textId="77777777" w:rsidR="005077C5" w:rsidRPr="005077C5" w:rsidRDefault="005077C5" w:rsidP="005077C5">
            <w:pPr>
              <w:autoSpaceDE w:val="0"/>
              <w:autoSpaceDN w:val="0"/>
              <w:adjustRightInd w:val="0"/>
              <w:spacing w:after="0" w:line="240" w:lineRule="auto"/>
              <w:rPr>
                <w:rFonts w:ascii="Arial" w:hAnsi="Arial" w:cs="Arial"/>
                <w:color w:val="000000"/>
                <w:sz w:val="12"/>
                <w:szCs w:val="12"/>
              </w:rPr>
            </w:pPr>
          </w:p>
        </w:tc>
        <w:tc>
          <w:tcPr>
            <w:tcW w:w="2569" w:type="dxa"/>
            <w:tcBorders>
              <w:top w:val="nil"/>
              <w:left w:val="nil"/>
              <w:bottom w:val="double" w:sz="8" w:space="0" w:color="000000"/>
              <w:right w:val="nil"/>
            </w:tcBorders>
            <w:shd w:val="clear" w:color="auto" w:fill="FFFFFF"/>
            <w:vAlign w:val="center"/>
          </w:tcPr>
          <w:p w14:paraId="51FB7D0E" w14:textId="77777777" w:rsidR="005077C5" w:rsidRPr="005077C5" w:rsidRDefault="005077C5" w:rsidP="005077C5">
            <w:pPr>
              <w:autoSpaceDE w:val="0"/>
              <w:autoSpaceDN w:val="0"/>
              <w:adjustRightInd w:val="0"/>
              <w:spacing w:after="0" w:line="240" w:lineRule="auto"/>
              <w:ind w:left="60" w:right="60"/>
              <w:rPr>
                <w:rFonts w:ascii="Arial" w:hAnsi="Arial" w:cs="Arial"/>
                <w:color w:val="000000"/>
                <w:sz w:val="12"/>
                <w:szCs w:val="12"/>
              </w:rPr>
            </w:pPr>
            <w:r w:rsidRPr="005077C5">
              <w:rPr>
                <w:rFonts w:ascii="Arial" w:hAnsi="Arial" w:cs="Arial"/>
                <w:color w:val="000000"/>
                <w:sz w:val="12"/>
                <w:szCs w:val="12"/>
              </w:rPr>
              <w:t>Based on trimmed mean</w:t>
            </w:r>
          </w:p>
        </w:tc>
        <w:tc>
          <w:tcPr>
            <w:tcW w:w="1193" w:type="dxa"/>
            <w:tcBorders>
              <w:top w:val="nil"/>
              <w:left w:val="nil"/>
              <w:bottom w:val="double" w:sz="8" w:space="0" w:color="000000"/>
              <w:right w:val="nil"/>
            </w:tcBorders>
            <w:shd w:val="clear" w:color="auto" w:fill="FFFFFF"/>
            <w:vAlign w:val="center"/>
          </w:tcPr>
          <w:p w14:paraId="37F95B54"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14.628</w:t>
            </w:r>
          </w:p>
        </w:tc>
        <w:tc>
          <w:tcPr>
            <w:tcW w:w="994" w:type="dxa"/>
            <w:tcBorders>
              <w:top w:val="nil"/>
              <w:left w:val="nil"/>
              <w:bottom w:val="double" w:sz="8" w:space="0" w:color="000000"/>
              <w:right w:val="nil"/>
            </w:tcBorders>
            <w:shd w:val="clear" w:color="auto" w:fill="FFFFFF"/>
            <w:vAlign w:val="center"/>
          </w:tcPr>
          <w:p w14:paraId="743165CD"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w:t>
            </w:r>
          </w:p>
        </w:tc>
        <w:tc>
          <w:tcPr>
            <w:tcW w:w="994" w:type="dxa"/>
            <w:tcBorders>
              <w:top w:val="nil"/>
              <w:left w:val="nil"/>
              <w:bottom w:val="double" w:sz="8" w:space="0" w:color="000000"/>
              <w:right w:val="nil"/>
            </w:tcBorders>
            <w:shd w:val="clear" w:color="auto" w:fill="FFFFFF"/>
            <w:vAlign w:val="center"/>
          </w:tcPr>
          <w:p w14:paraId="261B63D5"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110</w:t>
            </w:r>
          </w:p>
        </w:tc>
        <w:tc>
          <w:tcPr>
            <w:tcW w:w="994" w:type="dxa"/>
            <w:tcBorders>
              <w:top w:val="nil"/>
              <w:left w:val="nil"/>
              <w:bottom w:val="double" w:sz="8" w:space="0" w:color="000000"/>
              <w:right w:val="nil"/>
            </w:tcBorders>
            <w:shd w:val="clear" w:color="auto" w:fill="FFFFFF"/>
            <w:vAlign w:val="center"/>
          </w:tcPr>
          <w:p w14:paraId="03D1ADB0" w14:textId="77777777" w:rsidR="005077C5" w:rsidRPr="005077C5" w:rsidRDefault="005077C5" w:rsidP="005077C5">
            <w:pPr>
              <w:autoSpaceDE w:val="0"/>
              <w:autoSpaceDN w:val="0"/>
              <w:adjustRightInd w:val="0"/>
              <w:spacing w:after="0" w:line="240" w:lineRule="auto"/>
              <w:ind w:left="60" w:right="60"/>
              <w:jc w:val="right"/>
              <w:rPr>
                <w:rFonts w:ascii="Arial" w:hAnsi="Arial" w:cs="Arial"/>
                <w:color w:val="000000"/>
                <w:sz w:val="12"/>
                <w:szCs w:val="12"/>
              </w:rPr>
            </w:pPr>
            <w:r w:rsidRPr="005077C5">
              <w:rPr>
                <w:rFonts w:ascii="Arial" w:hAnsi="Arial" w:cs="Arial"/>
                <w:b/>
                <w:bCs/>
                <w:color w:val="000000"/>
                <w:sz w:val="12"/>
                <w:szCs w:val="12"/>
              </w:rPr>
              <w:t>.000</w:t>
            </w:r>
          </w:p>
        </w:tc>
      </w:tr>
    </w:tbl>
    <w:p w14:paraId="21E26E0E" w14:textId="77777777" w:rsidR="005077C5" w:rsidRPr="005077C5" w:rsidRDefault="005077C5" w:rsidP="005077C5">
      <w:pPr>
        <w:autoSpaceDE w:val="0"/>
        <w:autoSpaceDN w:val="0"/>
        <w:adjustRightInd w:val="0"/>
        <w:spacing w:after="0" w:line="240" w:lineRule="auto"/>
        <w:rPr>
          <w:sz w:val="24"/>
          <w:szCs w:val="24"/>
        </w:rPr>
      </w:pPr>
    </w:p>
    <w:p w14:paraId="69955D79" w14:textId="77777777" w:rsidR="005077C5" w:rsidRDefault="005077C5" w:rsidP="005077C5">
      <w:pPr>
        <w:pStyle w:val="NoSpacing"/>
        <w:rPr>
          <w:ins w:id="59" w:author="FBZ" w:date="2017-08-01T12:08:00Z"/>
          <w:rFonts w:asciiTheme="majorBidi" w:hAnsiTheme="majorBidi" w:cstheme="majorBidi"/>
        </w:rPr>
        <w:pPrChange w:id="60" w:author="FBZ" w:date="2017-08-01T11:57:00Z">
          <w:pPr>
            <w:pStyle w:val="NoSpacing"/>
            <w:spacing w:line="480" w:lineRule="auto"/>
          </w:pPr>
        </w:pPrChange>
      </w:pPr>
      <w:ins w:id="61" w:author="FBZ" w:date="2017-08-01T12:08:00Z">
        <w:r>
          <w:rPr>
            <w:rFonts w:asciiTheme="majorBidi" w:hAnsiTheme="majorBidi" w:cstheme="majorBidi"/>
          </w:rPr>
          <w:t xml:space="preserve">Table X. </w:t>
        </w:r>
        <w:proofErr w:type="spellStart"/>
        <w:r>
          <w:rPr>
            <w:rFonts w:asciiTheme="majorBidi" w:hAnsiTheme="majorBidi" w:cstheme="majorBidi"/>
          </w:rPr>
          <w:t>Levene’s</w:t>
        </w:r>
        <w:proofErr w:type="spellEnd"/>
        <w:r>
          <w:rPr>
            <w:rFonts w:asciiTheme="majorBidi" w:hAnsiTheme="majorBidi" w:cstheme="majorBidi"/>
          </w:rPr>
          <w:t xml:space="preserve"> tests of homogeneity of variances across all conditions (a) and across the unequal (b) and equal (c) subsets of conditions. See also Figure 3 for visualization of the variance descriptive in each condition.</w:t>
        </w:r>
      </w:ins>
    </w:p>
    <w:p w14:paraId="09263FC2" w14:textId="77777777" w:rsidR="005077C5" w:rsidRPr="00AF1410" w:rsidRDefault="005077C5" w:rsidP="005077C5">
      <w:pPr>
        <w:pStyle w:val="NoSpacing"/>
        <w:rPr>
          <w:rFonts w:asciiTheme="majorBidi" w:hAnsiTheme="majorBidi" w:cstheme="majorBidi"/>
        </w:rPr>
      </w:pPr>
    </w:p>
    <w:p w14:paraId="5078B532" w14:textId="77777777" w:rsidR="00EC1067" w:rsidRPr="00AF1410" w:rsidRDefault="00EC1067" w:rsidP="00316B52">
      <w:pPr>
        <w:pStyle w:val="Heading3"/>
        <w:rPr>
          <w:rFonts w:asciiTheme="majorBidi" w:hAnsiTheme="majorBidi" w:cstheme="majorBidi"/>
        </w:rPr>
      </w:pPr>
      <w:r w:rsidRPr="00AF1410">
        <w:rPr>
          <w:rFonts w:asciiTheme="majorBidi" w:hAnsiTheme="majorBidi" w:cstheme="majorBidi"/>
        </w:rPr>
        <w:t>Process Models</w:t>
      </w:r>
    </w:p>
    <w:p w14:paraId="41CC0DD7" w14:textId="77777777" w:rsidR="00EC1067" w:rsidRPr="00AF1410" w:rsidRDefault="00EC1067" w:rsidP="00316B52">
      <w:pPr>
        <w:rPr>
          <w:rFonts w:asciiTheme="majorBidi" w:hAnsiTheme="majorBidi" w:cstheme="majorBidi"/>
        </w:rPr>
      </w:pPr>
    </w:p>
    <w:p w14:paraId="4C3BC04E" w14:textId="202692C3" w:rsidR="009559F5" w:rsidRPr="00AF1410" w:rsidRDefault="00915E06" w:rsidP="00316B52">
      <w:pPr>
        <w:pStyle w:val="NoSpacing"/>
        <w:spacing w:line="480" w:lineRule="auto"/>
        <w:ind w:firstLine="720"/>
        <w:rPr>
          <w:rFonts w:asciiTheme="majorBidi" w:hAnsiTheme="majorBidi" w:cstheme="majorBidi"/>
        </w:rPr>
      </w:pPr>
      <w:r w:rsidRPr="009A7324">
        <w:rPr>
          <w:rFonts w:ascii="Times New Roman" w:hAnsi="Times New Roman" w:cs="Times New Roman"/>
        </w:rPr>
        <w:t xml:space="preserve">We set out to explore </w:t>
      </w:r>
      <w:r w:rsidR="001855FB">
        <w:rPr>
          <w:rFonts w:ascii="Times New Roman" w:hAnsi="Times New Roman" w:cs="Times New Roman"/>
        </w:rPr>
        <w:t xml:space="preserve">the </w:t>
      </w:r>
      <w:r w:rsidRPr="009A7324">
        <w:rPr>
          <w:rFonts w:ascii="Times New Roman" w:hAnsi="Times New Roman" w:cs="Times New Roman"/>
        </w:rPr>
        <w:t xml:space="preserve">effect of individual differences and three different explanations of </w:t>
      </w:r>
      <w:r w:rsidR="00AC1516">
        <w:rPr>
          <w:rFonts w:ascii="Times New Roman" w:hAnsi="Times New Roman" w:cs="Times New Roman"/>
        </w:rPr>
        <w:t xml:space="preserve">the </w:t>
      </w:r>
      <w:r w:rsidRPr="009A7324">
        <w:rPr>
          <w:rFonts w:ascii="Times New Roman" w:hAnsi="Times New Roman" w:cs="Times New Roman"/>
        </w:rPr>
        <w:t>process</w:t>
      </w:r>
      <w:r w:rsidR="00AC1516">
        <w:rPr>
          <w:rFonts w:ascii="Times New Roman" w:hAnsi="Times New Roman" w:cs="Times New Roman"/>
        </w:rPr>
        <w:t xml:space="preserve"> of group identification</w:t>
      </w:r>
      <w:r w:rsidRPr="009A7324">
        <w:rPr>
          <w:rFonts w:ascii="Times New Roman" w:hAnsi="Times New Roman" w:cs="Times New Roman"/>
        </w:rPr>
        <w:t xml:space="preserve"> in different structural conditions</w:t>
      </w:r>
      <w:r w:rsidR="00AC1516">
        <w:rPr>
          <w:rFonts w:ascii="Times New Roman" w:hAnsi="Times New Roman" w:cs="Times New Roman"/>
        </w:rPr>
        <w:t>,</w:t>
      </w:r>
      <w:r w:rsidRPr="009A7324">
        <w:rPr>
          <w:rFonts w:ascii="Times New Roman" w:hAnsi="Times New Roman"/>
        </w:rPr>
        <w:t xml:space="preserve"> </w:t>
      </w:r>
      <w:r w:rsidR="00D608C8" w:rsidRPr="009A7324">
        <w:rPr>
          <w:rFonts w:ascii="Times New Roman" w:hAnsi="Times New Roman"/>
        </w:rPr>
        <w:t>as</w:t>
      </w:r>
      <w:r w:rsidR="00D608C8" w:rsidRPr="00AF1410">
        <w:rPr>
          <w:rFonts w:asciiTheme="majorBidi" w:hAnsiTheme="majorBidi" w:cstheme="majorBidi"/>
        </w:rPr>
        <w:t xml:space="preserve"> described in the conceptual background above</w:t>
      </w:r>
      <w:r w:rsidR="00B17CBE" w:rsidRPr="00AF1410">
        <w:rPr>
          <w:rFonts w:asciiTheme="majorBidi" w:hAnsiTheme="majorBidi" w:cstheme="majorBidi"/>
        </w:rPr>
        <w:t xml:space="preserve"> (see Figure 1)</w:t>
      </w:r>
      <w:r w:rsidR="00D608C8" w:rsidRPr="00AF1410">
        <w:rPr>
          <w:rFonts w:asciiTheme="majorBidi" w:hAnsiTheme="majorBidi" w:cstheme="majorBidi"/>
        </w:rPr>
        <w:t xml:space="preserve">. </w:t>
      </w:r>
      <w:r>
        <w:rPr>
          <w:rFonts w:asciiTheme="majorBidi" w:hAnsiTheme="majorBidi" w:cstheme="majorBidi"/>
        </w:rPr>
        <w:t>The exploratory model</w:t>
      </w:r>
      <w:r w:rsidRPr="00AF1410">
        <w:rPr>
          <w:rFonts w:asciiTheme="majorBidi" w:hAnsiTheme="majorBidi" w:cstheme="majorBidi"/>
        </w:rPr>
        <w:t xml:space="preserve"> </w:t>
      </w:r>
      <w:r w:rsidR="00D608C8" w:rsidRPr="00AF1410">
        <w:rPr>
          <w:rFonts w:asciiTheme="majorBidi" w:hAnsiTheme="majorBidi" w:cstheme="majorBidi"/>
        </w:rPr>
        <w:t xml:space="preserve">predicts that post-test group identification </w:t>
      </w:r>
      <w:r w:rsidR="00B17CBE" w:rsidRPr="00AF1410">
        <w:rPr>
          <w:rFonts w:asciiTheme="majorBidi" w:hAnsiTheme="majorBidi" w:cstheme="majorBidi"/>
        </w:rPr>
        <w:t>is</w:t>
      </w:r>
      <w:r w:rsidR="00D608C8" w:rsidRPr="00AF1410">
        <w:rPr>
          <w:rFonts w:asciiTheme="majorBidi" w:hAnsiTheme="majorBidi" w:cstheme="majorBidi"/>
        </w:rPr>
        <w:t xml:space="preserve"> a function of</w:t>
      </w:r>
      <w:r w:rsidR="00AC1516">
        <w:rPr>
          <w:rFonts w:asciiTheme="majorBidi" w:hAnsiTheme="majorBidi" w:cstheme="majorBidi"/>
        </w:rPr>
        <w:t xml:space="preserve"> individual differences in</w:t>
      </w:r>
      <w:r w:rsidR="00D608C8" w:rsidRPr="00AF1410">
        <w:rPr>
          <w:rFonts w:asciiTheme="majorBidi" w:hAnsiTheme="majorBidi" w:cstheme="majorBidi"/>
        </w:rPr>
        <w:t xml:space="preserve"> identification</w:t>
      </w:r>
      <w:r w:rsidR="00AC1516">
        <w:rPr>
          <w:rFonts w:asciiTheme="majorBidi" w:hAnsiTheme="majorBidi" w:cstheme="majorBidi"/>
        </w:rPr>
        <w:t xml:space="preserve"> prior to exposure to intergroup interaction</w:t>
      </w:r>
      <w:r w:rsidR="00D608C8" w:rsidRPr="00AF1410">
        <w:rPr>
          <w:rFonts w:asciiTheme="majorBidi" w:hAnsiTheme="majorBidi" w:cstheme="majorBidi"/>
        </w:rPr>
        <w:t>,</w:t>
      </w:r>
      <w:r w:rsidR="00B17CBE" w:rsidRPr="00AF1410">
        <w:rPr>
          <w:rFonts w:asciiTheme="majorBidi" w:hAnsiTheme="majorBidi" w:cstheme="majorBidi"/>
        </w:rPr>
        <w:t xml:space="preserve"> and that</w:t>
      </w:r>
      <w:r w:rsidR="00D608C8" w:rsidRPr="00AF1410">
        <w:rPr>
          <w:rFonts w:asciiTheme="majorBidi" w:hAnsiTheme="majorBidi" w:cstheme="majorBidi"/>
        </w:rPr>
        <w:t xml:space="preserve"> intergroup behavior between the measurements</w:t>
      </w:r>
      <w:r w:rsidR="00AC1516">
        <w:rPr>
          <w:rFonts w:asciiTheme="majorBidi" w:hAnsiTheme="majorBidi" w:cstheme="majorBidi"/>
        </w:rPr>
        <w:t xml:space="preserve"> (performative identification)</w:t>
      </w:r>
      <w:r w:rsidR="00D608C8" w:rsidRPr="00AF1410">
        <w:rPr>
          <w:rFonts w:asciiTheme="majorBidi" w:hAnsiTheme="majorBidi" w:cstheme="majorBidi"/>
        </w:rPr>
        <w:t>, and individual outcome (extent of success or fail</w:t>
      </w:r>
      <w:r w:rsidR="00B17CBE" w:rsidRPr="00AF1410">
        <w:rPr>
          <w:rFonts w:asciiTheme="majorBidi" w:hAnsiTheme="majorBidi" w:cstheme="majorBidi"/>
        </w:rPr>
        <w:t>ure in increasing token balance</w:t>
      </w:r>
      <w:r w:rsidR="00AC1516">
        <w:rPr>
          <w:rFonts w:asciiTheme="majorBidi" w:hAnsiTheme="majorBidi" w:cstheme="majorBidi"/>
        </w:rPr>
        <w:t>; interdependence</w:t>
      </w:r>
      <w:r w:rsidR="00D608C8" w:rsidRPr="00AF1410">
        <w:rPr>
          <w:rFonts w:asciiTheme="majorBidi" w:hAnsiTheme="majorBidi" w:cstheme="majorBidi"/>
        </w:rPr>
        <w:t>)</w:t>
      </w:r>
      <w:r w:rsidR="00B17CBE" w:rsidRPr="00AF1410">
        <w:rPr>
          <w:rFonts w:asciiTheme="majorBidi" w:hAnsiTheme="majorBidi" w:cstheme="majorBidi"/>
        </w:rPr>
        <w:t xml:space="preserve"> mediate this effect</w:t>
      </w:r>
      <w:r w:rsidR="00D608C8" w:rsidRPr="00AF1410">
        <w:rPr>
          <w:rFonts w:asciiTheme="majorBidi" w:hAnsiTheme="majorBidi" w:cstheme="majorBidi"/>
        </w:rPr>
        <w:t>.</w:t>
      </w:r>
      <w:r w:rsidR="00E41EBE">
        <w:rPr>
          <w:rFonts w:asciiTheme="majorBidi" w:hAnsiTheme="majorBidi" w:cstheme="majorBidi"/>
        </w:rPr>
        <w:t xml:space="preserve"> </w:t>
      </w:r>
      <w:r w:rsidR="00E41EBE">
        <w:rPr>
          <w:rFonts w:asciiTheme="majorBidi" w:hAnsiTheme="majorBidi" w:cstheme="majorBidi"/>
        </w:rPr>
        <w:br/>
        <w:t>In other words, initial identification affects inter</w:t>
      </w:r>
      <w:r w:rsidR="00FE7BCA">
        <w:rPr>
          <w:rFonts w:asciiTheme="majorBidi" w:hAnsiTheme="majorBidi" w:cstheme="majorBidi"/>
        </w:rPr>
        <w:t>- and intra-</w:t>
      </w:r>
      <w:r w:rsidR="00E41EBE">
        <w:rPr>
          <w:rFonts w:asciiTheme="majorBidi" w:hAnsiTheme="majorBidi" w:cstheme="majorBidi"/>
        </w:rPr>
        <w:t>group behaviors</w:t>
      </w:r>
      <w:r w:rsidR="00FE7BCA">
        <w:rPr>
          <w:rFonts w:asciiTheme="majorBidi" w:hAnsiTheme="majorBidi" w:cstheme="majorBidi"/>
        </w:rPr>
        <w:t xml:space="preserve"> and proximate individual outcomes</w:t>
      </w:r>
      <w:r w:rsidR="00E41EBE">
        <w:rPr>
          <w:rFonts w:asciiTheme="majorBidi" w:hAnsiTheme="majorBidi" w:cstheme="majorBidi"/>
        </w:rPr>
        <w:t xml:space="preserve"> which</w:t>
      </w:r>
      <w:r w:rsidR="00FE7BCA">
        <w:rPr>
          <w:rFonts w:asciiTheme="majorBidi" w:hAnsiTheme="majorBidi" w:cstheme="majorBidi"/>
        </w:rPr>
        <w:t>, in turn,</w:t>
      </w:r>
      <w:r w:rsidR="00E41EBE">
        <w:rPr>
          <w:rFonts w:asciiTheme="majorBidi" w:hAnsiTheme="majorBidi" w:cstheme="majorBidi"/>
        </w:rPr>
        <w:t xml:space="preserve"> shape subsequent identification.</w:t>
      </w:r>
      <w:r w:rsidR="00D608C8" w:rsidRPr="00AF1410">
        <w:rPr>
          <w:rFonts w:asciiTheme="majorBidi" w:hAnsiTheme="majorBidi" w:cstheme="majorBidi"/>
        </w:rPr>
        <w:t xml:space="preserve"> We </w:t>
      </w:r>
      <w:r w:rsidR="003657D1">
        <w:rPr>
          <w:rFonts w:asciiTheme="majorBidi" w:hAnsiTheme="majorBidi" w:cstheme="majorBidi"/>
        </w:rPr>
        <w:t>tested</w:t>
      </w:r>
      <w:r w:rsidR="003657D1" w:rsidRPr="00AF1410">
        <w:rPr>
          <w:rFonts w:asciiTheme="majorBidi" w:hAnsiTheme="majorBidi" w:cstheme="majorBidi"/>
        </w:rPr>
        <w:t xml:space="preserve"> </w:t>
      </w:r>
      <w:r w:rsidR="00D608C8" w:rsidRPr="00AF1410">
        <w:rPr>
          <w:rFonts w:asciiTheme="majorBidi" w:hAnsiTheme="majorBidi" w:cstheme="majorBidi"/>
        </w:rPr>
        <w:t xml:space="preserve">this overall model </w:t>
      </w:r>
      <w:r w:rsidR="003657D1">
        <w:rPr>
          <w:rFonts w:asciiTheme="majorBidi" w:hAnsiTheme="majorBidi" w:cstheme="majorBidi"/>
        </w:rPr>
        <w:t>on</w:t>
      </w:r>
      <w:r w:rsidR="003657D1" w:rsidRPr="00AF1410">
        <w:rPr>
          <w:rFonts w:asciiTheme="majorBidi" w:hAnsiTheme="majorBidi" w:cstheme="majorBidi"/>
        </w:rPr>
        <w:t xml:space="preserve"> </w:t>
      </w:r>
      <w:r w:rsidR="00D608C8" w:rsidRPr="00AF1410">
        <w:rPr>
          <w:rFonts w:asciiTheme="majorBidi" w:hAnsiTheme="majorBidi" w:cstheme="majorBidi"/>
        </w:rPr>
        <w:t xml:space="preserve">the </w:t>
      </w:r>
      <w:r w:rsidR="003657D1">
        <w:rPr>
          <w:rFonts w:asciiTheme="majorBidi" w:hAnsiTheme="majorBidi" w:cstheme="majorBidi"/>
        </w:rPr>
        <w:t xml:space="preserve">data gathered </w:t>
      </w:r>
      <w:r w:rsidR="00AC1516">
        <w:rPr>
          <w:rFonts w:asciiTheme="majorBidi" w:hAnsiTheme="majorBidi" w:cstheme="majorBidi"/>
        </w:rPr>
        <w:t>using</w:t>
      </w:r>
      <w:r w:rsidR="00D608C8" w:rsidRPr="00AF1410">
        <w:rPr>
          <w:rFonts w:asciiTheme="majorBidi" w:hAnsiTheme="majorBidi" w:cstheme="majorBidi"/>
        </w:rPr>
        <w:t xml:space="preserve"> two multi-group</w:t>
      </w:r>
      <w:r w:rsidR="00AC1516">
        <w:rPr>
          <w:rFonts w:asciiTheme="majorBidi" w:hAnsiTheme="majorBidi" w:cstheme="majorBidi"/>
        </w:rPr>
        <w:t xml:space="preserve"> multilevel path analyses. The first assessed </w:t>
      </w:r>
      <w:r w:rsidR="00C5017B">
        <w:rPr>
          <w:rFonts w:asciiTheme="majorBidi" w:hAnsiTheme="majorBidi" w:cstheme="majorBidi"/>
        </w:rPr>
        <w:t xml:space="preserve">the model of </w:t>
      </w:r>
      <w:r w:rsidR="00AC1516">
        <w:rPr>
          <w:rFonts w:asciiTheme="majorBidi" w:hAnsiTheme="majorBidi" w:cstheme="majorBidi"/>
        </w:rPr>
        <w:t>identification</w:t>
      </w:r>
      <w:r w:rsidR="00C5017B">
        <w:rPr>
          <w:rFonts w:asciiTheme="majorBidi" w:hAnsiTheme="majorBidi" w:cstheme="majorBidi"/>
        </w:rPr>
        <w:t xml:space="preserve"> just described</w:t>
      </w:r>
      <w:r w:rsidR="00AC1516">
        <w:rPr>
          <w:rFonts w:asciiTheme="majorBidi" w:hAnsiTheme="majorBidi" w:cstheme="majorBidi"/>
        </w:rPr>
        <w:t xml:space="preserve"> under the </w:t>
      </w:r>
      <w:r w:rsidR="00D31F73">
        <w:rPr>
          <w:rFonts w:asciiTheme="majorBidi" w:hAnsiTheme="majorBidi" w:cstheme="majorBidi"/>
        </w:rPr>
        <w:t xml:space="preserve">inter-individual and intergroup </w:t>
      </w:r>
      <w:r w:rsidR="00D608C8" w:rsidRPr="00AF1410">
        <w:rPr>
          <w:rFonts w:asciiTheme="majorBidi" w:hAnsiTheme="majorBidi" w:cstheme="majorBidi"/>
        </w:rPr>
        <w:t xml:space="preserve">conditions of </w:t>
      </w:r>
      <w:r w:rsidR="00AC1516">
        <w:rPr>
          <w:rFonts w:asciiTheme="majorBidi" w:hAnsiTheme="majorBidi" w:cstheme="majorBidi"/>
        </w:rPr>
        <w:t xml:space="preserve">wealth </w:t>
      </w:r>
      <w:r w:rsidR="00D608C8" w:rsidRPr="00AF1410">
        <w:rPr>
          <w:rFonts w:asciiTheme="majorBidi" w:hAnsiTheme="majorBidi" w:cstheme="majorBidi"/>
        </w:rPr>
        <w:t>equal</w:t>
      </w:r>
      <w:r w:rsidR="007A50F5" w:rsidRPr="00AF1410">
        <w:rPr>
          <w:rFonts w:asciiTheme="majorBidi" w:hAnsiTheme="majorBidi" w:cstheme="majorBidi"/>
        </w:rPr>
        <w:t>ity</w:t>
      </w:r>
      <w:r w:rsidR="00AC1516">
        <w:rPr>
          <w:rFonts w:asciiTheme="majorBidi" w:hAnsiTheme="majorBidi" w:cstheme="majorBidi"/>
        </w:rPr>
        <w:t xml:space="preserve"> (</w:t>
      </w:r>
      <w:r w:rsidR="002F4D82">
        <w:rPr>
          <w:rFonts w:asciiTheme="majorBidi" w:hAnsiTheme="majorBidi" w:cstheme="majorBidi"/>
        </w:rPr>
        <w:t>IE</w:t>
      </w:r>
      <w:r w:rsidR="00AC1516">
        <w:rPr>
          <w:rFonts w:asciiTheme="majorBidi" w:hAnsiTheme="majorBidi" w:cstheme="majorBidi"/>
        </w:rPr>
        <w:t xml:space="preserve"> and </w:t>
      </w:r>
      <w:r w:rsidR="002F4D82">
        <w:rPr>
          <w:rFonts w:asciiTheme="majorBidi" w:hAnsiTheme="majorBidi" w:cstheme="majorBidi"/>
        </w:rPr>
        <w:t>GE</w:t>
      </w:r>
      <w:r w:rsidR="00AC1516">
        <w:rPr>
          <w:rFonts w:asciiTheme="majorBidi" w:hAnsiTheme="majorBidi" w:cstheme="majorBidi"/>
        </w:rPr>
        <w:t>).</w:t>
      </w:r>
      <w:r w:rsidR="00C5017B">
        <w:rPr>
          <w:rFonts w:asciiTheme="majorBidi" w:hAnsiTheme="majorBidi" w:cstheme="majorBidi"/>
        </w:rPr>
        <w:t xml:space="preserve"> The second did the same, but placed group status as a dummy code moderating independent variable with paths to all other variables in the model</w:t>
      </w:r>
      <w:r w:rsidR="00AC1516">
        <w:rPr>
          <w:rFonts w:asciiTheme="majorBidi" w:hAnsiTheme="majorBidi" w:cstheme="majorBidi"/>
        </w:rPr>
        <w:t xml:space="preserve"> </w:t>
      </w:r>
      <w:r w:rsidR="007A50F5" w:rsidRPr="00AF1410">
        <w:rPr>
          <w:rFonts w:asciiTheme="majorBidi" w:hAnsiTheme="majorBidi" w:cstheme="majorBidi"/>
        </w:rPr>
        <w:t>(Figures 3 &amp; 4</w:t>
      </w:r>
      <w:r w:rsidR="00D608C8" w:rsidRPr="00AF1410">
        <w:rPr>
          <w:rFonts w:asciiTheme="majorBidi" w:hAnsiTheme="majorBidi" w:cstheme="majorBidi"/>
        </w:rPr>
        <w:t xml:space="preserve">). </w:t>
      </w:r>
      <w:r w:rsidR="009559F5">
        <w:rPr>
          <w:rFonts w:asciiTheme="majorBidi" w:hAnsiTheme="majorBidi" w:cstheme="majorBidi"/>
        </w:rPr>
        <w:t>W</w:t>
      </w:r>
      <w:r w:rsidR="009559F5" w:rsidRPr="00AF1410">
        <w:rPr>
          <w:rFonts w:asciiTheme="majorBidi" w:hAnsiTheme="majorBidi" w:cstheme="majorBidi"/>
        </w:rPr>
        <w:t>e found that using both multi-group and independent multilevel path analysis procedures, our model</w:t>
      </w:r>
      <w:r w:rsidR="00AC1516">
        <w:rPr>
          <w:rFonts w:asciiTheme="majorBidi" w:hAnsiTheme="majorBidi" w:cstheme="majorBidi"/>
        </w:rPr>
        <w:t xml:space="preserve"> of group identification</w:t>
      </w:r>
      <w:r w:rsidR="009559F5" w:rsidRPr="00AF1410">
        <w:rPr>
          <w:rFonts w:asciiTheme="majorBidi" w:hAnsiTheme="majorBidi" w:cstheme="majorBidi"/>
        </w:rPr>
        <w:t xml:space="preserve"> best fit the</w:t>
      </w:r>
      <w:r w:rsidR="00155B9D">
        <w:rPr>
          <w:rFonts w:asciiTheme="majorBidi" w:hAnsiTheme="majorBidi" w:cstheme="majorBidi"/>
        </w:rPr>
        <w:t xml:space="preserve"> IM and</w:t>
      </w:r>
      <w:r w:rsidR="009559F5" w:rsidRPr="00AF1410">
        <w:rPr>
          <w:rFonts w:asciiTheme="majorBidi" w:hAnsiTheme="majorBidi" w:cstheme="majorBidi"/>
        </w:rPr>
        <w:t xml:space="preserve"> </w:t>
      </w:r>
      <w:r w:rsidR="00155B9D">
        <w:rPr>
          <w:rFonts w:asciiTheme="majorBidi" w:hAnsiTheme="majorBidi" w:cstheme="majorBidi"/>
        </w:rPr>
        <w:t xml:space="preserve">especially the </w:t>
      </w:r>
      <w:r w:rsidR="00575608">
        <w:rPr>
          <w:rFonts w:asciiTheme="majorBidi" w:hAnsiTheme="majorBidi" w:cstheme="majorBidi"/>
        </w:rPr>
        <w:t>GI</w:t>
      </w:r>
      <w:r w:rsidR="009559F5" w:rsidRPr="00AF1410">
        <w:rPr>
          <w:rFonts w:asciiTheme="majorBidi" w:hAnsiTheme="majorBidi" w:cstheme="majorBidi"/>
        </w:rPr>
        <w:t xml:space="preserve"> </w:t>
      </w:r>
      <w:r w:rsidR="00155B9D">
        <w:rPr>
          <w:rFonts w:asciiTheme="majorBidi" w:hAnsiTheme="majorBidi" w:cstheme="majorBidi"/>
        </w:rPr>
        <w:t>conditions rather than the GI condition when groups were unequal. The overall model</w:t>
      </w:r>
      <w:r w:rsidR="009559F5" w:rsidRPr="00AF1410">
        <w:rPr>
          <w:rFonts w:asciiTheme="majorBidi" w:hAnsiTheme="majorBidi" w:cstheme="majorBidi"/>
        </w:rPr>
        <w:t xml:space="preserve"> </w:t>
      </w:r>
      <w:r w:rsidR="00155B9D">
        <w:rPr>
          <w:rFonts w:asciiTheme="majorBidi" w:hAnsiTheme="majorBidi" w:cstheme="majorBidi"/>
        </w:rPr>
        <w:t xml:space="preserve">fit the </w:t>
      </w:r>
      <w:r w:rsidR="002F4D82">
        <w:rPr>
          <w:rFonts w:asciiTheme="majorBidi" w:hAnsiTheme="majorBidi" w:cstheme="majorBidi"/>
        </w:rPr>
        <w:t>GE</w:t>
      </w:r>
      <w:r w:rsidR="009559F5" w:rsidRPr="00AF1410">
        <w:rPr>
          <w:rFonts w:asciiTheme="majorBidi" w:hAnsiTheme="majorBidi" w:cstheme="majorBidi"/>
        </w:rPr>
        <w:t xml:space="preserve"> condition</w:t>
      </w:r>
      <w:r w:rsidR="00155B9D">
        <w:rPr>
          <w:rFonts w:asciiTheme="majorBidi" w:hAnsiTheme="majorBidi" w:cstheme="majorBidi"/>
        </w:rPr>
        <w:t xml:space="preserve"> better than the IE condition when groups were equal in wealth</w:t>
      </w:r>
      <w:r w:rsidR="009559F5" w:rsidRPr="00AF1410">
        <w:rPr>
          <w:rFonts w:asciiTheme="majorBidi" w:hAnsiTheme="majorBidi" w:cstheme="majorBidi"/>
        </w:rPr>
        <w:t xml:space="preserve"> (see chi-square contributions, Figures 3 &amp; 4). </w:t>
      </w:r>
    </w:p>
    <w:p w14:paraId="2B4D49F4" w14:textId="77777777" w:rsidR="009559F5" w:rsidRDefault="009559F5" w:rsidP="00915E06">
      <w:pPr>
        <w:pStyle w:val="NoSpacing"/>
        <w:spacing w:line="480" w:lineRule="auto"/>
        <w:ind w:firstLine="720"/>
        <w:rPr>
          <w:ins w:id="62" w:author="FBZ" w:date="2017-08-01T12:08:00Z"/>
          <w:rFonts w:asciiTheme="majorBidi" w:hAnsiTheme="majorBidi" w:cstheme="majorBidi"/>
        </w:rPr>
      </w:pPr>
    </w:p>
    <w:p w14:paraId="44AFD3D8" w14:textId="77777777" w:rsidR="001672CC" w:rsidRDefault="001672CC" w:rsidP="00915E06">
      <w:pPr>
        <w:pStyle w:val="NoSpacing"/>
        <w:spacing w:line="480" w:lineRule="auto"/>
        <w:ind w:firstLine="720"/>
        <w:rPr>
          <w:ins w:id="63" w:author="FBZ" w:date="2017-08-01T12:08:00Z"/>
          <w:rFonts w:asciiTheme="majorBidi" w:hAnsiTheme="majorBidi" w:cstheme="majorBidi"/>
        </w:rPr>
      </w:pPr>
    </w:p>
    <w:p w14:paraId="285ECF6D" w14:textId="77777777" w:rsidR="001672CC" w:rsidRPr="00AF1410" w:rsidRDefault="001672CC" w:rsidP="00915E06">
      <w:pPr>
        <w:pStyle w:val="NoSpacing"/>
        <w:spacing w:line="480" w:lineRule="auto"/>
        <w:ind w:firstLine="720"/>
        <w:rPr>
          <w:rFonts w:asciiTheme="majorBidi" w:hAnsiTheme="majorBidi" w:cstheme="majorBidi"/>
        </w:rPr>
      </w:pPr>
    </w:p>
    <w:p w14:paraId="4F1AD268" w14:textId="77777777" w:rsidR="00D608C8" w:rsidRPr="00AF1410" w:rsidRDefault="00D608C8" w:rsidP="00D608C8">
      <w:pPr>
        <w:pStyle w:val="NoSpacing"/>
        <w:spacing w:line="480" w:lineRule="auto"/>
        <w:rPr>
          <w:rFonts w:asciiTheme="majorBidi" w:hAnsiTheme="majorBidi" w:cstheme="majorBidi"/>
          <w:b/>
          <w:bCs/>
        </w:rPr>
      </w:pPr>
      <w:r w:rsidRPr="00AF1410">
        <w:rPr>
          <w:rFonts w:asciiTheme="majorBidi" w:hAnsiTheme="majorBidi" w:cstheme="majorBidi"/>
          <w:b/>
          <w:bCs/>
        </w:rPr>
        <w:lastRenderedPageBreak/>
        <w:t>Equality</w:t>
      </w:r>
    </w:p>
    <w:p w14:paraId="5306C588" w14:textId="2F5F9A55" w:rsidR="009D2FFD" w:rsidRPr="00AF1410" w:rsidRDefault="009D2FFD" w:rsidP="00AA576B">
      <w:pPr>
        <w:pStyle w:val="NoSpacing"/>
        <w:spacing w:line="480" w:lineRule="auto"/>
        <w:ind w:firstLine="720"/>
        <w:rPr>
          <w:rFonts w:asciiTheme="majorBidi" w:hAnsiTheme="majorBidi" w:cstheme="majorBidi"/>
        </w:rPr>
      </w:pPr>
      <w:r w:rsidRPr="00AF1410">
        <w:rPr>
          <w:rFonts w:asciiTheme="majorBidi" w:hAnsiTheme="majorBidi" w:cstheme="majorBidi"/>
        </w:rPr>
        <w:t>The overall model</w:t>
      </w:r>
      <w:r w:rsidR="007A6110">
        <w:rPr>
          <w:rFonts w:asciiTheme="majorBidi" w:hAnsiTheme="majorBidi" w:cstheme="majorBidi"/>
        </w:rPr>
        <w:t xml:space="preserve"> for the two-group path analysis of the</w:t>
      </w:r>
      <w:r w:rsidR="006B6C2E">
        <w:rPr>
          <w:rFonts w:asciiTheme="majorBidi" w:hAnsiTheme="majorBidi" w:cstheme="majorBidi"/>
        </w:rPr>
        <w:t xml:space="preserve"> equal wealth</w:t>
      </w:r>
      <w:r w:rsidR="007A6110">
        <w:rPr>
          <w:rFonts w:asciiTheme="majorBidi" w:hAnsiTheme="majorBidi" w:cstheme="majorBidi"/>
        </w:rPr>
        <w:t xml:space="preserve"> conditions</w:t>
      </w:r>
      <w:r w:rsidRPr="00AF1410">
        <w:rPr>
          <w:rFonts w:asciiTheme="majorBidi" w:hAnsiTheme="majorBidi" w:cstheme="majorBidi"/>
        </w:rPr>
        <w:t xml:space="preserve"> </w:t>
      </w:r>
      <w:r w:rsidR="007A6110">
        <w:rPr>
          <w:rFonts w:asciiTheme="majorBidi" w:hAnsiTheme="majorBidi" w:cstheme="majorBidi"/>
        </w:rPr>
        <w:t xml:space="preserve">showed relatively good </w:t>
      </w:r>
      <w:r w:rsidRPr="00AF1410">
        <w:rPr>
          <w:rFonts w:asciiTheme="majorBidi" w:hAnsiTheme="majorBidi" w:cstheme="majorBidi"/>
        </w:rPr>
        <w:t xml:space="preserve">fit </w:t>
      </w:r>
      <w:r w:rsidR="007A6110">
        <w:rPr>
          <w:rFonts w:asciiTheme="majorBidi" w:hAnsiTheme="majorBidi" w:cstheme="majorBidi"/>
        </w:rPr>
        <w:t xml:space="preserve">when including all the variables </w:t>
      </w:r>
      <w:r w:rsidRPr="00AF1410">
        <w:rPr>
          <w:rFonts w:asciiTheme="majorBidi" w:hAnsiTheme="majorBidi" w:cstheme="majorBidi"/>
        </w:rPr>
        <w:t>(</w:t>
      </w:r>
      <w:r w:rsidR="007A6110">
        <w:rPr>
          <w:rFonts w:asciiTheme="majorBidi" w:hAnsiTheme="majorBidi" w:cstheme="majorBidi"/>
        </w:rPr>
        <w:t xml:space="preserve">see Figure 3) </w:t>
      </w:r>
      <w:r w:rsidR="00AA576B">
        <w:rPr>
          <w:rStyle w:val="CommentReference"/>
          <w:rFonts w:ascii="Times New Roman" w:hAnsi="Times New Roman" w:cs="Times New Roman"/>
        </w:rPr>
        <w:commentReference w:id="64"/>
      </w:r>
      <w:r w:rsidR="00DA2DB2">
        <w:rPr>
          <w:rFonts w:asciiTheme="majorBidi" w:hAnsiTheme="majorBidi" w:cstheme="majorBidi"/>
        </w:rPr>
        <w:t>reflecting the divergent associations with that variable between the two groups analyzed.</w:t>
      </w:r>
      <w:r w:rsidRPr="00AF1410">
        <w:rPr>
          <w:rFonts w:asciiTheme="majorBidi" w:hAnsiTheme="majorBidi" w:cstheme="majorBidi"/>
        </w:rPr>
        <w:t xml:space="preserve"> </w:t>
      </w:r>
      <w:r w:rsidR="004320D7">
        <w:rPr>
          <w:rFonts w:asciiTheme="majorBidi" w:hAnsiTheme="majorBidi" w:cstheme="majorBidi"/>
        </w:rPr>
        <w:t xml:space="preserve">All modification indices were below 10, further supporting the fit. However, generally, in </w:t>
      </w:r>
      <w:proofErr w:type="spellStart"/>
      <w:r w:rsidR="004320D7">
        <w:rPr>
          <w:rFonts w:asciiTheme="majorBidi" w:hAnsiTheme="majorBidi" w:cstheme="majorBidi"/>
        </w:rPr>
        <w:t>multigroup</w:t>
      </w:r>
      <w:proofErr w:type="spellEnd"/>
      <w:r w:rsidR="004320D7">
        <w:rPr>
          <w:rFonts w:asciiTheme="majorBidi" w:hAnsiTheme="majorBidi" w:cstheme="majorBidi"/>
        </w:rPr>
        <w:t xml:space="preserve"> models where one group is expected to fit less well than another, a wider range of fit is to be expected, and was observed here. </w:t>
      </w:r>
      <w:r w:rsidR="00997321" w:rsidRPr="00AF1410">
        <w:rPr>
          <w:rFonts w:asciiTheme="majorBidi" w:hAnsiTheme="majorBidi" w:cstheme="majorBidi"/>
        </w:rPr>
        <w:t xml:space="preserve">The fit for the model describing the </w:t>
      </w:r>
      <w:r w:rsidR="002F4D82">
        <w:rPr>
          <w:rFonts w:asciiTheme="majorBidi" w:hAnsiTheme="majorBidi" w:cstheme="majorBidi"/>
        </w:rPr>
        <w:t>GE</w:t>
      </w:r>
      <w:r w:rsidR="00997321" w:rsidRPr="00AF1410">
        <w:rPr>
          <w:rFonts w:asciiTheme="majorBidi" w:hAnsiTheme="majorBidi" w:cstheme="majorBidi"/>
        </w:rPr>
        <w:t xml:space="preserve"> condition </w:t>
      </w:r>
      <w:r w:rsidR="00997321">
        <w:rPr>
          <w:rFonts w:asciiTheme="majorBidi" w:hAnsiTheme="majorBidi" w:cstheme="majorBidi"/>
        </w:rPr>
        <w:t xml:space="preserve">was </w:t>
      </w:r>
      <w:r w:rsidR="00997321" w:rsidRPr="00AF1410">
        <w:rPr>
          <w:rFonts w:asciiTheme="majorBidi" w:hAnsiTheme="majorBidi" w:cstheme="majorBidi"/>
        </w:rPr>
        <w:t xml:space="preserve">better than for the </w:t>
      </w:r>
      <w:r w:rsidR="002F4D82">
        <w:rPr>
          <w:rFonts w:asciiTheme="majorBidi" w:hAnsiTheme="majorBidi" w:cstheme="majorBidi"/>
        </w:rPr>
        <w:t>IE</w:t>
      </w:r>
      <w:r w:rsidR="00997321" w:rsidRPr="00AF1410">
        <w:rPr>
          <w:rFonts w:asciiTheme="majorBidi" w:hAnsiTheme="majorBidi" w:cstheme="majorBidi"/>
        </w:rPr>
        <w:t xml:space="preserve"> condition, based on each grouping’s chi-square contributions to the overall model (see Figure 3; </w:t>
      </w:r>
      <w:proofErr w:type="spellStart"/>
      <w:r w:rsidR="00997321" w:rsidRPr="00AF1410">
        <w:rPr>
          <w:rFonts w:asciiTheme="majorBidi" w:hAnsiTheme="majorBidi" w:cstheme="majorBidi"/>
        </w:rPr>
        <w:t>Muth</w:t>
      </w:r>
      <w:r w:rsidR="00997321">
        <w:rPr>
          <w:rFonts w:asciiTheme="majorBidi" w:hAnsiTheme="majorBidi" w:cstheme="majorBidi"/>
        </w:rPr>
        <w:t>é</w:t>
      </w:r>
      <w:r w:rsidR="00997321" w:rsidRPr="00AF1410">
        <w:rPr>
          <w:rFonts w:asciiTheme="majorBidi" w:hAnsiTheme="majorBidi" w:cstheme="majorBidi"/>
        </w:rPr>
        <w:t>n</w:t>
      </w:r>
      <w:proofErr w:type="spellEnd"/>
      <w:r w:rsidR="00997321" w:rsidRPr="00AF1410">
        <w:rPr>
          <w:rFonts w:asciiTheme="majorBidi" w:hAnsiTheme="majorBidi" w:cstheme="majorBidi"/>
        </w:rPr>
        <w:t xml:space="preserve"> &amp; </w:t>
      </w:r>
      <w:proofErr w:type="spellStart"/>
      <w:r w:rsidR="00997321" w:rsidRPr="00AF1410">
        <w:rPr>
          <w:rFonts w:asciiTheme="majorBidi" w:hAnsiTheme="majorBidi" w:cstheme="majorBidi"/>
        </w:rPr>
        <w:t>Muth</w:t>
      </w:r>
      <w:r w:rsidR="00997321">
        <w:rPr>
          <w:rFonts w:asciiTheme="majorBidi" w:hAnsiTheme="majorBidi" w:cstheme="majorBidi"/>
        </w:rPr>
        <w:t>é</w:t>
      </w:r>
      <w:r w:rsidR="00997321" w:rsidRPr="00AF1410">
        <w:rPr>
          <w:rFonts w:asciiTheme="majorBidi" w:hAnsiTheme="majorBidi" w:cstheme="majorBidi"/>
        </w:rPr>
        <w:t>n</w:t>
      </w:r>
      <w:proofErr w:type="spellEnd"/>
      <w:r w:rsidR="00997321" w:rsidRPr="00AF1410">
        <w:rPr>
          <w:rFonts w:asciiTheme="majorBidi" w:hAnsiTheme="majorBidi" w:cstheme="majorBidi"/>
        </w:rPr>
        <w:t>, 2014).</w:t>
      </w:r>
      <w:r w:rsidR="008706D5" w:rsidRPr="000731F1">
        <w:rPr>
          <w:rFonts w:asciiTheme="majorBidi" w:hAnsiTheme="majorBidi" w:cstheme="majorBidi"/>
          <w:vertAlign w:val="superscript"/>
        </w:rPr>
        <w:t>3</w:t>
      </w:r>
      <w:r w:rsidR="00997321">
        <w:rPr>
          <w:rFonts w:asciiTheme="majorBidi" w:hAnsiTheme="majorBidi" w:cstheme="majorBidi"/>
        </w:rPr>
        <w:t xml:space="preserve"> </w:t>
      </w:r>
      <w:r w:rsidR="004320D7">
        <w:rPr>
          <w:rFonts w:asciiTheme="majorBidi" w:hAnsiTheme="majorBidi" w:cstheme="majorBidi"/>
        </w:rPr>
        <w:t>Discussion of the relative contributions of each of the group models to the overall model fit is a cornerstone of this type of approach, and will be covered in the next section.</w:t>
      </w:r>
    </w:p>
    <w:p w14:paraId="45D4E5DF" w14:textId="77777777" w:rsidR="00E86978" w:rsidRPr="00AF1410" w:rsidRDefault="00E86978" w:rsidP="009A3589">
      <w:pPr>
        <w:pStyle w:val="NoSpacing"/>
        <w:spacing w:line="480" w:lineRule="auto"/>
        <w:ind w:firstLine="720"/>
        <w:rPr>
          <w:rFonts w:asciiTheme="majorBidi" w:hAnsiTheme="majorBidi" w:cstheme="majorBidi"/>
        </w:rPr>
      </w:pPr>
      <w:commentRangeStart w:id="65"/>
      <w:r w:rsidRPr="00AF1410">
        <w:rPr>
          <w:rFonts w:asciiTheme="majorBidi" w:hAnsiTheme="majorBidi" w:cstheme="majorBidi"/>
        </w:rPr>
        <w:t xml:space="preserve">The first group model we present is that of the positive control – </w:t>
      </w:r>
      <w:r w:rsidR="00117AB0" w:rsidRPr="00AF1410">
        <w:rPr>
          <w:rFonts w:asciiTheme="majorBidi" w:hAnsiTheme="majorBidi" w:cstheme="majorBidi"/>
        </w:rPr>
        <w:t xml:space="preserve">the </w:t>
      </w:r>
      <w:r w:rsidR="002F4D82">
        <w:rPr>
          <w:rFonts w:asciiTheme="majorBidi" w:hAnsiTheme="majorBidi" w:cstheme="majorBidi"/>
        </w:rPr>
        <w:t>IE</w:t>
      </w:r>
      <w:r w:rsidR="009A3589">
        <w:rPr>
          <w:rFonts w:asciiTheme="majorBidi" w:hAnsiTheme="majorBidi" w:cstheme="majorBidi"/>
        </w:rPr>
        <w:t xml:space="preserve"> condition. </w:t>
      </w:r>
      <w:r w:rsidRPr="00AF1410">
        <w:rPr>
          <w:rFonts w:asciiTheme="majorBidi" w:hAnsiTheme="majorBidi" w:cstheme="majorBidi"/>
        </w:rPr>
        <w:t xml:space="preserve">In this condition, we found that intergroup behavior does not affect </w:t>
      </w:r>
      <w:r w:rsidR="00507B5E">
        <w:rPr>
          <w:rFonts w:asciiTheme="majorBidi" w:hAnsiTheme="majorBidi" w:cstheme="majorBidi"/>
        </w:rPr>
        <w:t xml:space="preserve">post-test </w:t>
      </w:r>
      <w:r w:rsidRPr="00AF1410">
        <w:rPr>
          <w:rFonts w:asciiTheme="majorBidi" w:hAnsiTheme="majorBidi" w:cstheme="majorBidi"/>
        </w:rPr>
        <w:t>group identification. Only prior identification pre</w:t>
      </w:r>
      <w:r w:rsidR="00117AB0" w:rsidRPr="00AF1410">
        <w:rPr>
          <w:rFonts w:asciiTheme="majorBidi" w:hAnsiTheme="majorBidi" w:cstheme="majorBidi"/>
        </w:rPr>
        <w:t>dicted post-test identification (Figure 3</w:t>
      </w:r>
      <w:r w:rsidRPr="00AF1410">
        <w:rPr>
          <w:rFonts w:asciiTheme="majorBidi" w:hAnsiTheme="majorBidi" w:cstheme="majorBidi"/>
        </w:rPr>
        <w:t>A).</w:t>
      </w:r>
      <w:commentRangeEnd w:id="65"/>
      <w:r w:rsidR="003212CF">
        <w:rPr>
          <w:rStyle w:val="CommentReference"/>
          <w:rFonts w:ascii="Times New Roman" w:hAnsi="Times New Roman" w:cs="Times New Roman"/>
        </w:rPr>
        <w:commentReference w:id="65"/>
      </w:r>
      <w:r w:rsidR="00D061AF" w:rsidRPr="000731F1">
        <w:rPr>
          <w:rFonts w:asciiTheme="majorBidi" w:hAnsiTheme="majorBidi" w:cstheme="majorBidi"/>
          <w:vertAlign w:val="superscript"/>
        </w:rPr>
        <w:t>4</w:t>
      </w:r>
    </w:p>
    <w:p w14:paraId="13837255" w14:textId="77777777" w:rsidR="009D2FFD" w:rsidRPr="00AF1410" w:rsidRDefault="00364D62" w:rsidP="00A80AC4">
      <w:pPr>
        <w:pStyle w:val="NoSpacing"/>
        <w:spacing w:line="480" w:lineRule="auto"/>
        <w:ind w:firstLine="720"/>
        <w:rPr>
          <w:rFonts w:asciiTheme="majorBidi" w:hAnsiTheme="majorBidi" w:cstheme="majorBidi"/>
        </w:rPr>
      </w:pPr>
      <w:r>
        <w:rPr>
          <w:rFonts w:asciiTheme="majorBidi" w:hAnsiTheme="majorBidi" w:cstheme="majorBidi"/>
        </w:rPr>
        <w:t xml:space="preserve">Group identity was visible and salient </w:t>
      </w:r>
      <w:r w:rsidR="00205CEF">
        <w:rPr>
          <w:rFonts w:asciiTheme="majorBidi" w:hAnsiTheme="majorBidi" w:cstheme="majorBidi"/>
        </w:rPr>
        <w:t>i</w:t>
      </w:r>
      <w:r w:rsidR="00117AB0" w:rsidRPr="00AF1410">
        <w:rPr>
          <w:rFonts w:asciiTheme="majorBidi" w:hAnsiTheme="majorBidi" w:cstheme="majorBidi"/>
        </w:rPr>
        <w:t xml:space="preserve">n the </w:t>
      </w:r>
      <w:r w:rsidR="002F4D82">
        <w:rPr>
          <w:rFonts w:asciiTheme="majorBidi" w:hAnsiTheme="majorBidi" w:cstheme="majorBidi"/>
        </w:rPr>
        <w:t>GE</w:t>
      </w:r>
      <w:r w:rsidR="00117AB0" w:rsidRPr="00AF1410">
        <w:rPr>
          <w:rFonts w:asciiTheme="majorBidi" w:hAnsiTheme="majorBidi" w:cstheme="majorBidi"/>
        </w:rPr>
        <w:t xml:space="preserve"> condition</w:t>
      </w:r>
      <w:r>
        <w:rPr>
          <w:rFonts w:asciiTheme="majorBidi" w:hAnsiTheme="majorBidi" w:cstheme="majorBidi"/>
        </w:rPr>
        <w:t>. However in this condition too,</w:t>
      </w:r>
      <w:r w:rsidR="00117AB0" w:rsidRPr="00AF1410">
        <w:rPr>
          <w:rFonts w:asciiTheme="majorBidi" w:hAnsiTheme="majorBidi" w:cstheme="majorBidi"/>
        </w:rPr>
        <w:t xml:space="preserve"> the ID prior was still the only reliable </w:t>
      </w:r>
      <w:r w:rsidR="00E86978" w:rsidRPr="00AF1410">
        <w:rPr>
          <w:rFonts w:asciiTheme="majorBidi" w:hAnsiTheme="majorBidi" w:cstheme="majorBidi"/>
        </w:rPr>
        <w:t>predictor of its post-test homologue</w:t>
      </w:r>
      <w:r w:rsidR="009D2FFD" w:rsidRPr="00AF1410">
        <w:rPr>
          <w:rFonts w:asciiTheme="majorBidi" w:hAnsiTheme="majorBidi" w:cstheme="majorBidi"/>
        </w:rPr>
        <w:t xml:space="preserve"> (see Figure 2B)</w:t>
      </w:r>
      <w:r w:rsidR="00E86978" w:rsidRPr="00AF1410">
        <w:rPr>
          <w:rFonts w:asciiTheme="majorBidi" w:hAnsiTheme="majorBidi" w:cstheme="majorBidi"/>
        </w:rPr>
        <w:t xml:space="preserve">. </w:t>
      </w:r>
      <w:r>
        <w:rPr>
          <w:rFonts w:asciiTheme="majorBidi" w:hAnsiTheme="majorBidi" w:cstheme="majorBidi"/>
        </w:rPr>
        <w:t xml:space="preserve">In contrast </w:t>
      </w:r>
      <w:r w:rsidR="00394052" w:rsidRPr="00AF1410">
        <w:rPr>
          <w:rFonts w:asciiTheme="majorBidi" w:hAnsiTheme="majorBidi" w:cstheme="majorBidi"/>
        </w:rPr>
        <w:t xml:space="preserve">to the </w:t>
      </w:r>
      <w:r w:rsidR="002F4D82">
        <w:rPr>
          <w:rFonts w:asciiTheme="majorBidi" w:hAnsiTheme="majorBidi" w:cstheme="majorBidi"/>
        </w:rPr>
        <w:t>IE</w:t>
      </w:r>
      <w:r w:rsidR="00394052" w:rsidRPr="00AF1410">
        <w:rPr>
          <w:rFonts w:asciiTheme="majorBidi" w:hAnsiTheme="majorBidi" w:cstheme="majorBidi"/>
        </w:rPr>
        <w:t xml:space="preserve"> condition, </w:t>
      </w:r>
      <w:r w:rsidR="007F1A8B" w:rsidRPr="00AF1410">
        <w:rPr>
          <w:rFonts w:asciiTheme="majorBidi" w:hAnsiTheme="majorBidi" w:cstheme="majorBidi"/>
        </w:rPr>
        <w:t>Token Change</w:t>
      </w:r>
      <w:r w:rsidR="00394052" w:rsidRPr="00AF1410">
        <w:rPr>
          <w:rFonts w:asciiTheme="majorBidi" w:hAnsiTheme="majorBidi" w:cstheme="majorBidi"/>
        </w:rPr>
        <w:t xml:space="preserve"> was negatively predicted by pre-test identification, and positively by the proportion of aid received from </w:t>
      </w:r>
      <w:proofErr w:type="gramStart"/>
      <w:r w:rsidR="00394052" w:rsidRPr="00AF1410">
        <w:rPr>
          <w:rFonts w:asciiTheme="majorBidi" w:hAnsiTheme="majorBidi" w:cstheme="majorBidi"/>
        </w:rPr>
        <w:t>the outgroup</w:t>
      </w:r>
      <w:proofErr w:type="gramEnd"/>
      <w:r w:rsidR="00117AB0" w:rsidRPr="00AF1410">
        <w:rPr>
          <w:rFonts w:asciiTheme="majorBidi" w:hAnsiTheme="majorBidi" w:cstheme="majorBidi"/>
        </w:rPr>
        <w:t xml:space="preserve">. </w:t>
      </w:r>
      <w:r w:rsidR="00394052" w:rsidRPr="00AF1410">
        <w:rPr>
          <w:rFonts w:asciiTheme="majorBidi" w:hAnsiTheme="majorBidi" w:cstheme="majorBidi"/>
        </w:rPr>
        <w:t xml:space="preserve">All indirect effects to post-test identification were </w:t>
      </w:r>
      <w:r w:rsidR="005A5D5C">
        <w:rPr>
          <w:rFonts w:asciiTheme="majorBidi" w:hAnsiTheme="majorBidi" w:cstheme="majorBidi"/>
        </w:rPr>
        <w:t>not significant</w:t>
      </w:r>
      <w:r w:rsidR="00394052" w:rsidRPr="00AF1410">
        <w:rPr>
          <w:rFonts w:asciiTheme="majorBidi" w:hAnsiTheme="majorBidi" w:cstheme="majorBidi"/>
        </w:rPr>
        <w:t xml:space="preserve">. </w:t>
      </w:r>
      <w:r w:rsidR="00E86978" w:rsidRPr="00AF1410">
        <w:rPr>
          <w:rFonts w:asciiTheme="majorBidi" w:hAnsiTheme="majorBidi" w:cstheme="majorBidi"/>
        </w:rPr>
        <w:t xml:space="preserve"> </w:t>
      </w:r>
    </w:p>
    <w:p w14:paraId="34C5E3F2" w14:textId="77777777" w:rsidR="007F1A8B" w:rsidRPr="00AF1410" w:rsidRDefault="00340E2B" w:rsidP="00A80AC4">
      <w:pPr>
        <w:pStyle w:val="NoSpacing"/>
        <w:spacing w:line="480" w:lineRule="auto"/>
        <w:ind w:firstLine="720"/>
        <w:rPr>
          <w:rFonts w:asciiTheme="majorBidi" w:hAnsiTheme="majorBidi" w:cstheme="majorBidi"/>
        </w:rPr>
      </w:pPr>
      <w:r w:rsidRPr="00AF1410">
        <w:rPr>
          <w:rFonts w:asciiTheme="majorBidi" w:hAnsiTheme="majorBidi" w:cstheme="majorBidi"/>
        </w:rPr>
        <w:t>Overall, when groups were equal in wealth and size, group distinctiveness was not sufficient to alter the process of identification over time,</w:t>
      </w:r>
      <w:r w:rsidR="00A80AC4">
        <w:rPr>
          <w:rFonts w:asciiTheme="majorBidi" w:hAnsiTheme="majorBidi" w:cstheme="majorBidi"/>
        </w:rPr>
        <w:t xml:space="preserve"> </w:t>
      </w:r>
      <w:r w:rsidRPr="00AF1410">
        <w:rPr>
          <w:rFonts w:asciiTheme="majorBidi" w:hAnsiTheme="majorBidi" w:cstheme="majorBidi"/>
        </w:rPr>
        <w:t>with individual differences in pre-test ID still being the only predictor o</w:t>
      </w:r>
      <w:r w:rsidR="00507B5E">
        <w:rPr>
          <w:rFonts w:asciiTheme="majorBidi" w:hAnsiTheme="majorBidi" w:cstheme="majorBidi"/>
        </w:rPr>
        <w:t>f</w:t>
      </w:r>
      <w:r w:rsidRPr="00AF1410">
        <w:rPr>
          <w:rFonts w:asciiTheme="majorBidi" w:hAnsiTheme="majorBidi" w:cstheme="majorBidi"/>
        </w:rPr>
        <w:t xml:space="preserve"> post-interaction ID.</w:t>
      </w:r>
      <w:r w:rsidR="00A80AC4">
        <w:rPr>
          <w:rFonts w:asciiTheme="majorBidi" w:hAnsiTheme="majorBidi" w:cstheme="majorBidi"/>
        </w:rPr>
        <w:t xml:space="preserve"> But, group distinctiveness did alter the dynamics of </w:t>
      </w:r>
      <w:r w:rsidR="00A80AC4" w:rsidRPr="00A80AC4">
        <w:rPr>
          <w:rFonts w:asciiTheme="majorBidi" w:hAnsiTheme="majorBidi" w:cstheme="majorBidi"/>
          <w:i/>
          <w:iCs/>
        </w:rPr>
        <w:t>outcome success</w:t>
      </w:r>
      <w:r w:rsidR="00A80AC4">
        <w:rPr>
          <w:rFonts w:asciiTheme="majorBidi" w:hAnsiTheme="majorBidi" w:cstheme="majorBidi"/>
        </w:rPr>
        <w:t>, through changes in individual differences in identification and the interdependence of outcomes on intergroup behavior (outgroup aid).</w:t>
      </w:r>
    </w:p>
    <w:p w14:paraId="26C6962E" w14:textId="77777777" w:rsidR="007F1A8B" w:rsidRPr="00AF1410" w:rsidRDefault="007F1A8B" w:rsidP="009D2FFD">
      <w:pPr>
        <w:pStyle w:val="NoSpacing"/>
        <w:spacing w:line="480" w:lineRule="auto"/>
        <w:rPr>
          <w:rFonts w:asciiTheme="majorBidi" w:hAnsiTheme="majorBidi" w:cstheme="majorBidi"/>
          <w:b/>
          <w:bCs/>
        </w:rPr>
      </w:pPr>
      <w:r w:rsidRPr="00AF1410">
        <w:rPr>
          <w:rFonts w:asciiTheme="majorBidi" w:hAnsiTheme="majorBidi" w:cstheme="majorBidi"/>
          <w:b/>
          <w:bCs/>
        </w:rPr>
        <w:t>Inequality</w:t>
      </w:r>
    </w:p>
    <w:p w14:paraId="2B7C1F54" w14:textId="77777777" w:rsidR="0021739B" w:rsidRPr="00AF1410" w:rsidRDefault="0021739B" w:rsidP="0021739B">
      <w:pPr>
        <w:pStyle w:val="NoSpacing"/>
        <w:spacing w:line="480" w:lineRule="auto"/>
        <w:ind w:firstLine="720"/>
        <w:rPr>
          <w:rFonts w:asciiTheme="majorBidi" w:hAnsiTheme="majorBidi" w:cstheme="majorBidi"/>
        </w:rPr>
      </w:pPr>
      <w:r w:rsidRPr="00AF1410">
        <w:rPr>
          <w:rFonts w:asciiTheme="majorBidi" w:hAnsiTheme="majorBidi" w:cstheme="majorBidi"/>
        </w:rPr>
        <w:lastRenderedPageBreak/>
        <w:t xml:space="preserve">In the unequal group wealth conditions, we had to account for the role of group status within each </w:t>
      </w:r>
      <w:r>
        <w:rPr>
          <w:rFonts w:asciiTheme="majorBidi" w:hAnsiTheme="majorBidi" w:cstheme="majorBidi"/>
        </w:rPr>
        <w:t>game</w:t>
      </w:r>
      <w:r w:rsidRPr="00AF1410">
        <w:rPr>
          <w:rFonts w:asciiTheme="majorBidi" w:hAnsiTheme="majorBidi" w:cstheme="majorBidi"/>
        </w:rPr>
        <w:t>. We created a dummy code</w:t>
      </w:r>
      <w:r>
        <w:rPr>
          <w:rFonts w:asciiTheme="majorBidi" w:hAnsiTheme="majorBidi" w:cstheme="majorBidi"/>
        </w:rPr>
        <w:t xml:space="preserve"> (low status = 0; high status = 1)</w:t>
      </w:r>
      <w:r w:rsidRPr="00AF1410">
        <w:rPr>
          <w:rFonts w:asciiTheme="majorBidi" w:hAnsiTheme="majorBidi" w:cstheme="majorBidi"/>
        </w:rPr>
        <w:t xml:space="preserve"> to do so, and incorporated it at the L1 level</w:t>
      </w:r>
      <w:r>
        <w:rPr>
          <w:rFonts w:asciiTheme="majorBidi" w:hAnsiTheme="majorBidi" w:cstheme="majorBidi"/>
        </w:rPr>
        <w:t xml:space="preserve"> (see the variable Status in the path diagrams of Figure 4)</w:t>
      </w:r>
      <w:r w:rsidRPr="00AF1410">
        <w:rPr>
          <w:rFonts w:asciiTheme="majorBidi" w:hAnsiTheme="majorBidi" w:cstheme="majorBidi"/>
        </w:rPr>
        <w:t xml:space="preserve">. </w:t>
      </w:r>
    </w:p>
    <w:p w14:paraId="53CAB155" w14:textId="77777777" w:rsidR="006B6C2E" w:rsidRPr="00AF1410" w:rsidRDefault="006B6C2E" w:rsidP="00780138">
      <w:pPr>
        <w:pStyle w:val="NoSpacing"/>
        <w:spacing w:line="480" w:lineRule="auto"/>
        <w:ind w:firstLine="720"/>
        <w:rPr>
          <w:rFonts w:asciiTheme="majorBidi" w:hAnsiTheme="majorBidi" w:cstheme="majorBidi"/>
        </w:rPr>
      </w:pPr>
      <w:r w:rsidRPr="00AF1410">
        <w:rPr>
          <w:rFonts w:asciiTheme="majorBidi" w:hAnsiTheme="majorBidi" w:cstheme="majorBidi"/>
        </w:rPr>
        <w:t>The overall model</w:t>
      </w:r>
      <w:r>
        <w:rPr>
          <w:rFonts w:asciiTheme="majorBidi" w:hAnsiTheme="majorBidi" w:cstheme="majorBidi"/>
        </w:rPr>
        <w:t xml:space="preserve"> for the three-group path analysis of the unequal wealth conditions</w:t>
      </w:r>
      <w:r w:rsidRPr="00AF1410">
        <w:rPr>
          <w:rFonts w:asciiTheme="majorBidi" w:hAnsiTheme="majorBidi" w:cstheme="majorBidi"/>
        </w:rPr>
        <w:t xml:space="preserve"> </w:t>
      </w:r>
      <w:r>
        <w:rPr>
          <w:rFonts w:asciiTheme="majorBidi" w:hAnsiTheme="majorBidi" w:cstheme="majorBidi"/>
        </w:rPr>
        <w:t xml:space="preserve">showed relatively good </w:t>
      </w:r>
      <w:r w:rsidRPr="00AF1410">
        <w:rPr>
          <w:rFonts w:asciiTheme="majorBidi" w:hAnsiTheme="majorBidi" w:cstheme="majorBidi"/>
        </w:rPr>
        <w:t xml:space="preserve">fit </w:t>
      </w:r>
      <w:r>
        <w:rPr>
          <w:rFonts w:asciiTheme="majorBidi" w:hAnsiTheme="majorBidi" w:cstheme="majorBidi"/>
        </w:rPr>
        <w:t xml:space="preserve">when including all the variables </w:t>
      </w:r>
      <w:r w:rsidRPr="00AF1410">
        <w:rPr>
          <w:rFonts w:asciiTheme="majorBidi" w:hAnsiTheme="majorBidi" w:cstheme="majorBidi"/>
        </w:rPr>
        <w:t>(</w:t>
      </w:r>
      <w:r w:rsidR="0021739B">
        <w:rPr>
          <w:rFonts w:asciiTheme="majorBidi" w:hAnsiTheme="majorBidi" w:cstheme="majorBidi"/>
        </w:rPr>
        <w:t xml:space="preserve">for fit indices, </w:t>
      </w:r>
      <w:r>
        <w:rPr>
          <w:rFonts w:asciiTheme="majorBidi" w:hAnsiTheme="majorBidi" w:cstheme="majorBidi"/>
        </w:rPr>
        <w:t>see Figure 4)</w:t>
      </w:r>
      <w:r w:rsidR="0021739B">
        <w:rPr>
          <w:rFonts w:asciiTheme="majorBidi" w:hAnsiTheme="majorBidi" w:cstheme="majorBidi"/>
        </w:rPr>
        <w:t>.</w:t>
      </w:r>
      <w:r>
        <w:rPr>
          <w:rFonts w:asciiTheme="majorBidi" w:hAnsiTheme="majorBidi" w:cstheme="majorBidi"/>
        </w:rPr>
        <w:t xml:space="preserve"> All modification indices </w:t>
      </w:r>
      <w:r w:rsidR="0021739B">
        <w:rPr>
          <w:rFonts w:asciiTheme="majorBidi" w:hAnsiTheme="majorBidi" w:cstheme="majorBidi"/>
        </w:rPr>
        <w:t xml:space="preserve">for the full overall three-group model </w:t>
      </w:r>
      <w:r>
        <w:rPr>
          <w:rFonts w:asciiTheme="majorBidi" w:hAnsiTheme="majorBidi" w:cstheme="majorBidi"/>
        </w:rPr>
        <w:t>were below 10, further supporting the</w:t>
      </w:r>
      <w:r w:rsidR="0021739B">
        <w:rPr>
          <w:rFonts w:asciiTheme="majorBidi" w:hAnsiTheme="majorBidi" w:cstheme="majorBidi"/>
        </w:rPr>
        <w:t xml:space="preserve"> overall</w:t>
      </w:r>
      <w:r>
        <w:rPr>
          <w:rFonts w:asciiTheme="majorBidi" w:hAnsiTheme="majorBidi" w:cstheme="majorBidi"/>
        </w:rPr>
        <w:t xml:space="preserve"> fit.</w:t>
      </w:r>
      <w:r w:rsidR="0021739B">
        <w:rPr>
          <w:rFonts w:asciiTheme="majorBidi" w:hAnsiTheme="majorBidi" w:cstheme="majorBidi"/>
        </w:rPr>
        <w:t xml:space="preserve"> However, in using this </w:t>
      </w:r>
      <w:proofErr w:type="spellStart"/>
      <w:r w:rsidR="0021739B">
        <w:rPr>
          <w:rFonts w:asciiTheme="majorBidi" w:hAnsiTheme="majorBidi" w:cstheme="majorBidi"/>
        </w:rPr>
        <w:t>multigroup</w:t>
      </w:r>
      <w:proofErr w:type="spellEnd"/>
      <w:r w:rsidR="0021739B">
        <w:rPr>
          <w:rFonts w:asciiTheme="majorBidi" w:hAnsiTheme="majorBidi" w:cstheme="majorBidi"/>
        </w:rPr>
        <w:t xml:space="preserve"> modelling approach, we </w:t>
      </w:r>
      <w:r>
        <w:rPr>
          <w:rFonts w:asciiTheme="majorBidi" w:hAnsiTheme="majorBidi" w:cstheme="majorBidi"/>
        </w:rPr>
        <w:t xml:space="preserve">expected </w:t>
      </w:r>
      <w:r w:rsidR="0021739B">
        <w:rPr>
          <w:rFonts w:asciiTheme="majorBidi" w:hAnsiTheme="majorBidi" w:cstheme="majorBidi"/>
        </w:rPr>
        <w:t>the overall model fit to vary by condition</w:t>
      </w:r>
      <w:r>
        <w:rPr>
          <w:rFonts w:asciiTheme="majorBidi" w:hAnsiTheme="majorBidi" w:cstheme="majorBidi"/>
        </w:rPr>
        <w:t>,</w:t>
      </w:r>
      <w:r w:rsidR="0021739B">
        <w:rPr>
          <w:rFonts w:asciiTheme="majorBidi" w:hAnsiTheme="majorBidi" w:cstheme="majorBidi"/>
        </w:rPr>
        <w:t xml:space="preserve"> and so</w:t>
      </w:r>
      <w:r>
        <w:rPr>
          <w:rFonts w:asciiTheme="majorBidi" w:hAnsiTheme="majorBidi" w:cstheme="majorBidi"/>
        </w:rPr>
        <w:t xml:space="preserve"> a wider range of fit</w:t>
      </w:r>
      <w:r w:rsidR="0021739B">
        <w:rPr>
          <w:rFonts w:asciiTheme="majorBidi" w:hAnsiTheme="majorBidi" w:cstheme="majorBidi"/>
        </w:rPr>
        <w:t>, and differences in fit between the group models</w:t>
      </w:r>
      <w:r>
        <w:rPr>
          <w:rFonts w:asciiTheme="majorBidi" w:hAnsiTheme="majorBidi" w:cstheme="majorBidi"/>
        </w:rPr>
        <w:t xml:space="preserve"> </w:t>
      </w:r>
      <w:r w:rsidR="0021739B">
        <w:rPr>
          <w:rFonts w:asciiTheme="majorBidi" w:hAnsiTheme="majorBidi" w:cstheme="majorBidi"/>
        </w:rPr>
        <w:t>were</w:t>
      </w:r>
      <w:r>
        <w:rPr>
          <w:rFonts w:asciiTheme="majorBidi" w:hAnsiTheme="majorBidi" w:cstheme="majorBidi"/>
        </w:rPr>
        <w:t xml:space="preserve"> to be expected, </w:t>
      </w:r>
      <w:r w:rsidR="0021739B">
        <w:rPr>
          <w:rFonts w:asciiTheme="majorBidi" w:hAnsiTheme="majorBidi" w:cstheme="majorBidi"/>
        </w:rPr>
        <w:t>as</w:t>
      </w:r>
      <w:r>
        <w:rPr>
          <w:rFonts w:asciiTheme="majorBidi" w:hAnsiTheme="majorBidi" w:cstheme="majorBidi"/>
        </w:rPr>
        <w:t xml:space="preserve"> was observed here. Discussion of the relative contributions of each of the group models to the overall model fit is a </w:t>
      </w:r>
      <w:r w:rsidR="00780138">
        <w:rPr>
          <w:rFonts w:asciiTheme="majorBidi" w:hAnsiTheme="majorBidi" w:cstheme="majorBidi"/>
        </w:rPr>
        <w:t>key aspect</w:t>
      </w:r>
      <w:r w:rsidR="0021739B">
        <w:rPr>
          <w:rFonts w:asciiTheme="majorBidi" w:hAnsiTheme="majorBidi" w:cstheme="majorBidi"/>
        </w:rPr>
        <w:t xml:space="preserve"> of </w:t>
      </w:r>
      <w:r w:rsidR="00780138">
        <w:rPr>
          <w:rFonts w:asciiTheme="majorBidi" w:hAnsiTheme="majorBidi" w:cstheme="majorBidi"/>
        </w:rPr>
        <w:t>our</w:t>
      </w:r>
      <w:r w:rsidR="0021739B">
        <w:rPr>
          <w:rFonts w:asciiTheme="majorBidi" w:hAnsiTheme="majorBidi" w:cstheme="majorBidi"/>
        </w:rPr>
        <w:t xml:space="preserve"> </w:t>
      </w:r>
      <w:r w:rsidR="00780138">
        <w:rPr>
          <w:rFonts w:asciiTheme="majorBidi" w:hAnsiTheme="majorBidi" w:cstheme="majorBidi"/>
        </w:rPr>
        <w:t xml:space="preserve">analytic </w:t>
      </w:r>
      <w:r w:rsidR="0021739B">
        <w:rPr>
          <w:rFonts w:asciiTheme="majorBidi" w:hAnsiTheme="majorBidi" w:cstheme="majorBidi"/>
        </w:rPr>
        <w:t>approach.</w:t>
      </w:r>
    </w:p>
    <w:p w14:paraId="2201DF39" w14:textId="77777777" w:rsidR="0021739B" w:rsidRDefault="0021739B" w:rsidP="0021739B">
      <w:pPr>
        <w:pStyle w:val="NoSpacing"/>
        <w:spacing w:line="480" w:lineRule="auto"/>
        <w:ind w:firstLine="720"/>
        <w:rPr>
          <w:rFonts w:asciiTheme="majorBidi" w:hAnsiTheme="majorBidi" w:cstheme="majorBidi"/>
        </w:rPr>
      </w:pPr>
      <w:commentRangeStart w:id="66"/>
      <w:commentRangeStart w:id="67"/>
      <w:r>
        <w:rPr>
          <w:rFonts w:asciiTheme="majorBidi" w:hAnsiTheme="majorBidi" w:cstheme="majorBidi"/>
        </w:rPr>
        <w:t>The overall model had better fit when incorporating all variables (</w:t>
      </w:r>
      <w:r w:rsidRPr="00AF1410">
        <w:rPr>
          <w:rFonts w:asciiTheme="majorBidi" w:hAnsiTheme="majorBidi" w:cstheme="majorBidi"/>
        </w:rPr>
        <w:t>AIC=</w:t>
      </w:r>
      <w:r>
        <w:rPr>
          <w:rFonts w:asciiTheme="majorBidi" w:hAnsiTheme="majorBidi" w:cstheme="majorBidi"/>
        </w:rPr>
        <w:t>2146.8</w:t>
      </w:r>
      <w:r w:rsidRPr="00AF1410">
        <w:rPr>
          <w:rFonts w:asciiTheme="majorBidi" w:hAnsiTheme="majorBidi" w:cstheme="majorBidi"/>
        </w:rPr>
        <w:t xml:space="preserve">) </w:t>
      </w:r>
      <w:r>
        <w:rPr>
          <w:rFonts w:asciiTheme="majorBidi" w:hAnsiTheme="majorBidi" w:cstheme="majorBidi"/>
        </w:rPr>
        <w:t>compared to when the model excluded</w:t>
      </w:r>
      <w:r w:rsidRPr="00AF1410">
        <w:rPr>
          <w:rFonts w:asciiTheme="majorBidi" w:hAnsiTheme="majorBidi" w:cstheme="majorBidi"/>
        </w:rPr>
        <w:t xml:space="preserve"> OGA (AIC=</w:t>
      </w:r>
      <w:r>
        <w:rPr>
          <w:rFonts w:asciiTheme="majorBidi" w:hAnsiTheme="majorBidi" w:cstheme="majorBidi"/>
        </w:rPr>
        <w:t>2359.5</w:t>
      </w:r>
      <w:r w:rsidRPr="00AF1410">
        <w:rPr>
          <w:rFonts w:asciiTheme="majorBidi" w:hAnsiTheme="majorBidi" w:cstheme="majorBidi"/>
        </w:rPr>
        <w:t>), IGF (AIC=</w:t>
      </w:r>
      <w:r>
        <w:rPr>
          <w:rFonts w:asciiTheme="majorBidi" w:hAnsiTheme="majorBidi" w:cstheme="majorBidi"/>
        </w:rPr>
        <w:t>2300.0</w:t>
      </w:r>
      <w:r w:rsidRPr="00AF1410">
        <w:rPr>
          <w:rFonts w:asciiTheme="majorBidi" w:hAnsiTheme="majorBidi" w:cstheme="majorBidi"/>
        </w:rPr>
        <w:t>),</w:t>
      </w:r>
      <w:r>
        <w:rPr>
          <w:rFonts w:asciiTheme="majorBidi" w:hAnsiTheme="majorBidi" w:cstheme="majorBidi"/>
        </w:rPr>
        <w:t xml:space="preserve"> or </w:t>
      </w:r>
      <w:r w:rsidRPr="00AF1410">
        <w:rPr>
          <w:rFonts w:asciiTheme="majorBidi" w:hAnsiTheme="majorBidi" w:cstheme="majorBidi"/>
        </w:rPr>
        <w:t>both intergroup behaviors (AIC=</w:t>
      </w:r>
      <w:r>
        <w:rPr>
          <w:rFonts w:asciiTheme="majorBidi" w:hAnsiTheme="majorBidi" w:cstheme="majorBidi"/>
        </w:rPr>
        <w:t>2462.3</w:t>
      </w:r>
      <w:r w:rsidRPr="00AF1410">
        <w:rPr>
          <w:rFonts w:asciiTheme="majorBidi" w:hAnsiTheme="majorBidi" w:cstheme="majorBidi"/>
        </w:rPr>
        <w:t>)</w:t>
      </w:r>
      <w:r>
        <w:rPr>
          <w:rFonts w:asciiTheme="majorBidi" w:hAnsiTheme="majorBidi" w:cstheme="majorBidi"/>
        </w:rPr>
        <w:t>. This indicates that these behavioral variables are necessary for modeling group identification across all three conditions. However, removing status (AIC=1613.2),</w:t>
      </w:r>
      <w:r w:rsidRPr="00AF1410">
        <w:rPr>
          <w:rFonts w:asciiTheme="majorBidi" w:hAnsiTheme="majorBidi" w:cstheme="majorBidi"/>
        </w:rPr>
        <w:t xml:space="preserve"> </w:t>
      </w:r>
      <w:r>
        <w:rPr>
          <w:rFonts w:asciiTheme="majorBidi" w:hAnsiTheme="majorBidi" w:cstheme="majorBidi"/>
        </w:rPr>
        <w:t>or TC (AIC=964.99) improved overall model fit</w:t>
      </w:r>
      <w:commentRangeEnd w:id="66"/>
      <w:r w:rsidR="005346F7">
        <w:rPr>
          <w:rStyle w:val="CommentReference"/>
          <w:rFonts w:ascii="Times New Roman" w:hAnsi="Times New Roman" w:cs="Times New Roman"/>
        </w:rPr>
        <w:commentReference w:id="66"/>
      </w:r>
      <w:commentRangeEnd w:id="67"/>
      <w:r w:rsidR="00155B9D">
        <w:rPr>
          <w:rStyle w:val="CommentReference"/>
          <w:rFonts w:ascii="Times New Roman" w:hAnsi="Times New Roman" w:cs="Times New Roman"/>
        </w:rPr>
        <w:commentReference w:id="67"/>
      </w:r>
      <w:r w:rsidRPr="00AF1410">
        <w:rPr>
          <w:rFonts w:asciiTheme="majorBidi" w:hAnsiTheme="majorBidi" w:cstheme="majorBidi"/>
        </w:rPr>
        <w:t xml:space="preserve">. </w:t>
      </w:r>
      <w:r>
        <w:rPr>
          <w:rFonts w:asciiTheme="majorBidi" w:hAnsiTheme="majorBidi" w:cstheme="majorBidi"/>
        </w:rPr>
        <w:t xml:space="preserve">This is to be expected when status and TC not only diverge in their direct impacts on post-ID across the different conditions, they also change the configuration of indirect effects in the model across conditions. In other words, the overall models without token change or status fit better because those two variables operate differently to achieve the same net result, relative to behaviors and post-ID, in different conditions. Supporting this interpretation, for the </w:t>
      </w:r>
      <w:r w:rsidR="00D31F73">
        <w:rPr>
          <w:rFonts w:asciiTheme="majorBidi" w:hAnsiTheme="majorBidi" w:cstheme="majorBidi"/>
        </w:rPr>
        <w:t>GI</w:t>
      </w:r>
      <w:r>
        <w:rPr>
          <w:rFonts w:asciiTheme="majorBidi" w:hAnsiTheme="majorBidi" w:cstheme="majorBidi"/>
        </w:rPr>
        <w:t xml:space="preserve"> condition, the only condition in which both behavioral effects are mediated by TC, and in which status reliably directly predicted post-ID, t</w:t>
      </w:r>
      <w:r w:rsidRPr="00AF1410">
        <w:rPr>
          <w:rFonts w:asciiTheme="majorBidi" w:hAnsiTheme="majorBidi" w:cstheme="majorBidi"/>
        </w:rPr>
        <w:t>he</w:t>
      </w:r>
      <w:r>
        <w:rPr>
          <w:rFonts w:asciiTheme="majorBidi" w:hAnsiTheme="majorBidi" w:cstheme="majorBidi"/>
        </w:rPr>
        <w:t xml:space="preserve"> chi</w:t>
      </w:r>
      <w:r w:rsidR="005346F7">
        <w:rPr>
          <w:rFonts w:asciiTheme="majorBidi" w:hAnsiTheme="majorBidi" w:cstheme="majorBidi"/>
        </w:rPr>
        <w:t>-</w:t>
      </w:r>
      <w:r>
        <w:rPr>
          <w:rFonts w:asciiTheme="majorBidi" w:hAnsiTheme="majorBidi" w:cstheme="majorBidi"/>
        </w:rPr>
        <w:t>square</w:t>
      </w:r>
      <w:r w:rsidRPr="00AF1410">
        <w:rPr>
          <w:rFonts w:asciiTheme="majorBidi" w:hAnsiTheme="majorBidi" w:cstheme="majorBidi"/>
        </w:rPr>
        <w:t xml:space="preserve"> </w:t>
      </w:r>
      <w:r>
        <w:rPr>
          <w:rFonts w:asciiTheme="majorBidi" w:hAnsiTheme="majorBidi" w:cstheme="majorBidi"/>
        </w:rPr>
        <w:t>contribution to</w:t>
      </w:r>
      <w:r w:rsidR="002878E5">
        <w:rPr>
          <w:rFonts w:asciiTheme="majorBidi" w:hAnsiTheme="majorBidi" w:cstheme="majorBidi"/>
        </w:rPr>
        <w:t xml:space="preserve"> overall</w:t>
      </w:r>
      <w:r>
        <w:rPr>
          <w:rFonts w:asciiTheme="majorBidi" w:hAnsiTheme="majorBidi" w:cstheme="majorBidi"/>
        </w:rPr>
        <w:t xml:space="preserve"> fit showed that the </w:t>
      </w:r>
      <w:r w:rsidR="00D31F73">
        <w:rPr>
          <w:rFonts w:asciiTheme="majorBidi" w:hAnsiTheme="majorBidi" w:cstheme="majorBidi"/>
        </w:rPr>
        <w:t>GI</w:t>
      </w:r>
      <w:r>
        <w:rPr>
          <w:rFonts w:asciiTheme="majorBidi" w:hAnsiTheme="majorBidi" w:cstheme="majorBidi"/>
        </w:rPr>
        <w:t xml:space="preserve"> condition best fit the overall model (0.18), compared to the </w:t>
      </w:r>
      <w:r w:rsidR="005346F7">
        <w:rPr>
          <w:rFonts w:asciiTheme="majorBidi" w:hAnsiTheme="majorBidi" w:cstheme="majorBidi"/>
        </w:rPr>
        <w:t>IM</w:t>
      </w:r>
      <w:r>
        <w:rPr>
          <w:rFonts w:asciiTheme="majorBidi" w:hAnsiTheme="majorBidi" w:cstheme="majorBidi"/>
        </w:rPr>
        <w:t xml:space="preserve"> condition (</w:t>
      </w:r>
      <w:r w:rsidRPr="0061464D">
        <w:rPr>
          <w:rFonts w:asciiTheme="majorBidi" w:hAnsiTheme="majorBidi" w:cstheme="majorBidi"/>
        </w:rPr>
        <w:t>0.461</w:t>
      </w:r>
      <w:r>
        <w:rPr>
          <w:rFonts w:asciiTheme="majorBidi" w:hAnsiTheme="majorBidi" w:cstheme="majorBidi"/>
        </w:rPr>
        <w:t>) and the</w:t>
      </w:r>
      <w:r w:rsidRPr="0061464D">
        <w:rPr>
          <w:rFonts w:asciiTheme="majorBidi" w:hAnsiTheme="majorBidi" w:cstheme="majorBidi"/>
        </w:rPr>
        <w:t xml:space="preserve"> WM </w:t>
      </w:r>
      <w:r>
        <w:rPr>
          <w:rFonts w:asciiTheme="majorBidi" w:hAnsiTheme="majorBidi" w:cstheme="majorBidi"/>
        </w:rPr>
        <w:t>condition (</w:t>
      </w:r>
      <w:r w:rsidRPr="0061464D">
        <w:rPr>
          <w:rFonts w:asciiTheme="majorBidi" w:hAnsiTheme="majorBidi" w:cstheme="majorBidi"/>
        </w:rPr>
        <w:t>3.267</w:t>
      </w:r>
      <w:r>
        <w:rPr>
          <w:rFonts w:asciiTheme="majorBidi" w:hAnsiTheme="majorBidi" w:cstheme="majorBidi"/>
        </w:rPr>
        <w:t>)</w:t>
      </w:r>
      <w:r w:rsidRPr="00AF1410">
        <w:rPr>
          <w:rFonts w:asciiTheme="majorBidi" w:hAnsiTheme="majorBidi" w:cstheme="majorBidi"/>
        </w:rPr>
        <w:t xml:space="preserve"> (see Figure </w:t>
      </w:r>
      <w:r>
        <w:rPr>
          <w:rFonts w:asciiTheme="majorBidi" w:hAnsiTheme="majorBidi" w:cstheme="majorBidi"/>
        </w:rPr>
        <w:t>4</w:t>
      </w:r>
      <w:r w:rsidRPr="00AF1410">
        <w:rPr>
          <w:rFonts w:asciiTheme="majorBidi" w:hAnsiTheme="majorBidi" w:cstheme="majorBidi"/>
        </w:rPr>
        <w:t xml:space="preserve">; </w:t>
      </w:r>
      <w:proofErr w:type="spellStart"/>
      <w:r w:rsidRPr="00AF1410">
        <w:rPr>
          <w:rFonts w:asciiTheme="majorBidi" w:hAnsiTheme="majorBidi" w:cstheme="majorBidi"/>
        </w:rPr>
        <w:t>Muth</w:t>
      </w:r>
      <w:r>
        <w:rPr>
          <w:rFonts w:asciiTheme="majorBidi" w:hAnsiTheme="majorBidi" w:cstheme="majorBidi"/>
        </w:rPr>
        <w:t>é</w:t>
      </w:r>
      <w:r w:rsidRPr="00AF1410">
        <w:rPr>
          <w:rFonts w:asciiTheme="majorBidi" w:hAnsiTheme="majorBidi" w:cstheme="majorBidi"/>
        </w:rPr>
        <w:t>n</w:t>
      </w:r>
      <w:proofErr w:type="spellEnd"/>
      <w:r w:rsidRPr="00AF1410">
        <w:rPr>
          <w:rFonts w:asciiTheme="majorBidi" w:hAnsiTheme="majorBidi" w:cstheme="majorBidi"/>
        </w:rPr>
        <w:t xml:space="preserve"> &amp; </w:t>
      </w:r>
      <w:proofErr w:type="spellStart"/>
      <w:r w:rsidRPr="00AF1410">
        <w:rPr>
          <w:rFonts w:asciiTheme="majorBidi" w:hAnsiTheme="majorBidi" w:cstheme="majorBidi"/>
        </w:rPr>
        <w:t>Muth</w:t>
      </w:r>
      <w:r>
        <w:rPr>
          <w:rFonts w:asciiTheme="majorBidi" w:hAnsiTheme="majorBidi" w:cstheme="majorBidi"/>
        </w:rPr>
        <w:t>é</w:t>
      </w:r>
      <w:r w:rsidRPr="00AF1410">
        <w:rPr>
          <w:rFonts w:asciiTheme="majorBidi" w:hAnsiTheme="majorBidi" w:cstheme="majorBidi"/>
        </w:rPr>
        <w:t>n</w:t>
      </w:r>
      <w:proofErr w:type="spellEnd"/>
      <w:r w:rsidRPr="00AF1410">
        <w:rPr>
          <w:rFonts w:asciiTheme="majorBidi" w:hAnsiTheme="majorBidi" w:cstheme="majorBidi"/>
        </w:rPr>
        <w:t>, 2014).</w:t>
      </w:r>
      <w:r w:rsidR="00547933" w:rsidRPr="000731F1">
        <w:rPr>
          <w:rFonts w:asciiTheme="majorBidi" w:hAnsiTheme="majorBidi" w:cstheme="majorBidi"/>
          <w:vertAlign w:val="superscript"/>
        </w:rPr>
        <w:t>3</w:t>
      </w:r>
    </w:p>
    <w:p w14:paraId="3CDD6347" w14:textId="77777777" w:rsidR="002878E5" w:rsidRDefault="004816D2" w:rsidP="006F024F">
      <w:pPr>
        <w:pStyle w:val="NoSpacing"/>
        <w:spacing w:line="480" w:lineRule="auto"/>
        <w:ind w:firstLine="720"/>
        <w:rPr>
          <w:rFonts w:asciiTheme="majorBidi" w:hAnsiTheme="majorBidi" w:cstheme="majorBidi"/>
        </w:rPr>
      </w:pPr>
      <w:r w:rsidRPr="00AF1410">
        <w:rPr>
          <w:rFonts w:asciiTheme="majorBidi" w:hAnsiTheme="majorBidi" w:cstheme="majorBidi"/>
        </w:rPr>
        <w:t>Figure 4</w:t>
      </w:r>
      <w:r w:rsidR="002D5C10" w:rsidRPr="00AF1410">
        <w:rPr>
          <w:rFonts w:asciiTheme="majorBidi" w:hAnsiTheme="majorBidi" w:cstheme="majorBidi"/>
        </w:rPr>
        <w:t xml:space="preserve"> reports model fixed effect coefficients</w:t>
      </w:r>
      <w:r w:rsidR="0018269A" w:rsidRPr="00AF1410">
        <w:rPr>
          <w:rFonts w:asciiTheme="majorBidi" w:hAnsiTheme="majorBidi" w:cstheme="majorBidi"/>
        </w:rPr>
        <w:t xml:space="preserve"> for each grouping</w:t>
      </w:r>
      <w:r w:rsidRPr="00AF1410">
        <w:rPr>
          <w:rFonts w:asciiTheme="majorBidi" w:hAnsiTheme="majorBidi" w:cstheme="majorBidi"/>
        </w:rPr>
        <w:t>,</w:t>
      </w:r>
      <w:r w:rsidR="002D5C10" w:rsidRPr="00AF1410">
        <w:rPr>
          <w:rFonts w:asciiTheme="majorBidi" w:hAnsiTheme="majorBidi" w:cstheme="majorBidi"/>
        </w:rPr>
        <w:t xml:space="preserve"> </w:t>
      </w:r>
      <w:r w:rsidRPr="00AF1410">
        <w:rPr>
          <w:rFonts w:asciiTheme="majorBidi" w:hAnsiTheme="majorBidi" w:cstheme="majorBidi"/>
        </w:rPr>
        <w:t xml:space="preserve">standardized </w:t>
      </w:r>
      <w:r w:rsidR="002D5C10" w:rsidRPr="00AF1410">
        <w:rPr>
          <w:rFonts w:asciiTheme="majorBidi" w:hAnsiTheme="majorBidi" w:cstheme="majorBidi"/>
        </w:rPr>
        <w:t>by the</w:t>
      </w:r>
      <w:r w:rsidR="0018269A" w:rsidRPr="00AF1410">
        <w:rPr>
          <w:rFonts w:asciiTheme="majorBidi" w:hAnsiTheme="majorBidi" w:cstheme="majorBidi"/>
        </w:rPr>
        <w:t xml:space="preserve"> residual standard d</w:t>
      </w:r>
      <w:r w:rsidRPr="00AF1410">
        <w:rPr>
          <w:rFonts w:asciiTheme="majorBidi" w:hAnsiTheme="majorBidi" w:cstheme="majorBidi"/>
        </w:rPr>
        <w:t>eviation</w:t>
      </w:r>
      <w:r w:rsidR="0018269A" w:rsidRPr="00AF1410">
        <w:rPr>
          <w:rFonts w:asciiTheme="majorBidi" w:hAnsiTheme="majorBidi" w:cstheme="majorBidi"/>
        </w:rPr>
        <w:t>. The first sub</w:t>
      </w:r>
      <w:r w:rsidR="00A26CCB">
        <w:rPr>
          <w:rFonts w:asciiTheme="majorBidi" w:hAnsiTheme="majorBidi" w:cstheme="majorBidi"/>
        </w:rPr>
        <w:t>-</w:t>
      </w:r>
      <w:r w:rsidR="0018269A" w:rsidRPr="00AF1410">
        <w:rPr>
          <w:rFonts w:asciiTheme="majorBidi" w:hAnsiTheme="majorBidi" w:cstheme="majorBidi"/>
        </w:rPr>
        <w:t>model we present for the unequal</w:t>
      </w:r>
      <w:r w:rsidR="002878E5">
        <w:rPr>
          <w:rFonts w:asciiTheme="majorBidi" w:hAnsiTheme="majorBidi" w:cstheme="majorBidi"/>
        </w:rPr>
        <w:t xml:space="preserve"> overall</w:t>
      </w:r>
      <w:r w:rsidR="0018269A" w:rsidRPr="00AF1410">
        <w:rPr>
          <w:rFonts w:asciiTheme="majorBidi" w:hAnsiTheme="majorBidi" w:cstheme="majorBidi"/>
        </w:rPr>
        <w:t xml:space="preserve"> </w:t>
      </w:r>
      <w:r w:rsidR="002878E5">
        <w:rPr>
          <w:rFonts w:asciiTheme="majorBidi" w:hAnsiTheme="majorBidi" w:cstheme="majorBidi"/>
        </w:rPr>
        <w:t>model</w:t>
      </w:r>
      <w:r w:rsidR="0018269A" w:rsidRPr="00AF1410">
        <w:rPr>
          <w:rFonts w:asciiTheme="majorBidi" w:hAnsiTheme="majorBidi" w:cstheme="majorBidi"/>
        </w:rPr>
        <w:t xml:space="preserve"> is for the </w:t>
      </w:r>
      <w:r w:rsidR="004F0C6C">
        <w:rPr>
          <w:rFonts w:asciiTheme="majorBidi" w:hAnsiTheme="majorBidi" w:cstheme="majorBidi"/>
        </w:rPr>
        <w:t>inter-individual mobility (</w:t>
      </w:r>
      <w:r w:rsidR="002878E5" w:rsidRPr="002878E5">
        <w:rPr>
          <w:rFonts w:asciiTheme="majorBidi" w:hAnsiTheme="majorBidi" w:cstheme="majorBidi"/>
        </w:rPr>
        <w:t>IM</w:t>
      </w:r>
      <w:r w:rsidR="004F0C6C">
        <w:rPr>
          <w:rFonts w:asciiTheme="majorBidi" w:hAnsiTheme="majorBidi" w:cstheme="majorBidi"/>
        </w:rPr>
        <w:t>)</w:t>
      </w:r>
      <w:r w:rsidR="0018269A" w:rsidRPr="00AF1410">
        <w:rPr>
          <w:rFonts w:asciiTheme="majorBidi" w:hAnsiTheme="majorBidi" w:cstheme="majorBidi"/>
        </w:rPr>
        <w:t xml:space="preserve"> condition</w:t>
      </w:r>
      <w:r w:rsidR="006D15E3" w:rsidRPr="00AF1410">
        <w:rPr>
          <w:rFonts w:asciiTheme="majorBidi" w:hAnsiTheme="majorBidi" w:cstheme="majorBidi"/>
        </w:rPr>
        <w:t xml:space="preserve">, where groups are not distinctive but are unequal in wealth and the </w:t>
      </w:r>
      <w:r w:rsidR="006D15E3" w:rsidRPr="00AF1410">
        <w:rPr>
          <w:rFonts w:asciiTheme="majorBidi" w:hAnsiTheme="majorBidi" w:cstheme="majorBidi"/>
        </w:rPr>
        <w:lastRenderedPageBreak/>
        <w:t>same in size</w:t>
      </w:r>
      <w:r w:rsidR="0018269A" w:rsidRPr="00AF1410">
        <w:rPr>
          <w:rFonts w:asciiTheme="majorBidi" w:hAnsiTheme="majorBidi" w:cstheme="majorBidi"/>
        </w:rPr>
        <w:t xml:space="preserve">. </w:t>
      </w:r>
      <w:r w:rsidR="00780138">
        <w:rPr>
          <w:rFonts w:asciiTheme="majorBidi" w:hAnsiTheme="majorBidi" w:cstheme="majorBidi"/>
        </w:rPr>
        <w:t>In this condition, p</w:t>
      </w:r>
      <w:r w:rsidR="006D15E3" w:rsidRPr="00AF1410">
        <w:rPr>
          <w:rFonts w:asciiTheme="majorBidi" w:hAnsiTheme="majorBidi" w:cstheme="majorBidi"/>
        </w:rPr>
        <w:t xml:space="preserve">ost-test identification is directly </w:t>
      </w:r>
      <w:r w:rsidRPr="00AF1410">
        <w:rPr>
          <w:rFonts w:asciiTheme="majorBidi" w:hAnsiTheme="majorBidi" w:cstheme="majorBidi"/>
        </w:rPr>
        <w:t xml:space="preserve">and positively </w:t>
      </w:r>
      <w:r w:rsidR="006D15E3" w:rsidRPr="00AF1410">
        <w:rPr>
          <w:rFonts w:asciiTheme="majorBidi" w:hAnsiTheme="majorBidi" w:cstheme="majorBidi"/>
        </w:rPr>
        <w:t xml:space="preserve">predicted by </w:t>
      </w:r>
      <w:r w:rsidR="002878E5">
        <w:rPr>
          <w:rFonts w:asciiTheme="majorBidi" w:hAnsiTheme="majorBidi" w:cstheme="majorBidi"/>
        </w:rPr>
        <w:t>TC</w:t>
      </w:r>
      <w:r w:rsidR="0057204F">
        <w:rPr>
          <w:rFonts w:asciiTheme="majorBidi" w:hAnsiTheme="majorBidi" w:cstheme="majorBidi"/>
        </w:rPr>
        <w:t xml:space="preserve"> (β=.</w:t>
      </w:r>
      <w:r w:rsidR="0057204F" w:rsidRPr="00AF1410">
        <w:rPr>
          <w:rFonts w:asciiTheme="majorBidi" w:hAnsiTheme="majorBidi" w:cstheme="majorBidi"/>
        </w:rPr>
        <w:t>5</w:t>
      </w:r>
      <w:r w:rsidR="0057204F">
        <w:rPr>
          <w:rFonts w:asciiTheme="majorBidi" w:hAnsiTheme="majorBidi" w:cstheme="majorBidi"/>
        </w:rPr>
        <w:t>7, p&lt;</w:t>
      </w:r>
      <w:r w:rsidR="0057204F" w:rsidRPr="00AF1410">
        <w:rPr>
          <w:rFonts w:asciiTheme="majorBidi" w:hAnsiTheme="majorBidi" w:cstheme="majorBidi"/>
        </w:rPr>
        <w:t>.</w:t>
      </w:r>
      <w:r w:rsidR="0057204F">
        <w:rPr>
          <w:rFonts w:asciiTheme="majorBidi" w:hAnsiTheme="majorBidi" w:cstheme="majorBidi"/>
        </w:rPr>
        <w:t>0</w:t>
      </w:r>
      <w:r w:rsidR="0057204F" w:rsidRPr="00AF1410">
        <w:rPr>
          <w:rFonts w:asciiTheme="majorBidi" w:hAnsiTheme="majorBidi" w:cstheme="majorBidi"/>
        </w:rPr>
        <w:t>0</w:t>
      </w:r>
      <w:r w:rsidR="0057204F">
        <w:rPr>
          <w:rFonts w:asciiTheme="majorBidi" w:hAnsiTheme="majorBidi" w:cstheme="majorBidi"/>
        </w:rPr>
        <w:t>1)</w:t>
      </w:r>
      <w:r w:rsidR="002878E5">
        <w:rPr>
          <w:rFonts w:asciiTheme="majorBidi" w:hAnsiTheme="majorBidi" w:cstheme="majorBidi"/>
        </w:rPr>
        <w:t>,</w:t>
      </w:r>
      <w:r w:rsidR="006D15E3" w:rsidRPr="00AF1410">
        <w:rPr>
          <w:rFonts w:asciiTheme="majorBidi" w:hAnsiTheme="majorBidi" w:cstheme="majorBidi"/>
        </w:rPr>
        <w:t xml:space="preserve"> as well as </w:t>
      </w:r>
      <w:r w:rsidR="002878E5">
        <w:rPr>
          <w:rFonts w:asciiTheme="majorBidi" w:hAnsiTheme="majorBidi" w:cstheme="majorBidi"/>
        </w:rPr>
        <w:t>by pre-ID</w:t>
      </w:r>
      <w:r w:rsidR="00780138">
        <w:rPr>
          <w:rFonts w:asciiTheme="majorBidi" w:hAnsiTheme="majorBidi" w:cstheme="majorBidi"/>
        </w:rPr>
        <w:t xml:space="preserve"> </w:t>
      </w:r>
      <w:r w:rsidR="00780138" w:rsidRPr="00AF1410">
        <w:rPr>
          <w:rFonts w:asciiTheme="majorBidi" w:hAnsiTheme="majorBidi" w:cstheme="majorBidi"/>
        </w:rPr>
        <w:t>(</w:t>
      </w:r>
      <w:r w:rsidR="0057204F">
        <w:rPr>
          <w:rFonts w:asciiTheme="majorBidi" w:hAnsiTheme="majorBidi" w:cstheme="majorBidi"/>
        </w:rPr>
        <w:t xml:space="preserve">β=.26, p&lt;.001; </w:t>
      </w:r>
      <w:r w:rsidR="00780138">
        <w:rPr>
          <w:rFonts w:asciiTheme="majorBidi" w:hAnsiTheme="majorBidi" w:cstheme="majorBidi"/>
        </w:rPr>
        <w:t xml:space="preserve">see </w:t>
      </w:r>
      <w:r w:rsidR="00780138" w:rsidRPr="00AF1410">
        <w:rPr>
          <w:rFonts w:asciiTheme="majorBidi" w:hAnsiTheme="majorBidi" w:cstheme="majorBidi"/>
        </w:rPr>
        <w:t>Figure 4A)</w:t>
      </w:r>
      <w:r w:rsidR="00780138">
        <w:rPr>
          <w:rFonts w:asciiTheme="majorBidi" w:hAnsiTheme="majorBidi" w:cstheme="majorBidi"/>
        </w:rPr>
        <w:t>.</w:t>
      </w:r>
      <w:r w:rsidR="0057204F" w:rsidRPr="00AF1410">
        <w:rPr>
          <w:rFonts w:asciiTheme="majorBidi" w:hAnsiTheme="majorBidi" w:cstheme="majorBidi"/>
        </w:rPr>
        <w:t xml:space="preserve"> </w:t>
      </w:r>
      <w:r w:rsidR="006F024F">
        <w:rPr>
          <w:rFonts w:asciiTheme="majorBidi" w:hAnsiTheme="majorBidi" w:cstheme="majorBidi"/>
        </w:rPr>
        <w:t>G</w:t>
      </w:r>
      <w:r w:rsidR="006F024F" w:rsidRPr="00AF1410">
        <w:rPr>
          <w:rFonts w:asciiTheme="majorBidi" w:hAnsiTheme="majorBidi" w:cstheme="majorBidi"/>
        </w:rPr>
        <w:t xml:space="preserve">roup status </w:t>
      </w:r>
      <w:r w:rsidR="006F024F">
        <w:rPr>
          <w:rFonts w:asciiTheme="majorBidi" w:hAnsiTheme="majorBidi" w:cstheme="majorBidi"/>
        </w:rPr>
        <w:t xml:space="preserve">marginally </w:t>
      </w:r>
      <w:r w:rsidR="006F024F" w:rsidRPr="00AF1410">
        <w:rPr>
          <w:rFonts w:asciiTheme="majorBidi" w:hAnsiTheme="majorBidi" w:cstheme="majorBidi"/>
        </w:rPr>
        <w:t>predicted post-test group identification</w:t>
      </w:r>
      <w:r w:rsidR="006F024F">
        <w:rPr>
          <w:rFonts w:asciiTheme="majorBidi" w:hAnsiTheme="majorBidi" w:cstheme="majorBidi"/>
        </w:rPr>
        <w:t xml:space="preserve"> directly </w:t>
      </w:r>
      <w:r w:rsidR="006F024F" w:rsidRPr="00AF1410">
        <w:rPr>
          <w:rFonts w:asciiTheme="majorBidi" w:hAnsiTheme="majorBidi" w:cstheme="majorBidi"/>
        </w:rPr>
        <w:t>(β=.25, p=.07).</w:t>
      </w:r>
      <w:r w:rsidR="006F024F">
        <w:rPr>
          <w:rFonts w:asciiTheme="majorBidi" w:hAnsiTheme="majorBidi" w:cstheme="majorBidi"/>
        </w:rPr>
        <w:t xml:space="preserve"> The group being identified with in this condition, given the non-distinctive groups demarcated only by initial wealth inequality, is the whole 14-player set of participants, in contrast to identification in the </w:t>
      </w:r>
      <w:r w:rsidR="002F4D82">
        <w:rPr>
          <w:rFonts w:asciiTheme="majorBidi" w:hAnsiTheme="majorBidi" w:cstheme="majorBidi"/>
        </w:rPr>
        <w:t>GE</w:t>
      </w:r>
      <w:r w:rsidR="006F024F">
        <w:rPr>
          <w:rFonts w:asciiTheme="majorBidi" w:hAnsiTheme="majorBidi" w:cstheme="majorBidi"/>
        </w:rPr>
        <w:t xml:space="preserve">, </w:t>
      </w:r>
      <w:r w:rsidR="00D31F73">
        <w:rPr>
          <w:rFonts w:asciiTheme="majorBidi" w:hAnsiTheme="majorBidi" w:cstheme="majorBidi"/>
        </w:rPr>
        <w:t>GI</w:t>
      </w:r>
      <w:r w:rsidR="006F024F">
        <w:rPr>
          <w:rFonts w:asciiTheme="majorBidi" w:hAnsiTheme="majorBidi" w:cstheme="majorBidi"/>
        </w:rPr>
        <w:t>, and WM conditions. As might be expected, then, a player with a better starting position in this “free market”-like intragroup context identified slightly more with the group.</w:t>
      </w:r>
    </w:p>
    <w:p w14:paraId="14365EE8" w14:textId="77777777" w:rsidR="0078181A" w:rsidRPr="00AF1410" w:rsidRDefault="004816D2" w:rsidP="001F43EC">
      <w:pPr>
        <w:pStyle w:val="NoSpacing"/>
        <w:spacing w:line="480" w:lineRule="auto"/>
        <w:ind w:firstLine="720"/>
        <w:rPr>
          <w:rFonts w:asciiTheme="majorBidi" w:hAnsiTheme="majorBidi" w:cstheme="majorBidi"/>
        </w:rPr>
      </w:pPr>
      <w:r w:rsidRPr="00AF1410">
        <w:rPr>
          <w:rFonts w:asciiTheme="majorBidi" w:hAnsiTheme="majorBidi" w:cstheme="majorBidi"/>
        </w:rPr>
        <w:t>T</w:t>
      </w:r>
      <w:r w:rsidR="006D15E3" w:rsidRPr="00AF1410">
        <w:rPr>
          <w:rFonts w:asciiTheme="majorBidi" w:hAnsiTheme="majorBidi" w:cstheme="majorBidi"/>
        </w:rPr>
        <w:t>he effect of being a member of the wealthy group o</w:t>
      </w:r>
      <w:r w:rsidRPr="00AF1410">
        <w:rPr>
          <w:rFonts w:asciiTheme="majorBidi" w:hAnsiTheme="majorBidi" w:cstheme="majorBidi"/>
        </w:rPr>
        <w:t>n</w:t>
      </w:r>
      <w:r w:rsidR="006F024F">
        <w:rPr>
          <w:rFonts w:asciiTheme="majorBidi" w:hAnsiTheme="majorBidi" w:cstheme="majorBidi"/>
        </w:rPr>
        <w:t xml:space="preserve"> </w:t>
      </w:r>
      <w:r w:rsidRPr="00AF1410">
        <w:rPr>
          <w:rFonts w:asciiTheme="majorBidi" w:hAnsiTheme="majorBidi" w:cstheme="majorBidi"/>
        </w:rPr>
        <w:t xml:space="preserve">group identification was marginally </w:t>
      </w:r>
      <w:r w:rsidR="006D15E3" w:rsidRPr="00AF1410">
        <w:rPr>
          <w:rFonts w:asciiTheme="majorBidi" w:hAnsiTheme="majorBidi" w:cstheme="majorBidi"/>
        </w:rPr>
        <w:t>mediated by</w:t>
      </w:r>
      <w:r w:rsidRPr="00AF1410">
        <w:rPr>
          <w:rFonts w:asciiTheme="majorBidi" w:hAnsiTheme="majorBidi" w:cstheme="majorBidi"/>
        </w:rPr>
        <w:t xml:space="preserve"> intergroup behaviors (IGF: indirect β=.15, p=.08; OGA: indirect β=.04, p=.07) and</w:t>
      </w:r>
      <w:r w:rsidR="006D15E3" w:rsidRPr="00AF1410">
        <w:rPr>
          <w:rFonts w:asciiTheme="majorBidi" w:hAnsiTheme="majorBidi" w:cstheme="majorBidi"/>
        </w:rPr>
        <w:t xml:space="preserve"> </w:t>
      </w:r>
      <w:r w:rsidR="0057204F">
        <w:rPr>
          <w:rFonts w:asciiTheme="majorBidi" w:hAnsiTheme="majorBidi" w:cstheme="majorBidi"/>
        </w:rPr>
        <w:t xml:space="preserve">reliably by </w:t>
      </w:r>
      <w:r w:rsidR="006D15E3" w:rsidRPr="00AF1410">
        <w:rPr>
          <w:rFonts w:asciiTheme="majorBidi" w:hAnsiTheme="majorBidi" w:cstheme="majorBidi"/>
        </w:rPr>
        <w:t>the resulting</w:t>
      </w:r>
      <w:r w:rsidRPr="00AF1410">
        <w:rPr>
          <w:rFonts w:asciiTheme="majorBidi" w:hAnsiTheme="majorBidi" w:cstheme="majorBidi"/>
        </w:rPr>
        <w:t xml:space="preserve"> </w:t>
      </w:r>
      <w:r w:rsidR="006B6C2E">
        <w:rPr>
          <w:rFonts w:asciiTheme="majorBidi" w:hAnsiTheme="majorBidi" w:cstheme="majorBidi"/>
        </w:rPr>
        <w:t>TC</w:t>
      </w:r>
      <w:r w:rsidR="0057204F">
        <w:rPr>
          <w:rFonts w:asciiTheme="majorBidi" w:hAnsiTheme="majorBidi" w:cstheme="majorBidi"/>
        </w:rPr>
        <w:t xml:space="preserve"> (indirect β=-.25, p=.02</w:t>
      </w:r>
      <w:r w:rsidR="006D15E3" w:rsidRPr="00AF1410">
        <w:rPr>
          <w:rFonts w:asciiTheme="majorBidi" w:hAnsiTheme="majorBidi" w:cstheme="majorBidi"/>
        </w:rPr>
        <w:t>)</w:t>
      </w:r>
      <w:r w:rsidRPr="00AF1410">
        <w:rPr>
          <w:rFonts w:asciiTheme="majorBidi" w:hAnsiTheme="majorBidi" w:cstheme="majorBidi"/>
        </w:rPr>
        <w:t>.</w:t>
      </w:r>
      <w:r w:rsidR="006F024F">
        <w:rPr>
          <w:rFonts w:asciiTheme="majorBidi" w:hAnsiTheme="majorBidi" w:cstheme="majorBidi"/>
        </w:rPr>
        <w:t xml:space="preserve"> B</w:t>
      </w:r>
      <w:r w:rsidR="006F024F" w:rsidRPr="00AF1410">
        <w:rPr>
          <w:rFonts w:asciiTheme="majorBidi" w:hAnsiTheme="majorBidi" w:cstheme="majorBidi"/>
        </w:rPr>
        <w:t xml:space="preserve">oth </w:t>
      </w:r>
      <w:r w:rsidR="006F024F">
        <w:rPr>
          <w:rFonts w:asciiTheme="majorBidi" w:hAnsiTheme="majorBidi" w:cstheme="majorBidi"/>
        </w:rPr>
        <w:t>IGF</w:t>
      </w:r>
      <w:r w:rsidR="006F024F" w:rsidRPr="00AF1410">
        <w:rPr>
          <w:rFonts w:asciiTheme="majorBidi" w:hAnsiTheme="majorBidi" w:cstheme="majorBidi"/>
        </w:rPr>
        <w:t xml:space="preserve"> and </w:t>
      </w:r>
      <w:r w:rsidR="006F024F">
        <w:rPr>
          <w:rFonts w:asciiTheme="majorBidi" w:hAnsiTheme="majorBidi" w:cstheme="majorBidi"/>
        </w:rPr>
        <w:t>TC</w:t>
      </w:r>
      <w:r w:rsidR="006F024F" w:rsidRPr="00AF1410">
        <w:rPr>
          <w:rFonts w:asciiTheme="majorBidi" w:hAnsiTheme="majorBidi" w:cstheme="majorBidi"/>
        </w:rPr>
        <w:t xml:space="preserve"> were moderated by </w:t>
      </w:r>
      <w:r w:rsidR="006F024F">
        <w:rPr>
          <w:rFonts w:asciiTheme="majorBidi" w:hAnsiTheme="majorBidi" w:cstheme="majorBidi"/>
        </w:rPr>
        <w:t xml:space="preserve">the </w:t>
      </w:r>
      <w:r w:rsidR="006F024F" w:rsidRPr="00AF1410">
        <w:rPr>
          <w:rFonts w:asciiTheme="majorBidi" w:hAnsiTheme="majorBidi" w:cstheme="majorBidi"/>
        </w:rPr>
        <w:t>group status</w:t>
      </w:r>
      <w:r w:rsidR="006F024F">
        <w:rPr>
          <w:rFonts w:asciiTheme="majorBidi" w:hAnsiTheme="majorBidi" w:cstheme="majorBidi"/>
        </w:rPr>
        <w:t xml:space="preserve"> dummy variable</w:t>
      </w:r>
      <w:r w:rsidR="006F024F" w:rsidRPr="00AF1410">
        <w:rPr>
          <w:rFonts w:asciiTheme="majorBidi" w:hAnsiTheme="majorBidi" w:cstheme="majorBidi"/>
        </w:rPr>
        <w:t xml:space="preserve">, such that rich groups were less </w:t>
      </w:r>
      <w:proofErr w:type="spellStart"/>
      <w:r w:rsidR="006F024F" w:rsidRPr="00AF1410">
        <w:rPr>
          <w:rFonts w:asciiTheme="majorBidi" w:hAnsiTheme="majorBidi" w:cstheme="majorBidi"/>
        </w:rPr>
        <w:t>ingroup</w:t>
      </w:r>
      <w:proofErr w:type="spellEnd"/>
      <w:r w:rsidR="006F024F" w:rsidRPr="00AF1410">
        <w:rPr>
          <w:rFonts w:asciiTheme="majorBidi" w:hAnsiTheme="majorBidi" w:cstheme="majorBidi"/>
        </w:rPr>
        <w:t xml:space="preserve"> biased in their giving</w:t>
      </w:r>
      <w:r w:rsidR="006F024F">
        <w:rPr>
          <w:rFonts w:asciiTheme="majorBidi" w:hAnsiTheme="majorBidi" w:cstheme="majorBidi"/>
        </w:rPr>
        <w:t xml:space="preserve"> (</w:t>
      </w:r>
      <w:r w:rsidR="006F024F" w:rsidRPr="00AF1410">
        <w:rPr>
          <w:rFonts w:asciiTheme="majorBidi" w:hAnsiTheme="majorBidi" w:cstheme="majorBidi"/>
        </w:rPr>
        <w:t>β=</w:t>
      </w:r>
      <w:r w:rsidR="006F024F">
        <w:rPr>
          <w:rFonts w:asciiTheme="majorBidi" w:hAnsiTheme="majorBidi" w:cstheme="majorBidi"/>
        </w:rPr>
        <w:t>-.39</w:t>
      </w:r>
      <w:r w:rsidR="006F024F" w:rsidRPr="00AF1410">
        <w:rPr>
          <w:rFonts w:asciiTheme="majorBidi" w:hAnsiTheme="majorBidi" w:cstheme="majorBidi"/>
        </w:rPr>
        <w:t>, p=.0</w:t>
      </w:r>
      <w:r w:rsidR="006F024F">
        <w:rPr>
          <w:rFonts w:asciiTheme="majorBidi" w:hAnsiTheme="majorBidi" w:cstheme="majorBidi"/>
        </w:rPr>
        <w:t>03)</w:t>
      </w:r>
      <w:r w:rsidR="006F024F" w:rsidRPr="00AF1410">
        <w:rPr>
          <w:rFonts w:asciiTheme="majorBidi" w:hAnsiTheme="majorBidi" w:cstheme="majorBidi"/>
        </w:rPr>
        <w:t xml:space="preserve">, and gave more tokens/gained less tokens </w:t>
      </w:r>
      <w:r w:rsidR="006F024F">
        <w:rPr>
          <w:rFonts w:asciiTheme="majorBidi" w:hAnsiTheme="majorBidi" w:cstheme="majorBidi"/>
        </w:rPr>
        <w:t>(</w:t>
      </w:r>
      <w:r w:rsidR="006F024F" w:rsidRPr="00AF1410">
        <w:rPr>
          <w:rFonts w:asciiTheme="majorBidi" w:hAnsiTheme="majorBidi" w:cstheme="majorBidi"/>
        </w:rPr>
        <w:t>β=</w:t>
      </w:r>
      <w:r w:rsidR="006F024F">
        <w:rPr>
          <w:rFonts w:asciiTheme="majorBidi" w:hAnsiTheme="majorBidi" w:cstheme="majorBidi"/>
        </w:rPr>
        <w:t>-</w:t>
      </w:r>
      <w:r w:rsidR="006F024F" w:rsidRPr="00AF1410">
        <w:rPr>
          <w:rFonts w:asciiTheme="majorBidi" w:hAnsiTheme="majorBidi" w:cstheme="majorBidi"/>
        </w:rPr>
        <w:t>.</w:t>
      </w:r>
      <w:r w:rsidR="006F024F">
        <w:rPr>
          <w:rFonts w:asciiTheme="majorBidi" w:hAnsiTheme="majorBidi" w:cstheme="majorBidi"/>
        </w:rPr>
        <w:t xml:space="preserve">45, p=.003) </w:t>
      </w:r>
      <w:r w:rsidR="006F024F" w:rsidRPr="00AF1410">
        <w:rPr>
          <w:rFonts w:asciiTheme="majorBidi" w:hAnsiTheme="majorBidi" w:cstheme="majorBidi"/>
        </w:rPr>
        <w:t>over the course of the game.</w:t>
      </w:r>
      <w:r w:rsidR="007911B8" w:rsidRPr="001E137D">
        <w:rPr>
          <w:rFonts w:asciiTheme="majorBidi" w:hAnsiTheme="majorBidi" w:cstheme="majorBidi"/>
          <w:vertAlign w:val="superscript"/>
        </w:rPr>
        <w:t>5</w:t>
      </w:r>
      <w:r w:rsidR="006F024F" w:rsidRPr="00AF1410">
        <w:rPr>
          <w:rFonts w:asciiTheme="majorBidi" w:hAnsiTheme="majorBidi" w:cstheme="majorBidi"/>
        </w:rPr>
        <w:t xml:space="preserve"> </w:t>
      </w:r>
      <w:r w:rsidRPr="00AF1410">
        <w:rPr>
          <w:rFonts w:asciiTheme="majorBidi" w:hAnsiTheme="majorBidi" w:cstheme="majorBidi"/>
        </w:rPr>
        <w:t xml:space="preserve">The three-step mediation from being in the high status group, to outgroup aid, to </w:t>
      </w:r>
      <w:r w:rsidR="005A5D5C">
        <w:rPr>
          <w:rFonts w:asciiTheme="majorBidi" w:hAnsiTheme="majorBidi" w:cstheme="majorBidi"/>
        </w:rPr>
        <w:t>TC</w:t>
      </w:r>
      <w:r w:rsidRPr="00AF1410">
        <w:rPr>
          <w:rFonts w:asciiTheme="majorBidi" w:hAnsiTheme="majorBidi" w:cstheme="majorBidi"/>
        </w:rPr>
        <w:t>, to group identification was unreliable (indirect β=-.01, p=.49). On the other hand, t</w:t>
      </w:r>
      <w:r w:rsidR="006D15E3" w:rsidRPr="00AF1410">
        <w:rPr>
          <w:rFonts w:asciiTheme="majorBidi" w:hAnsiTheme="majorBidi" w:cstheme="majorBidi"/>
        </w:rPr>
        <w:t xml:space="preserve">he three-step mediation from being </w:t>
      </w:r>
      <w:r w:rsidRPr="00AF1410">
        <w:rPr>
          <w:rFonts w:asciiTheme="majorBidi" w:hAnsiTheme="majorBidi" w:cstheme="majorBidi"/>
        </w:rPr>
        <w:t>in the high status group</w:t>
      </w:r>
      <w:r w:rsidR="006D15E3" w:rsidRPr="00AF1410">
        <w:rPr>
          <w:rFonts w:asciiTheme="majorBidi" w:hAnsiTheme="majorBidi" w:cstheme="majorBidi"/>
        </w:rPr>
        <w:t xml:space="preserve">, to </w:t>
      </w:r>
      <w:proofErr w:type="spellStart"/>
      <w:r w:rsidR="006D15E3" w:rsidRPr="00AF1410">
        <w:rPr>
          <w:rFonts w:asciiTheme="majorBidi" w:hAnsiTheme="majorBidi" w:cstheme="majorBidi"/>
        </w:rPr>
        <w:t>ingroup</w:t>
      </w:r>
      <w:proofErr w:type="spellEnd"/>
      <w:r w:rsidR="006D15E3" w:rsidRPr="00AF1410">
        <w:rPr>
          <w:rFonts w:asciiTheme="majorBidi" w:hAnsiTheme="majorBidi" w:cstheme="majorBidi"/>
        </w:rPr>
        <w:t xml:space="preserve"> favoritism, to </w:t>
      </w:r>
      <w:r w:rsidR="006B6C2E">
        <w:rPr>
          <w:rFonts w:asciiTheme="majorBidi" w:hAnsiTheme="majorBidi" w:cstheme="majorBidi"/>
        </w:rPr>
        <w:t>TC</w:t>
      </w:r>
      <w:r w:rsidR="006D15E3" w:rsidRPr="00AF1410">
        <w:rPr>
          <w:rFonts w:asciiTheme="majorBidi" w:hAnsiTheme="majorBidi" w:cstheme="majorBidi"/>
        </w:rPr>
        <w:t>, to group identification</w:t>
      </w:r>
      <w:r w:rsidR="001A1F1E" w:rsidRPr="00AF1410">
        <w:rPr>
          <w:rFonts w:asciiTheme="majorBidi" w:hAnsiTheme="majorBidi" w:cstheme="majorBidi"/>
        </w:rPr>
        <w:t xml:space="preserve"> </w:t>
      </w:r>
      <w:r w:rsidR="00A26CCB">
        <w:rPr>
          <w:rFonts w:asciiTheme="majorBidi" w:hAnsiTheme="majorBidi" w:cstheme="majorBidi"/>
        </w:rPr>
        <w:t>was</w:t>
      </w:r>
      <w:r w:rsidR="00A26CCB" w:rsidRPr="00AF1410">
        <w:rPr>
          <w:rFonts w:asciiTheme="majorBidi" w:hAnsiTheme="majorBidi" w:cstheme="majorBidi"/>
        </w:rPr>
        <w:t xml:space="preserve"> </w:t>
      </w:r>
      <w:r w:rsidR="006D15E3" w:rsidRPr="00AF1410">
        <w:rPr>
          <w:rFonts w:asciiTheme="majorBidi" w:hAnsiTheme="majorBidi" w:cstheme="majorBidi"/>
        </w:rPr>
        <w:t>reliable</w:t>
      </w:r>
      <w:r w:rsidR="00DC1ED8">
        <w:rPr>
          <w:rFonts w:asciiTheme="majorBidi" w:hAnsiTheme="majorBidi" w:cstheme="majorBidi"/>
        </w:rPr>
        <w:t xml:space="preserve"> </w:t>
      </w:r>
      <w:r w:rsidR="000D02B8">
        <w:rPr>
          <w:rFonts w:asciiTheme="majorBidi" w:hAnsiTheme="majorBidi" w:cstheme="majorBidi"/>
        </w:rPr>
        <w:t>(indirect β=-.11, p&lt;.001)</w:t>
      </w:r>
      <w:r w:rsidR="006D15E3" w:rsidRPr="00AF1410">
        <w:rPr>
          <w:rFonts w:asciiTheme="majorBidi" w:hAnsiTheme="majorBidi" w:cstheme="majorBidi"/>
        </w:rPr>
        <w:t xml:space="preserve">. </w:t>
      </w:r>
      <w:r w:rsidR="00D670E7" w:rsidRPr="00AF1410">
        <w:rPr>
          <w:rFonts w:asciiTheme="majorBidi" w:hAnsiTheme="majorBidi" w:cstheme="majorBidi"/>
        </w:rPr>
        <w:t xml:space="preserve">In other words, </w:t>
      </w:r>
      <w:r w:rsidR="001F43EC">
        <w:rPr>
          <w:rFonts w:asciiTheme="majorBidi" w:hAnsiTheme="majorBidi" w:cstheme="majorBidi"/>
        </w:rPr>
        <w:t>class-favoring behaviors</w:t>
      </w:r>
      <w:r w:rsidR="00D670E7" w:rsidRPr="00AF1410">
        <w:rPr>
          <w:rFonts w:asciiTheme="majorBidi" w:hAnsiTheme="majorBidi" w:cstheme="majorBidi"/>
        </w:rPr>
        <w:t xml:space="preserve"> and </w:t>
      </w:r>
      <w:r w:rsidR="001F43EC">
        <w:rPr>
          <w:rFonts w:asciiTheme="majorBidi" w:hAnsiTheme="majorBidi" w:cstheme="majorBidi"/>
        </w:rPr>
        <w:t>better</w:t>
      </w:r>
      <w:r w:rsidR="00D670E7" w:rsidRPr="00AF1410">
        <w:rPr>
          <w:rFonts w:asciiTheme="majorBidi" w:hAnsiTheme="majorBidi" w:cstheme="majorBidi"/>
        </w:rPr>
        <w:t xml:space="preserve"> outcomes predicted </w:t>
      </w:r>
      <w:r w:rsidR="001F43EC">
        <w:rPr>
          <w:rFonts w:asciiTheme="majorBidi" w:hAnsiTheme="majorBidi" w:cstheme="majorBidi"/>
        </w:rPr>
        <w:t>increased</w:t>
      </w:r>
      <w:r w:rsidR="00D670E7" w:rsidRPr="00AF1410">
        <w:rPr>
          <w:rFonts w:asciiTheme="majorBidi" w:hAnsiTheme="majorBidi" w:cstheme="majorBidi"/>
        </w:rPr>
        <w:t xml:space="preserve"> identificat</w:t>
      </w:r>
      <w:r w:rsidR="001F43EC">
        <w:rPr>
          <w:rFonts w:asciiTheme="majorBidi" w:hAnsiTheme="majorBidi" w:cstheme="majorBidi"/>
        </w:rPr>
        <w:t>ion for low status groups but de</w:t>
      </w:r>
      <w:r w:rsidR="00D670E7" w:rsidRPr="00AF1410">
        <w:rPr>
          <w:rFonts w:asciiTheme="majorBidi" w:hAnsiTheme="majorBidi" w:cstheme="majorBidi"/>
        </w:rPr>
        <w:t>creased identification for high status groups.</w:t>
      </w:r>
      <w:r w:rsidR="00922C5E">
        <w:rPr>
          <w:rFonts w:asciiTheme="majorBidi" w:hAnsiTheme="majorBidi" w:cstheme="majorBidi"/>
        </w:rPr>
        <w:t xml:space="preserve"> </w:t>
      </w:r>
      <w:r w:rsidR="007911B8">
        <w:rPr>
          <w:rFonts w:asciiTheme="majorBidi" w:hAnsiTheme="majorBidi" w:cstheme="majorBidi"/>
        </w:rPr>
        <w:t xml:space="preserve">Unearned riches in this situation allowed high status individuals to </w:t>
      </w:r>
      <w:r w:rsidR="00922C5E" w:rsidRPr="00922C5E">
        <w:rPr>
          <w:rFonts w:asciiTheme="majorBidi" w:hAnsiTheme="majorBidi" w:cstheme="majorBidi"/>
        </w:rPr>
        <w:t>gain positive distinctiveness by and empowerment from generosity</w:t>
      </w:r>
      <w:r w:rsidR="00241EEF">
        <w:rPr>
          <w:rFonts w:asciiTheme="majorBidi" w:hAnsiTheme="majorBidi" w:cstheme="majorBidi"/>
        </w:rPr>
        <w:t xml:space="preserve">. From a different viewpoint, </w:t>
      </w:r>
      <w:r w:rsidR="00241EEF" w:rsidRPr="00241EEF">
        <w:rPr>
          <w:rFonts w:asciiTheme="majorBidi" w:hAnsiTheme="majorBidi" w:cstheme="majorBidi"/>
        </w:rPr>
        <w:t xml:space="preserve">one could argue that the increase in identification could be </w:t>
      </w:r>
      <w:r w:rsidR="00241EEF">
        <w:rPr>
          <w:rFonts w:asciiTheme="majorBidi" w:hAnsiTheme="majorBidi" w:cstheme="majorBidi"/>
        </w:rPr>
        <w:t>a result of</w:t>
      </w:r>
      <w:r w:rsidR="00241EEF" w:rsidRPr="00241EEF">
        <w:rPr>
          <w:rFonts w:asciiTheme="majorBidi" w:hAnsiTheme="majorBidi" w:cstheme="majorBidi"/>
        </w:rPr>
        <w:t xml:space="preserve"> </w:t>
      </w:r>
      <w:r w:rsidR="00241EEF">
        <w:rPr>
          <w:rFonts w:asciiTheme="majorBidi" w:hAnsiTheme="majorBidi" w:cstheme="majorBidi"/>
        </w:rPr>
        <w:t>perceiving the</w:t>
      </w:r>
      <w:r w:rsidR="00241EEF" w:rsidRPr="00241EEF">
        <w:rPr>
          <w:rFonts w:asciiTheme="majorBidi" w:hAnsiTheme="majorBidi" w:cstheme="majorBidi"/>
        </w:rPr>
        <w:t xml:space="preserve"> loss of tokens at the end of the game and a realization of this common fate for their group</w:t>
      </w:r>
      <w:r w:rsidR="00241EEF">
        <w:rPr>
          <w:rFonts w:asciiTheme="majorBidi" w:hAnsiTheme="majorBidi" w:cstheme="majorBidi"/>
        </w:rPr>
        <w:t>. Our data do not support either explanation over the other empirically.</w:t>
      </w:r>
    </w:p>
    <w:p w14:paraId="04E3A208" w14:textId="77777777" w:rsidR="007F1A8B" w:rsidRPr="00AF1410" w:rsidRDefault="00D42EFD" w:rsidP="001F43EC">
      <w:pPr>
        <w:pStyle w:val="NoSpacing"/>
        <w:spacing w:line="480" w:lineRule="auto"/>
        <w:ind w:firstLine="720"/>
        <w:rPr>
          <w:rFonts w:asciiTheme="majorBidi" w:hAnsiTheme="majorBidi" w:cstheme="majorBidi"/>
        </w:rPr>
      </w:pPr>
      <w:r w:rsidRPr="00AF1410">
        <w:rPr>
          <w:rFonts w:asciiTheme="majorBidi" w:hAnsiTheme="majorBidi" w:cstheme="majorBidi"/>
        </w:rPr>
        <w:t xml:space="preserve">Overall, then, in the </w:t>
      </w:r>
      <w:r w:rsidR="002878E5">
        <w:rPr>
          <w:rFonts w:asciiTheme="majorBidi" w:hAnsiTheme="majorBidi" w:cstheme="majorBidi"/>
        </w:rPr>
        <w:t>IM</w:t>
      </w:r>
      <w:r w:rsidRPr="00AF1410">
        <w:rPr>
          <w:rFonts w:asciiTheme="majorBidi" w:hAnsiTheme="majorBidi" w:cstheme="majorBidi"/>
        </w:rPr>
        <w:t xml:space="preserve"> condition</w:t>
      </w:r>
      <w:r w:rsidR="002878E5">
        <w:rPr>
          <w:rFonts w:asciiTheme="majorBidi" w:hAnsiTheme="majorBidi" w:cstheme="majorBidi"/>
        </w:rPr>
        <w:t>,</w:t>
      </w:r>
      <w:r w:rsidRPr="00AF1410">
        <w:rPr>
          <w:rFonts w:asciiTheme="majorBidi" w:hAnsiTheme="majorBidi" w:cstheme="majorBidi"/>
        </w:rPr>
        <w:t xml:space="preserve"> identification </w:t>
      </w:r>
      <w:r w:rsidR="004F0C6C">
        <w:rPr>
          <w:rFonts w:asciiTheme="majorBidi" w:hAnsiTheme="majorBidi" w:cstheme="majorBidi"/>
        </w:rPr>
        <w:t>was</w:t>
      </w:r>
      <w:r w:rsidRPr="00AF1410">
        <w:rPr>
          <w:rFonts w:asciiTheme="majorBidi" w:hAnsiTheme="majorBidi" w:cstheme="majorBidi"/>
        </w:rPr>
        <w:t xml:space="preserve"> determined directly </w:t>
      </w:r>
      <w:r w:rsidR="001F43EC">
        <w:rPr>
          <w:rFonts w:asciiTheme="majorBidi" w:hAnsiTheme="majorBidi" w:cstheme="majorBidi"/>
        </w:rPr>
        <w:t xml:space="preserve">largely </w:t>
      </w:r>
      <w:r w:rsidRPr="00AF1410">
        <w:rPr>
          <w:rFonts w:asciiTheme="majorBidi" w:hAnsiTheme="majorBidi" w:cstheme="majorBidi"/>
        </w:rPr>
        <w:t>by outcomes (in terms of token change),</w:t>
      </w:r>
      <w:r w:rsidR="001F43EC">
        <w:rPr>
          <w:rFonts w:asciiTheme="majorBidi" w:hAnsiTheme="majorBidi" w:cstheme="majorBidi"/>
        </w:rPr>
        <w:t xml:space="preserve"> with smaller/less reliable effects of intergroup behaviors, group status, and </w:t>
      </w:r>
      <w:r w:rsidRPr="00AF1410">
        <w:rPr>
          <w:rFonts w:asciiTheme="majorBidi" w:hAnsiTheme="majorBidi" w:cstheme="majorBidi"/>
        </w:rPr>
        <w:t xml:space="preserve">individual differences </w:t>
      </w:r>
      <w:r w:rsidR="001F43EC">
        <w:rPr>
          <w:rFonts w:asciiTheme="majorBidi" w:hAnsiTheme="majorBidi" w:cstheme="majorBidi"/>
        </w:rPr>
        <w:t>in prior identification</w:t>
      </w:r>
      <w:r w:rsidRPr="00AF1410">
        <w:rPr>
          <w:rFonts w:asciiTheme="majorBidi" w:hAnsiTheme="majorBidi" w:cstheme="majorBidi"/>
        </w:rPr>
        <w:t>. Intergroup behavior partially mediat</w:t>
      </w:r>
      <w:r w:rsidR="004F0C6C">
        <w:rPr>
          <w:rFonts w:asciiTheme="majorBidi" w:hAnsiTheme="majorBidi" w:cstheme="majorBidi"/>
        </w:rPr>
        <w:t>ed</w:t>
      </w:r>
      <w:r w:rsidRPr="00AF1410">
        <w:rPr>
          <w:rFonts w:asciiTheme="majorBidi" w:hAnsiTheme="majorBidi" w:cstheme="majorBidi"/>
        </w:rPr>
        <w:t xml:space="preserve"> the effect of individual differences in pre-test ID; in essence, initial identification hinder</w:t>
      </w:r>
      <w:r w:rsidR="004F0C6C">
        <w:rPr>
          <w:rFonts w:asciiTheme="majorBidi" w:hAnsiTheme="majorBidi" w:cstheme="majorBidi"/>
        </w:rPr>
        <w:t>ed</w:t>
      </w:r>
      <w:r w:rsidRPr="00AF1410">
        <w:rPr>
          <w:rFonts w:asciiTheme="majorBidi" w:hAnsiTheme="majorBidi" w:cstheme="majorBidi"/>
        </w:rPr>
        <w:t xml:space="preserve"> outgroup interactions and thereby amplifie</w:t>
      </w:r>
      <w:r w:rsidR="004F0C6C">
        <w:rPr>
          <w:rFonts w:asciiTheme="majorBidi" w:hAnsiTheme="majorBidi" w:cstheme="majorBidi"/>
        </w:rPr>
        <w:t>d</w:t>
      </w:r>
      <w:r w:rsidRPr="00AF1410">
        <w:rPr>
          <w:rFonts w:asciiTheme="majorBidi" w:hAnsiTheme="majorBidi" w:cstheme="majorBidi"/>
        </w:rPr>
        <w:t xml:space="preserve"> post-test ID</w:t>
      </w:r>
      <w:r w:rsidR="001F43EC">
        <w:rPr>
          <w:rFonts w:asciiTheme="majorBidi" w:hAnsiTheme="majorBidi" w:cstheme="majorBidi"/>
        </w:rPr>
        <w:t xml:space="preserve"> for poor players, and vice versa for the wealthy players</w:t>
      </w:r>
      <w:r w:rsidRPr="00AF1410">
        <w:rPr>
          <w:rFonts w:asciiTheme="majorBidi" w:hAnsiTheme="majorBidi" w:cstheme="majorBidi"/>
        </w:rPr>
        <w:t xml:space="preserve">. </w:t>
      </w:r>
    </w:p>
    <w:p w14:paraId="2BCBC5C7" w14:textId="77777777" w:rsidR="00D670E7" w:rsidRPr="00AF1410" w:rsidRDefault="006D15E3" w:rsidP="00AE58FC">
      <w:pPr>
        <w:pStyle w:val="NoSpacing"/>
        <w:spacing w:line="480" w:lineRule="auto"/>
        <w:ind w:firstLine="720"/>
        <w:rPr>
          <w:rFonts w:asciiTheme="majorBidi" w:hAnsiTheme="majorBidi" w:cstheme="majorBidi"/>
        </w:rPr>
      </w:pPr>
      <w:r w:rsidRPr="00AF1410">
        <w:rPr>
          <w:rFonts w:asciiTheme="majorBidi" w:hAnsiTheme="majorBidi" w:cstheme="majorBidi"/>
        </w:rPr>
        <w:lastRenderedPageBreak/>
        <w:t xml:space="preserve">The second </w:t>
      </w:r>
      <w:proofErr w:type="spellStart"/>
      <w:r w:rsidRPr="00AF1410">
        <w:rPr>
          <w:rFonts w:asciiTheme="majorBidi" w:hAnsiTheme="majorBidi" w:cstheme="majorBidi"/>
        </w:rPr>
        <w:t>submodel</w:t>
      </w:r>
      <w:proofErr w:type="spellEnd"/>
      <w:r w:rsidRPr="00AF1410">
        <w:rPr>
          <w:rFonts w:asciiTheme="majorBidi" w:hAnsiTheme="majorBidi" w:cstheme="majorBidi"/>
        </w:rPr>
        <w:t xml:space="preserve"> describes the</w:t>
      </w:r>
      <w:r w:rsidR="004F0C6C">
        <w:rPr>
          <w:rFonts w:asciiTheme="majorBidi" w:hAnsiTheme="majorBidi" w:cstheme="majorBidi"/>
        </w:rPr>
        <w:t xml:space="preserve"> intergroup inequality (</w:t>
      </w:r>
      <w:r w:rsidR="00D31F73">
        <w:rPr>
          <w:rFonts w:asciiTheme="majorBidi" w:hAnsiTheme="majorBidi" w:cstheme="majorBidi"/>
        </w:rPr>
        <w:t>GI</w:t>
      </w:r>
      <w:r w:rsidR="004F0C6C">
        <w:rPr>
          <w:rFonts w:asciiTheme="majorBidi" w:hAnsiTheme="majorBidi" w:cstheme="majorBidi"/>
        </w:rPr>
        <w:t>)</w:t>
      </w:r>
      <w:r w:rsidRPr="00AF1410">
        <w:rPr>
          <w:rFonts w:asciiTheme="majorBidi" w:hAnsiTheme="majorBidi" w:cstheme="majorBidi"/>
        </w:rPr>
        <w:t xml:space="preserve"> condition, where both groups are the same size, and groups are distinctive and unequal</w:t>
      </w:r>
      <w:r w:rsidR="004816D2" w:rsidRPr="00AF1410">
        <w:rPr>
          <w:rFonts w:asciiTheme="majorBidi" w:hAnsiTheme="majorBidi" w:cstheme="majorBidi"/>
        </w:rPr>
        <w:t xml:space="preserve"> (Figure 4B)</w:t>
      </w:r>
      <w:r w:rsidRPr="00AF1410">
        <w:rPr>
          <w:rFonts w:asciiTheme="majorBidi" w:hAnsiTheme="majorBidi" w:cstheme="majorBidi"/>
        </w:rPr>
        <w:t xml:space="preserve">. In this condition, </w:t>
      </w:r>
      <w:r w:rsidR="00122556" w:rsidRPr="00AF1410">
        <w:rPr>
          <w:rFonts w:asciiTheme="majorBidi" w:hAnsiTheme="majorBidi" w:cstheme="majorBidi"/>
        </w:rPr>
        <w:t>p</w:t>
      </w:r>
      <w:r w:rsidRPr="00AF1410">
        <w:rPr>
          <w:rFonts w:asciiTheme="majorBidi" w:hAnsiTheme="majorBidi" w:cstheme="majorBidi"/>
        </w:rPr>
        <w:t xml:space="preserve">ost-test identification </w:t>
      </w:r>
      <w:r w:rsidR="004F0C6C">
        <w:rPr>
          <w:rFonts w:asciiTheme="majorBidi" w:hAnsiTheme="majorBidi" w:cstheme="majorBidi"/>
        </w:rPr>
        <w:t>was</w:t>
      </w:r>
      <w:r w:rsidRPr="00AF1410">
        <w:rPr>
          <w:rFonts w:asciiTheme="majorBidi" w:hAnsiTheme="majorBidi" w:cstheme="majorBidi"/>
        </w:rPr>
        <w:t xml:space="preserve"> also directly </w:t>
      </w:r>
      <w:r w:rsidR="004816D2" w:rsidRPr="00AF1410">
        <w:rPr>
          <w:rFonts w:asciiTheme="majorBidi" w:hAnsiTheme="majorBidi" w:cstheme="majorBidi"/>
        </w:rPr>
        <w:t xml:space="preserve">and positively </w:t>
      </w:r>
      <w:r w:rsidRPr="00AF1410">
        <w:rPr>
          <w:rFonts w:asciiTheme="majorBidi" w:hAnsiTheme="majorBidi" w:cstheme="majorBidi"/>
        </w:rPr>
        <w:t xml:space="preserve">predicted by </w:t>
      </w:r>
      <w:r w:rsidR="006B6C2E">
        <w:rPr>
          <w:rFonts w:asciiTheme="majorBidi" w:hAnsiTheme="majorBidi" w:cstheme="majorBidi"/>
        </w:rPr>
        <w:t>TC</w:t>
      </w:r>
      <w:r w:rsidRPr="00AF1410">
        <w:rPr>
          <w:rFonts w:asciiTheme="majorBidi" w:hAnsiTheme="majorBidi" w:cstheme="majorBidi"/>
        </w:rPr>
        <w:t xml:space="preserve"> </w:t>
      </w:r>
      <w:r w:rsidR="00AE58FC">
        <w:rPr>
          <w:rFonts w:asciiTheme="majorBidi" w:hAnsiTheme="majorBidi" w:cstheme="majorBidi"/>
        </w:rPr>
        <w:t>(β=.52</w:t>
      </w:r>
      <w:r w:rsidR="00AE58FC" w:rsidRPr="00AF1410">
        <w:rPr>
          <w:rFonts w:asciiTheme="majorBidi" w:hAnsiTheme="majorBidi" w:cstheme="majorBidi"/>
        </w:rPr>
        <w:t>, p&lt;.001</w:t>
      </w:r>
      <w:r w:rsidR="00AE58FC">
        <w:rPr>
          <w:rFonts w:asciiTheme="majorBidi" w:hAnsiTheme="majorBidi" w:cstheme="majorBidi"/>
        </w:rPr>
        <w:t xml:space="preserve">) </w:t>
      </w:r>
      <w:r w:rsidRPr="00AF1410">
        <w:rPr>
          <w:rFonts w:asciiTheme="majorBidi" w:hAnsiTheme="majorBidi" w:cstheme="majorBidi"/>
        </w:rPr>
        <w:t>as well as initial i</w:t>
      </w:r>
      <w:r w:rsidR="00825643" w:rsidRPr="00AF1410">
        <w:rPr>
          <w:rFonts w:asciiTheme="majorBidi" w:hAnsiTheme="majorBidi" w:cstheme="majorBidi"/>
        </w:rPr>
        <w:t>dentification</w:t>
      </w:r>
      <w:r w:rsidR="00AE58FC">
        <w:rPr>
          <w:rFonts w:asciiTheme="majorBidi" w:hAnsiTheme="majorBidi" w:cstheme="majorBidi"/>
        </w:rPr>
        <w:t xml:space="preserve"> (β=.40</w:t>
      </w:r>
      <w:r w:rsidR="00AE58FC" w:rsidRPr="00AF1410">
        <w:rPr>
          <w:rFonts w:asciiTheme="majorBidi" w:hAnsiTheme="majorBidi" w:cstheme="majorBidi"/>
        </w:rPr>
        <w:t>, p&lt;.001</w:t>
      </w:r>
      <w:r w:rsidR="00AE58FC">
        <w:rPr>
          <w:rFonts w:asciiTheme="majorBidi" w:hAnsiTheme="majorBidi" w:cstheme="majorBidi"/>
        </w:rPr>
        <w:t>)</w:t>
      </w:r>
      <w:r w:rsidR="00825643" w:rsidRPr="00AF1410">
        <w:rPr>
          <w:rFonts w:asciiTheme="majorBidi" w:hAnsiTheme="majorBidi" w:cstheme="majorBidi"/>
        </w:rPr>
        <w:t>. We f</w:t>
      </w:r>
      <w:r w:rsidR="004F0C6C">
        <w:rPr>
          <w:rFonts w:asciiTheme="majorBidi" w:hAnsiTheme="majorBidi" w:cstheme="majorBidi"/>
        </w:rPr>
        <w:t>ound</w:t>
      </w:r>
      <w:r w:rsidR="00825643" w:rsidRPr="00AF1410">
        <w:rPr>
          <w:rFonts w:asciiTheme="majorBidi" w:hAnsiTheme="majorBidi" w:cstheme="majorBidi"/>
        </w:rPr>
        <w:t xml:space="preserve"> the same </w:t>
      </w:r>
      <w:r w:rsidRPr="00AF1410">
        <w:rPr>
          <w:rFonts w:asciiTheme="majorBidi" w:hAnsiTheme="majorBidi" w:cstheme="majorBidi"/>
        </w:rPr>
        <w:t>indirect e</w:t>
      </w:r>
      <w:r w:rsidR="007F1A8B" w:rsidRPr="00AF1410">
        <w:rPr>
          <w:rFonts w:asciiTheme="majorBidi" w:hAnsiTheme="majorBidi" w:cstheme="majorBidi"/>
        </w:rPr>
        <w:t xml:space="preserve">ffects from group Status </w:t>
      </w:r>
      <w:r w:rsidR="007F1A8B" w:rsidRPr="0070050D">
        <w:rPr>
          <w:rFonts w:asciiTheme="majorBidi" w:hAnsiTheme="majorBidi" w:cstheme="majorBidi"/>
        </w:rPr>
        <w:t xml:space="preserve">and </w:t>
      </w:r>
      <w:r w:rsidR="00B63759" w:rsidRPr="0070050D">
        <w:rPr>
          <w:rFonts w:asciiTheme="majorBidi" w:hAnsiTheme="majorBidi"/>
        </w:rPr>
        <w:t>IGF</w:t>
      </w:r>
      <w:r w:rsidRPr="0070050D">
        <w:rPr>
          <w:rFonts w:asciiTheme="majorBidi" w:hAnsiTheme="majorBidi"/>
        </w:rPr>
        <w:t xml:space="preserve"> </w:t>
      </w:r>
      <w:r w:rsidRPr="0070050D">
        <w:rPr>
          <w:rFonts w:asciiTheme="majorBidi" w:hAnsiTheme="majorBidi" w:cstheme="majorBidi"/>
        </w:rPr>
        <w:t>as we</w:t>
      </w:r>
      <w:r w:rsidRPr="00AF1410">
        <w:rPr>
          <w:rFonts w:asciiTheme="majorBidi" w:hAnsiTheme="majorBidi" w:cstheme="majorBidi"/>
        </w:rPr>
        <w:t xml:space="preserve"> saw in the </w:t>
      </w:r>
      <w:r w:rsidR="0070050D">
        <w:rPr>
          <w:rFonts w:asciiTheme="majorBidi" w:hAnsiTheme="majorBidi"/>
          <w:iCs/>
        </w:rPr>
        <w:t xml:space="preserve">IM </w:t>
      </w:r>
      <w:r w:rsidRPr="00AF1410">
        <w:rPr>
          <w:rFonts w:asciiTheme="majorBidi" w:hAnsiTheme="majorBidi" w:cstheme="majorBidi"/>
        </w:rPr>
        <w:t>condition</w:t>
      </w:r>
      <w:r w:rsidR="00825643" w:rsidRPr="00AF1410">
        <w:rPr>
          <w:rFonts w:asciiTheme="majorBidi" w:hAnsiTheme="majorBidi" w:cstheme="majorBidi"/>
        </w:rPr>
        <w:t>, except that IGF d</w:t>
      </w:r>
      <w:r w:rsidR="004F0C6C">
        <w:rPr>
          <w:rFonts w:asciiTheme="majorBidi" w:hAnsiTheme="majorBidi" w:cstheme="majorBidi"/>
        </w:rPr>
        <w:t>id</w:t>
      </w:r>
      <w:r w:rsidR="00825643" w:rsidRPr="00AF1410">
        <w:rPr>
          <w:rFonts w:asciiTheme="majorBidi" w:hAnsiTheme="majorBidi" w:cstheme="majorBidi"/>
        </w:rPr>
        <w:t xml:space="preserve"> not mediate pre-test ID’s effect on post-test ID (indirect β=.01, p=.68)</w:t>
      </w:r>
      <w:r w:rsidRPr="00AF1410">
        <w:rPr>
          <w:rFonts w:asciiTheme="majorBidi" w:hAnsiTheme="majorBidi" w:cstheme="majorBidi"/>
        </w:rPr>
        <w:t>.</w:t>
      </w:r>
      <w:r w:rsidR="00825643" w:rsidRPr="00AF1410">
        <w:rPr>
          <w:rFonts w:asciiTheme="majorBidi" w:hAnsiTheme="majorBidi" w:cstheme="majorBidi"/>
        </w:rPr>
        <w:t xml:space="preserve"> The indirect effect of being in the high status group on post-ID through </w:t>
      </w:r>
      <w:r w:rsidR="006B6C2E">
        <w:rPr>
          <w:rFonts w:asciiTheme="majorBidi" w:hAnsiTheme="majorBidi" w:cstheme="majorBidi"/>
        </w:rPr>
        <w:t>TC</w:t>
      </w:r>
      <w:r w:rsidR="00825643" w:rsidRPr="00AF1410">
        <w:rPr>
          <w:rFonts w:asciiTheme="majorBidi" w:hAnsiTheme="majorBidi" w:cstheme="majorBidi"/>
        </w:rPr>
        <w:t xml:space="preserve"> was reliable (indirect β=-.41, p&lt;.001).</w:t>
      </w:r>
      <w:r w:rsidR="00D670E7" w:rsidRPr="00AF1410">
        <w:rPr>
          <w:rFonts w:asciiTheme="majorBidi" w:hAnsiTheme="majorBidi" w:cstheme="majorBidi"/>
        </w:rPr>
        <w:t xml:space="preserve"> Giving away tokens increased identification for the high status players</w:t>
      </w:r>
      <w:r w:rsidR="00AE58FC">
        <w:rPr>
          <w:rFonts w:asciiTheme="majorBidi" w:hAnsiTheme="majorBidi" w:cstheme="majorBidi"/>
        </w:rPr>
        <w:t xml:space="preserve"> to the extent that it decreased their net outcome</w:t>
      </w:r>
      <w:r w:rsidR="00D670E7" w:rsidRPr="00AF1410">
        <w:rPr>
          <w:rFonts w:asciiTheme="majorBidi" w:hAnsiTheme="majorBidi" w:cstheme="majorBidi"/>
        </w:rPr>
        <w:t>, while the converse was true for low status players.</w:t>
      </w:r>
      <w:r w:rsidR="00825643" w:rsidRPr="00AF1410">
        <w:rPr>
          <w:rFonts w:asciiTheme="majorBidi" w:hAnsiTheme="majorBidi" w:cstheme="majorBidi"/>
        </w:rPr>
        <w:t xml:space="preserve"> </w:t>
      </w:r>
    </w:p>
    <w:p w14:paraId="436F37F6" w14:textId="77777777" w:rsidR="00D670E7" w:rsidRPr="00AF1410" w:rsidRDefault="00825643" w:rsidP="009C650C">
      <w:pPr>
        <w:pStyle w:val="NoSpacing"/>
        <w:spacing w:line="480" w:lineRule="auto"/>
        <w:ind w:firstLine="720"/>
        <w:rPr>
          <w:rFonts w:asciiTheme="majorBidi" w:hAnsiTheme="majorBidi" w:cstheme="majorBidi"/>
        </w:rPr>
      </w:pPr>
      <w:r w:rsidRPr="00AF1410">
        <w:rPr>
          <w:rFonts w:asciiTheme="majorBidi" w:hAnsiTheme="majorBidi" w:cstheme="majorBidi"/>
        </w:rPr>
        <w:t>Since the OGA to post-ID</w:t>
      </w:r>
      <w:r w:rsidR="002919CE" w:rsidRPr="00AF1410">
        <w:rPr>
          <w:rFonts w:asciiTheme="majorBidi" w:hAnsiTheme="majorBidi" w:cstheme="majorBidi"/>
        </w:rPr>
        <w:t xml:space="preserve"> and IGF to post-ID</w:t>
      </w:r>
      <w:r w:rsidRPr="00AF1410">
        <w:rPr>
          <w:rFonts w:asciiTheme="majorBidi" w:hAnsiTheme="majorBidi" w:cstheme="majorBidi"/>
        </w:rPr>
        <w:t xml:space="preserve"> path</w:t>
      </w:r>
      <w:r w:rsidR="002919CE" w:rsidRPr="00AF1410">
        <w:rPr>
          <w:rFonts w:asciiTheme="majorBidi" w:hAnsiTheme="majorBidi" w:cstheme="majorBidi"/>
        </w:rPr>
        <w:t>s are</w:t>
      </w:r>
      <w:r w:rsidRPr="00AF1410">
        <w:rPr>
          <w:rFonts w:asciiTheme="majorBidi" w:hAnsiTheme="majorBidi" w:cstheme="majorBidi"/>
        </w:rPr>
        <w:t xml:space="preserve"> unreliable</w:t>
      </w:r>
      <w:r w:rsidR="002919CE" w:rsidRPr="00AF1410">
        <w:rPr>
          <w:rFonts w:asciiTheme="majorBidi" w:hAnsiTheme="majorBidi" w:cstheme="majorBidi"/>
        </w:rPr>
        <w:t xml:space="preserve"> in this condition</w:t>
      </w:r>
      <w:r w:rsidRPr="00AF1410">
        <w:rPr>
          <w:rFonts w:asciiTheme="majorBidi" w:hAnsiTheme="majorBidi" w:cstheme="majorBidi"/>
        </w:rPr>
        <w:t xml:space="preserve">, indirect effects through </w:t>
      </w:r>
      <w:r w:rsidR="002919CE" w:rsidRPr="00AF1410">
        <w:rPr>
          <w:rFonts w:asciiTheme="majorBidi" w:hAnsiTheme="majorBidi" w:cstheme="majorBidi"/>
        </w:rPr>
        <w:t>these</w:t>
      </w:r>
      <w:r w:rsidRPr="00AF1410">
        <w:rPr>
          <w:rFonts w:asciiTheme="majorBidi" w:hAnsiTheme="majorBidi" w:cstheme="majorBidi"/>
        </w:rPr>
        <w:t xml:space="preserve"> behavioral variable</w:t>
      </w:r>
      <w:r w:rsidR="002919CE" w:rsidRPr="00AF1410">
        <w:rPr>
          <w:rFonts w:asciiTheme="majorBidi" w:hAnsiTheme="majorBidi" w:cstheme="majorBidi"/>
        </w:rPr>
        <w:t>s</w:t>
      </w:r>
      <w:r w:rsidRPr="00AF1410">
        <w:rPr>
          <w:rFonts w:asciiTheme="majorBidi" w:hAnsiTheme="majorBidi" w:cstheme="majorBidi"/>
        </w:rPr>
        <w:t xml:space="preserve"> cannot be considered true mediation</w:t>
      </w:r>
      <w:r w:rsidR="00D670E7" w:rsidRPr="00AF1410">
        <w:rPr>
          <w:rFonts w:asciiTheme="majorBidi" w:hAnsiTheme="majorBidi" w:cstheme="majorBidi"/>
        </w:rPr>
        <w:t>s</w:t>
      </w:r>
      <w:r w:rsidR="008474D7">
        <w:rPr>
          <w:rFonts w:asciiTheme="majorBidi" w:hAnsiTheme="majorBidi" w:cstheme="majorBidi"/>
        </w:rPr>
        <w:t xml:space="preserve"> </w:t>
      </w:r>
      <w:r w:rsidR="008474D7" w:rsidRPr="008474D7">
        <w:rPr>
          <w:rFonts w:asciiTheme="majorBidi" w:hAnsiTheme="majorBidi" w:cstheme="majorBidi"/>
        </w:rPr>
        <w:t xml:space="preserve">(Baron &amp; </w:t>
      </w:r>
      <w:r w:rsidRPr="008474D7">
        <w:rPr>
          <w:rFonts w:asciiTheme="majorBidi" w:hAnsiTheme="majorBidi"/>
        </w:rPr>
        <w:t>Kenny</w:t>
      </w:r>
      <w:r w:rsidR="008474D7" w:rsidRPr="008474D7">
        <w:rPr>
          <w:rFonts w:asciiTheme="majorBidi" w:hAnsiTheme="majorBidi"/>
        </w:rPr>
        <w:t>,</w:t>
      </w:r>
      <w:r w:rsidRPr="008474D7">
        <w:rPr>
          <w:rFonts w:asciiTheme="majorBidi" w:hAnsiTheme="majorBidi"/>
        </w:rPr>
        <w:t xml:space="preserve"> </w:t>
      </w:r>
      <w:r w:rsidR="008474D7" w:rsidRPr="008474D7">
        <w:rPr>
          <w:rFonts w:asciiTheme="majorBidi" w:hAnsiTheme="majorBidi"/>
        </w:rPr>
        <w:t>1986</w:t>
      </w:r>
      <w:r w:rsidRPr="00AF1410">
        <w:rPr>
          <w:rFonts w:asciiTheme="majorBidi" w:hAnsiTheme="majorBidi" w:cstheme="majorBidi"/>
        </w:rPr>
        <w:t>)</w:t>
      </w:r>
      <w:proofErr w:type="gramStart"/>
      <w:r w:rsidR="004F0C6C">
        <w:rPr>
          <w:rFonts w:asciiTheme="majorBidi" w:hAnsiTheme="majorBidi" w:cstheme="majorBidi"/>
        </w:rPr>
        <w:t>.</w:t>
      </w:r>
      <w:proofErr w:type="gramEnd"/>
      <w:r w:rsidR="004F0C6C">
        <w:rPr>
          <w:rFonts w:asciiTheme="majorBidi" w:hAnsiTheme="majorBidi" w:cstheme="majorBidi"/>
        </w:rPr>
        <w:t xml:space="preserve"> However, </w:t>
      </w:r>
      <w:r w:rsidRPr="00AF1410">
        <w:rPr>
          <w:rFonts w:asciiTheme="majorBidi" w:hAnsiTheme="majorBidi" w:cstheme="majorBidi"/>
        </w:rPr>
        <w:t xml:space="preserve">both IGF (indirect β=.13, p=.02) and OGA (indirect β=-.12, p=.02) predicted post-ID indirectly through </w:t>
      </w:r>
      <w:r w:rsidR="006B6C2E">
        <w:rPr>
          <w:rFonts w:asciiTheme="majorBidi" w:hAnsiTheme="majorBidi" w:cstheme="majorBidi"/>
        </w:rPr>
        <w:t>TC</w:t>
      </w:r>
      <w:r w:rsidRPr="00AF1410">
        <w:rPr>
          <w:rFonts w:asciiTheme="majorBidi" w:hAnsiTheme="majorBidi" w:cstheme="majorBidi"/>
        </w:rPr>
        <w:t xml:space="preserve">. </w:t>
      </w:r>
      <w:r w:rsidR="00D670E7" w:rsidRPr="00AF1410">
        <w:rPr>
          <w:rFonts w:asciiTheme="majorBidi" w:hAnsiTheme="majorBidi" w:cstheme="majorBidi"/>
        </w:rPr>
        <w:t xml:space="preserve">This effect was </w:t>
      </w:r>
      <w:r w:rsidR="00D670E7" w:rsidRPr="009C650C">
        <w:rPr>
          <w:rFonts w:asciiTheme="majorBidi" w:hAnsiTheme="majorBidi" w:cstheme="majorBidi"/>
        </w:rPr>
        <w:t>moderated</w:t>
      </w:r>
      <w:r w:rsidR="00D670E7" w:rsidRPr="00AF1410">
        <w:rPr>
          <w:rFonts w:asciiTheme="majorBidi" w:hAnsiTheme="majorBidi" w:cstheme="majorBidi"/>
        </w:rPr>
        <w:t xml:space="preserve"> by </w:t>
      </w:r>
      <w:r w:rsidR="004F0C6C">
        <w:rPr>
          <w:rFonts w:asciiTheme="majorBidi" w:hAnsiTheme="majorBidi" w:cstheme="majorBidi"/>
        </w:rPr>
        <w:t>S</w:t>
      </w:r>
      <w:r w:rsidR="00D670E7" w:rsidRPr="00AF1410">
        <w:rPr>
          <w:rFonts w:asciiTheme="majorBidi" w:hAnsiTheme="majorBidi" w:cstheme="majorBidi"/>
        </w:rPr>
        <w:t xml:space="preserve">tatus. The indirect effect </w:t>
      </w:r>
      <w:r w:rsidR="009C650C">
        <w:rPr>
          <w:rFonts w:asciiTheme="majorBidi" w:hAnsiTheme="majorBidi" w:cstheme="majorBidi"/>
        </w:rPr>
        <w:t>of</w:t>
      </w:r>
      <w:r w:rsidR="00D670E7" w:rsidRPr="00AF1410">
        <w:rPr>
          <w:rFonts w:asciiTheme="majorBidi" w:hAnsiTheme="majorBidi" w:cstheme="majorBidi"/>
        </w:rPr>
        <w:t xml:space="preserve"> being in the rich group </w:t>
      </w:r>
      <w:r w:rsidR="009C650C">
        <w:rPr>
          <w:rFonts w:asciiTheme="majorBidi" w:hAnsiTheme="majorBidi" w:cstheme="majorBidi"/>
        </w:rPr>
        <w:t>through</w:t>
      </w:r>
      <w:r w:rsidR="00D670E7" w:rsidRPr="00AF1410">
        <w:rPr>
          <w:rFonts w:asciiTheme="majorBidi" w:hAnsiTheme="majorBidi" w:cstheme="majorBidi"/>
        </w:rPr>
        <w:t xml:space="preserve"> </w:t>
      </w:r>
      <w:proofErr w:type="spellStart"/>
      <w:r w:rsidR="00D670E7" w:rsidRPr="00AF1410">
        <w:rPr>
          <w:rFonts w:asciiTheme="majorBidi" w:hAnsiTheme="majorBidi" w:cstheme="majorBidi"/>
        </w:rPr>
        <w:t>Ingroup</w:t>
      </w:r>
      <w:proofErr w:type="spellEnd"/>
      <w:r w:rsidR="00D670E7" w:rsidRPr="00AF1410">
        <w:rPr>
          <w:rFonts w:asciiTheme="majorBidi" w:hAnsiTheme="majorBidi" w:cstheme="majorBidi"/>
        </w:rPr>
        <w:t xml:space="preserve"> Favoritism to Token Change to group identification (indirect β=-.07, p&lt;.001) was again reliable. </w:t>
      </w:r>
      <w:r w:rsidR="009C650C">
        <w:rPr>
          <w:rFonts w:asciiTheme="majorBidi" w:hAnsiTheme="majorBidi" w:cstheme="majorBidi"/>
        </w:rPr>
        <w:t>B</w:t>
      </w:r>
      <w:r w:rsidR="00D670E7" w:rsidRPr="00AF1410">
        <w:rPr>
          <w:rFonts w:asciiTheme="majorBidi" w:hAnsiTheme="majorBidi" w:cstheme="majorBidi"/>
        </w:rPr>
        <w:t xml:space="preserve">eing in the rich group decreased both intergroup behaviors, but as the two behaviors had opposing </w:t>
      </w:r>
      <w:r w:rsidR="009C650C">
        <w:rPr>
          <w:rFonts w:asciiTheme="majorBidi" w:hAnsiTheme="majorBidi" w:cstheme="majorBidi"/>
        </w:rPr>
        <w:t xml:space="preserve">and roughly equal </w:t>
      </w:r>
      <w:r w:rsidR="00D670E7" w:rsidRPr="00AF1410">
        <w:rPr>
          <w:rFonts w:asciiTheme="majorBidi" w:hAnsiTheme="majorBidi" w:cstheme="majorBidi"/>
        </w:rPr>
        <w:t>effects on outcomes</w:t>
      </w:r>
      <w:r w:rsidR="009C650C">
        <w:rPr>
          <w:rFonts w:asciiTheme="majorBidi" w:hAnsiTheme="majorBidi" w:cstheme="majorBidi"/>
        </w:rPr>
        <w:t xml:space="preserve"> (-.23 vs .24)</w:t>
      </w:r>
      <w:r w:rsidR="00D670E7" w:rsidRPr="00AF1410">
        <w:rPr>
          <w:rFonts w:asciiTheme="majorBidi" w:hAnsiTheme="majorBidi" w:cstheme="majorBidi"/>
        </w:rPr>
        <w:t xml:space="preserve">, the summary effect of the two together on identification through </w:t>
      </w:r>
      <w:r w:rsidR="006B6C2E">
        <w:rPr>
          <w:rFonts w:asciiTheme="majorBidi" w:hAnsiTheme="majorBidi" w:cstheme="majorBidi"/>
        </w:rPr>
        <w:t>TC</w:t>
      </w:r>
      <w:r w:rsidR="00D670E7" w:rsidRPr="00AF1410">
        <w:rPr>
          <w:rFonts w:asciiTheme="majorBidi" w:hAnsiTheme="majorBidi" w:cstheme="majorBidi"/>
        </w:rPr>
        <w:t xml:space="preserve"> is close to zero. </w:t>
      </w:r>
    </w:p>
    <w:p w14:paraId="1CC2BBF3" w14:textId="68AE0663" w:rsidR="006D15E3" w:rsidRPr="00AF1410" w:rsidRDefault="009C650C" w:rsidP="00A073C9">
      <w:pPr>
        <w:pStyle w:val="NoSpacing"/>
        <w:spacing w:line="480" w:lineRule="auto"/>
        <w:ind w:firstLine="720"/>
        <w:rPr>
          <w:rFonts w:asciiTheme="majorBidi" w:hAnsiTheme="majorBidi" w:cstheme="majorBidi"/>
        </w:rPr>
      </w:pPr>
      <w:r>
        <w:rPr>
          <w:rFonts w:asciiTheme="majorBidi" w:hAnsiTheme="majorBidi" w:cstheme="majorBidi"/>
        </w:rPr>
        <w:t xml:space="preserve">Finally, </w:t>
      </w:r>
      <w:r w:rsidR="00D670E7" w:rsidRPr="00AF1410">
        <w:rPr>
          <w:rFonts w:asciiTheme="majorBidi" w:hAnsiTheme="majorBidi" w:cstheme="majorBidi"/>
        </w:rPr>
        <w:t xml:space="preserve">we found that in the </w:t>
      </w:r>
      <w:r w:rsidR="00D31F73">
        <w:rPr>
          <w:rFonts w:asciiTheme="majorBidi" w:hAnsiTheme="majorBidi" w:cstheme="majorBidi"/>
        </w:rPr>
        <w:t>GI</w:t>
      </w:r>
      <w:r w:rsidR="00D670E7" w:rsidRPr="00AF1410">
        <w:rPr>
          <w:rFonts w:asciiTheme="majorBidi" w:hAnsiTheme="majorBidi" w:cstheme="majorBidi"/>
        </w:rPr>
        <w:t xml:space="preserve"> condition simply being in the high status group increased identification</w:t>
      </w:r>
      <w:r>
        <w:rPr>
          <w:rFonts w:asciiTheme="majorBidi" w:hAnsiTheme="majorBidi" w:cstheme="majorBidi"/>
        </w:rPr>
        <w:t xml:space="preserve"> with that </w:t>
      </w:r>
      <w:proofErr w:type="gramStart"/>
      <w:r>
        <w:rPr>
          <w:rFonts w:asciiTheme="majorBidi" w:hAnsiTheme="majorBidi" w:cstheme="majorBidi"/>
        </w:rPr>
        <w:t>group</w:t>
      </w:r>
      <w:r w:rsidR="00D670E7" w:rsidRPr="00AF1410">
        <w:rPr>
          <w:rFonts w:asciiTheme="majorBidi" w:hAnsiTheme="majorBidi" w:cstheme="majorBidi"/>
        </w:rPr>
        <w:t xml:space="preserve">  (</w:t>
      </w:r>
      <w:proofErr w:type="gramEnd"/>
      <w:r w:rsidR="00D670E7" w:rsidRPr="00AF1410">
        <w:rPr>
          <w:rFonts w:asciiTheme="majorBidi" w:hAnsiTheme="majorBidi" w:cstheme="majorBidi"/>
        </w:rPr>
        <w:t xml:space="preserve">β=.47, p&lt;.001). </w:t>
      </w:r>
      <w:r w:rsidR="00825643" w:rsidRPr="00AF1410">
        <w:rPr>
          <w:rFonts w:asciiTheme="majorBidi" w:hAnsiTheme="majorBidi" w:cstheme="majorBidi"/>
        </w:rPr>
        <w:t xml:space="preserve">This is the </w:t>
      </w:r>
      <w:r w:rsidR="00AE58FC">
        <w:rPr>
          <w:rFonts w:asciiTheme="majorBidi" w:hAnsiTheme="majorBidi" w:cstheme="majorBidi"/>
        </w:rPr>
        <w:t>only</w:t>
      </w:r>
      <w:r w:rsidR="00825643" w:rsidRPr="00AF1410">
        <w:rPr>
          <w:rFonts w:asciiTheme="majorBidi" w:hAnsiTheme="majorBidi" w:cstheme="majorBidi"/>
        </w:rPr>
        <w:t xml:space="preserve"> condition in</w:t>
      </w:r>
      <w:r w:rsidR="002919CE" w:rsidRPr="00AF1410">
        <w:rPr>
          <w:rFonts w:asciiTheme="majorBidi" w:hAnsiTheme="majorBidi" w:cstheme="majorBidi"/>
        </w:rPr>
        <w:t xml:space="preserve"> which</w:t>
      </w:r>
      <w:r w:rsidR="00825643" w:rsidRPr="00AF1410">
        <w:rPr>
          <w:rFonts w:asciiTheme="majorBidi" w:hAnsiTheme="majorBidi" w:cstheme="majorBidi"/>
        </w:rPr>
        <w:t xml:space="preserve"> we see</w:t>
      </w:r>
      <w:r w:rsidR="007F1A8B" w:rsidRPr="00AF1410">
        <w:rPr>
          <w:rFonts w:asciiTheme="majorBidi" w:hAnsiTheme="majorBidi" w:cstheme="majorBidi"/>
        </w:rPr>
        <w:t xml:space="preserve"> a</w:t>
      </w:r>
      <w:r w:rsidR="00D670E7" w:rsidRPr="00AF1410">
        <w:rPr>
          <w:rFonts w:asciiTheme="majorBidi" w:hAnsiTheme="majorBidi" w:cstheme="majorBidi"/>
        </w:rPr>
        <w:t xml:space="preserve"> </w:t>
      </w:r>
      <w:r w:rsidR="00AE58FC">
        <w:rPr>
          <w:rFonts w:asciiTheme="majorBidi" w:hAnsiTheme="majorBidi" w:cstheme="majorBidi"/>
        </w:rPr>
        <w:t xml:space="preserve">medium-sized reliable </w:t>
      </w:r>
      <w:r w:rsidR="00D670E7" w:rsidRPr="00AF1410">
        <w:rPr>
          <w:rFonts w:asciiTheme="majorBidi" w:hAnsiTheme="majorBidi" w:cstheme="majorBidi"/>
        </w:rPr>
        <w:t xml:space="preserve">direct effect of </w:t>
      </w:r>
      <w:r w:rsidR="00AF3399">
        <w:rPr>
          <w:rFonts w:asciiTheme="majorBidi" w:hAnsiTheme="majorBidi" w:cstheme="majorBidi"/>
        </w:rPr>
        <w:t>S</w:t>
      </w:r>
      <w:r w:rsidR="00D670E7" w:rsidRPr="00AF1410">
        <w:rPr>
          <w:rFonts w:asciiTheme="majorBidi" w:hAnsiTheme="majorBidi" w:cstheme="majorBidi"/>
        </w:rPr>
        <w:t>tatus, as well as a</w:t>
      </w:r>
      <w:r w:rsidR="007F1A8B" w:rsidRPr="00AF1410">
        <w:rPr>
          <w:rFonts w:asciiTheme="majorBidi" w:hAnsiTheme="majorBidi" w:cstheme="majorBidi"/>
        </w:rPr>
        <w:t xml:space="preserve"> reliable indirect effect of O</w:t>
      </w:r>
      <w:r w:rsidR="00825643" w:rsidRPr="00AF1410">
        <w:rPr>
          <w:rFonts w:asciiTheme="majorBidi" w:hAnsiTheme="majorBidi" w:cstheme="majorBidi"/>
        </w:rPr>
        <w:t xml:space="preserve">utgroup </w:t>
      </w:r>
      <w:r w:rsidR="007F1A8B" w:rsidRPr="00AF1410">
        <w:rPr>
          <w:rFonts w:asciiTheme="majorBidi" w:hAnsiTheme="majorBidi" w:cstheme="majorBidi"/>
        </w:rPr>
        <w:t>A</w:t>
      </w:r>
      <w:r w:rsidR="002919CE" w:rsidRPr="00AF1410">
        <w:rPr>
          <w:rFonts w:asciiTheme="majorBidi" w:hAnsiTheme="majorBidi" w:cstheme="majorBidi"/>
        </w:rPr>
        <w:t>id</w:t>
      </w:r>
      <w:r w:rsidR="00825643" w:rsidRPr="00AF1410">
        <w:rPr>
          <w:rFonts w:asciiTheme="majorBidi" w:hAnsiTheme="majorBidi" w:cstheme="majorBidi"/>
        </w:rPr>
        <w:t xml:space="preserve"> during gameplay on group identification, such that a lower proportion of</w:t>
      </w:r>
      <w:r w:rsidR="007F1A8B" w:rsidRPr="00AF1410">
        <w:rPr>
          <w:rFonts w:asciiTheme="majorBidi" w:hAnsiTheme="majorBidi" w:cstheme="majorBidi"/>
        </w:rPr>
        <w:t xml:space="preserve"> aid from the</w:t>
      </w:r>
      <w:r w:rsidR="00825643" w:rsidRPr="00AF1410">
        <w:rPr>
          <w:rFonts w:asciiTheme="majorBidi" w:hAnsiTheme="majorBidi" w:cstheme="majorBidi"/>
        </w:rPr>
        <w:t xml:space="preserve"> outgroup (or higher proportion of</w:t>
      </w:r>
      <w:r w:rsidR="007F1A8B" w:rsidRPr="00AF1410">
        <w:rPr>
          <w:rFonts w:asciiTheme="majorBidi" w:hAnsiTheme="majorBidi" w:cstheme="majorBidi"/>
        </w:rPr>
        <w:t xml:space="preserve"> aid from the</w:t>
      </w:r>
      <w:r w:rsidR="00825643" w:rsidRPr="00AF1410">
        <w:rPr>
          <w:rFonts w:asciiTheme="majorBidi" w:hAnsiTheme="majorBidi" w:cstheme="majorBidi"/>
        </w:rPr>
        <w:t xml:space="preserve"> </w:t>
      </w:r>
      <w:proofErr w:type="spellStart"/>
      <w:r w:rsidR="00825643" w:rsidRPr="00AF1410">
        <w:rPr>
          <w:rFonts w:asciiTheme="majorBidi" w:hAnsiTheme="majorBidi" w:cstheme="majorBidi"/>
        </w:rPr>
        <w:t>ingroup</w:t>
      </w:r>
      <w:proofErr w:type="spellEnd"/>
      <w:r w:rsidR="00825643" w:rsidRPr="00AF1410">
        <w:rPr>
          <w:rFonts w:asciiTheme="majorBidi" w:hAnsiTheme="majorBidi" w:cstheme="majorBidi"/>
        </w:rPr>
        <w:t xml:space="preserve">) to a player </w:t>
      </w:r>
      <w:r w:rsidR="00AF3399">
        <w:rPr>
          <w:rFonts w:asciiTheme="majorBidi" w:hAnsiTheme="majorBidi" w:cstheme="majorBidi"/>
        </w:rPr>
        <w:t>wa</w:t>
      </w:r>
      <w:r w:rsidR="00825643" w:rsidRPr="00AF1410">
        <w:rPr>
          <w:rFonts w:asciiTheme="majorBidi" w:hAnsiTheme="majorBidi" w:cstheme="majorBidi"/>
        </w:rPr>
        <w:t xml:space="preserve">s associated with better individual outcomes for that player, and thereby increased identification. </w:t>
      </w:r>
      <w:r w:rsidR="00882809">
        <w:rPr>
          <w:rFonts w:asciiTheme="majorBidi" w:hAnsiTheme="majorBidi" w:cstheme="majorBidi"/>
        </w:rPr>
        <w:t>It confirms classic SIT findings regarding status and identification</w:t>
      </w:r>
      <w:r w:rsidR="00AF3399">
        <w:rPr>
          <w:rFonts w:asciiTheme="majorBidi" w:hAnsiTheme="majorBidi" w:cstheme="majorBidi"/>
        </w:rPr>
        <w:t>, namely, that belonging to a high status category promotes group identification</w:t>
      </w:r>
      <w:r w:rsidR="00882809">
        <w:rPr>
          <w:rFonts w:asciiTheme="majorBidi" w:hAnsiTheme="majorBidi" w:cstheme="majorBidi"/>
        </w:rPr>
        <w:t xml:space="preserve"> (</w:t>
      </w:r>
      <w:r w:rsidR="00AF3399">
        <w:rPr>
          <w:rFonts w:asciiTheme="majorBidi" w:hAnsiTheme="majorBidi" w:cstheme="majorBidi"/>
        </w:rPr>
        <w:t xml:space="preserve">see </w:t>
      </w:r>
      <w:r w:rsidR="00882809">
        <w:rPr>
          <w:rFonts w:asciiTheme="majorBidi" w:hAnsiTheme="majorBidi" w:cstheme="majorBidi"/>
        </w:rPr>
        <w:t xml:space="preserve">e.g., </w:t>
      </w:r>
      <w:proofErr w:type="spellStart"/>
      <w:r w:rsidR="00882809">
        <w:rPr>
          <w:rFonts w:asciiTheme="majorBidi" w:hAnsiTheme="majorBidi" w:cstheme="majorBidi"/>
        </w:rPr>
        <w:t>Ellemers</w:t>
      </w:r>
      <w:proofErr w:type="spellEnd"/>
      <w:r w:rsidR="00882809">
        <w:rPr>
          <w:rFonts w:asciiTheme="majorBidi" w:hAnsiTheme="majorBidi" w:cstheme="majorBidi"/>
        </w:rPr>
        <w:t>, 2002).</w:t>
      </w:r>
    </w:p>
    <w:p w14:paraId="75B11C1C" w14:textId="77777777" w:rsidR="007F1A8B" w:rsidRPr="00AF1410" w:rsidRDefault="00D42EFD" w:rsidP="009C650C">
      <w:pPr>
        <w:pStyle w:val="NoSpacing"/>
        <w:spacing w:line="480" w:lineRule="auto"/>
        <w:ind w:firstLine="720"/>
        <w:rPr>
          <w:rFonts w:asciiTheme="majorBidi" w:hAnsiTheme="majorBidi" w:cstheme="majorBidi"/>
        </w:rPr>
      </w:pPr>
      <w:r w:rsidRPr="00AF1410">
        <w:rPr>
          <w:rFonts w:asciiTheme="majorBidi" w:hAnsiTheme="majorBidi" w:cstheme="majorBidi"/>
        </w:rPr>
        <w:t xml:space="preserve">Overall, then, identification in the inequality condition </w:t>
      </w:r>
      <w:r w:rsidR="00AF3399">
        <w:rPr>
          <w:rFonts w:asciiTheme="majorBidi" w:hAnsiTheme="majorBidi" w:cstheme="majorBidi"/>
        </w:rPr>
        <w:t>was</w:t>
      </w:r>
      <w:r w:rsidRPr="00AF1410">
        <w:rPr>
          <w:rFonts w:asciiTheme="majorBidi" w:hAnsiTheme="majorBidi" w:cstheme="majorBidi"/>
        </w:rPr>
        <w:t xml:space="preserve"> directly predicted by individual differences in initial ID, individual outcomes (token change), and status, but not</w:t>
      </w:r>
      <w:r w:rsidR="00AF3399">
        <w:rPr>
          <w:rFonts w:asciiTheme="majorBidi" w:hAnsiTheme="majorBidi" w:cstheme="majorBidi"/>
        </w:rPr>
        <w:t xml:space="preserve"> directly</w:t>
      </w:r>
      <w:r w:rsidRPr="00AF1410">
        <w:rPr>
          <w:rFonts w:asciiTheme="majorBidi" w:hAnsiTheme="majorBidi" w:cstheme="majorBidi"/>
        </w:rPr>
        <w:t xml:space="preserve"> by intergroup </w:t>
      </w:r>
      <w:r w:rsidRPr="00AF1410">
        <w:rPr>
          <w:rFonts w:asciiTheme="majorBidi" w:hAnsiTheme="majorBidi" w:cstheme="majorBidi"/>
        </w:rPr>
        <w:lastRenderedPageBreak/>
        <w:t xml:space="preserve">behaviors. Individual behaviors predicted </w:t>
      </w:r>
      <w:r w:rsidR="009C650C">
        <w:rPr>
          <w:rFonts w:asciiTheme="majorBidi" w:hAnsiTheme="majorBidi" w:cstheme="majorBidi"/>
        </w:rPr>
        <w:t xml:space="preserve">identification only indirectly </w:t>
      </w:r>
      <w:r w:rsidRPr="00AF1410">
        <w:rPr>
          <w:rFonts w:asciiTheme="majorBidi" w:hAnsiTheme="majorBidi" w:cstheme="majorBidi"/>
        </w:rPr>
        <w:t>through their</w:t>
      </w:r>
      <w:r w:rsidR="009C650C">
        <w:rPr>
          <w:rFonts w:asciiTheme="majorBidi" w:hAnsiTheme="majorBidi" w:cstheme="majorBidi"/>
        </w:rPr>
        <w:t xml:space="preserve"> opposing</w:t>
      </w:r>
      <w:r w:rsidRPr="00AF1410">
        <w:rPr>
          <w:rFonts w:asciiTheme="majorBidi" w:hAnsiTheme="majorBidi" w:cstheme="majorBidi"/>
        </w:rPr>
        <w:t xml:space="preserve"> effects on individual outcomes</w:t>
      </w:r>
      <w:r w:rsidR="00D670E7" w:rsidRPr="00AF1410">
        <w:rPr>
          <w:rFonts w:asciiTheme="majorBidi" w:hAnsiTheme="majorBidi" w:cstheme="majorBidi"/>
        </w:rPr>
        <w:t>, for a negligible total effect</w:t>
      </w:r>
      <w:r w:rsidR="009C650C">
        <w:rPr>
          <w:rFonts w:asciiTheme="majorBidi" w:hAnsiTheme="majorBidi" w:cstheme="majorBidi"/>
        </w:rPr>
        <w:t xml:space="preserve"> of the two behaviors on identification</w:t>
      </w:r>
      <w:r w:rsidRPr="00AF1410">
        <w:rPr>
          <w:rFonts w:asciiTheme="majorBidi" w:hAnsiTheme="majorBidi" w:cstheme="majorBidi"/>
        </w:rPr>
        <w:t>.</w:t>
      </w:r>
    </w:p>
    <w:p w14:paraId="26905F46" w14:textId="08B60DF9" w:rsidR="002878E5" w:rsidRPr="00AF1410" w:rsidRDefault="001A1F1E" w:rsidP="003501D2">
      <w:pPr>
        <w:pStyle w:val="NoSpacing"/>
        <w:spacing w:line="480" w:lineRule="auto"/>
        <w:ind w:firstLine="720"/>
        <w:rPr>
          <w:rFonts w:asciiTheme="majorBidi" w:hAnsiTheme="majorBidi" w:cstheme="majorBidi"/>
        </w:rPr>
      </w:pPr>
      <w:r w:rsidRPr="00AF1410">
        <w:rPr>
          <w:rFonts w:asciiTheme="majorBidi" w:hAnsiTheme="majorBidi" w:cstheme="majorBidi"/>
        </w:rPr>
        <w:t xml:space="preserve">The final </w:t>
      </w:r>
      <w:proofErr w:type="spellStart"/>
      <w:r w:rsidRPr="00AF1410">
        <w:rPr>
          <w:rFonts w:asciiTheme="majorBidi" w:hAnsiTheme="majorBidi" w:cstheme="majorBidi"/>
        </w:rPr>
        <w:t>submodel</w:t>
      </w:r>
      <w:proofErr w:type="spellEnd"/>
      <w:r w:rsidRPr="00AF1410">
        <w:rPr>
          <w:rFonts w:asciiTheme="majorBidi" w:hAnsiTheme="majorBidi" w:cstheme="majorBidi"/>
        </w:rPr>
        <w:t xml:space="preserve"> we present is that describing the </w:t>
      </w:r>
      <w:r w:rsidR="00DD4455">
        <w:rPr>
          <w:rFonts w:asciiTheme="majorBidi" w:hAnsiTheme="majorBidi" w:cstheme="majorBidi"/>
        </w:rPr>
        <w:t>wealthy minority (W</w:t>
      </w:r>
      <w:r w:rsidR="00780138">
        <w:rPr>
          <w:rFonts w:asciiTheme="majorBidi" w:hAnsiTheme="majorBidi" w:cstheme="majorBidi"/>
        </w:rPr>
        <w:t>M</w:t>
      </w:r>
      <w:r w:rsidR="00DD4455">
        <w:rPr>
          <w:rFonts w:asciiTheme="majorBidi" w:hAnsiTheme="majorBidi" w:cstheme="majorBidi"/>
        </w:rPr>
        <w:t>)</w:t>
      </w:r>
      <w:r w:rsidRPr="00AF1410">
        <w:rPr>
          <w:rFonts w:asciiTheme="majorBidi" w:hAnsiTheme="majorBidi" w:cstheme="majorBidi"/>
        </w:rPr>
        <w:t xml:space="preserve"> condition, where groups are unequal in both size and wealth, and groups are distinctive.</w:t>
      </w:r>
      <w:r w:rsidR="007D0B05" w:rsidRPr="00AF1410">
        <w:rPr>
          <w:rFonts w:asciiTheme="majorBidi" w:hAnsiTheme="majorBidi" w:cstheme="majorBidi"/>
        </w:rPr>
        <w:t xml:space="preserve"> </w:t>
      </w:r>
      <w:r w:rsidR="006F024F">
        <w:rPr>
          <w:rFonts w:asciiTheme="majorBidi" w:hAnsiTheme="majorBidi" w:cstheme="majorBidi"/>
        </w:rPr>
        <w:t>G</w:t>
      </w:r>
      <w:r w:rsidR="006F024F" w:rsidRPr="00AF1410">
        <w:rPr>
          <w:rFonts w:asciiTheme="majorBidi" w:hAnsiTheme="majorBidi" w:cstheme="majorBidi"/>
        </w:rPr>
        <w:t>roup Status did not predict post-test group identification (β=.20, p=.11).</w:t>
      </w:r>
      <w:r w:rsidR="006F024F">
        <w:rPr>
          <w:rFonts w:asciiTheme="majorBidi" w:hAnsiTheme="majorBidi" w:cstheme="majorBidi"/>
        </w:rPr>
        <w:t xml:space="preserve"> </w:t>
      </w:r>
      <w:r w:rsidR="002878E5" w:rsidRPr="00AF1410">
        <w:rPr>
          <w:rFonts w:asciiTheme="majorBidi" w:hAnsiTheme="majorBidi" w:cstheme="majorBidi"/>
        </w:rPr>
        <w:t xml:space="preserve">And, for the first time, we also see a reliable indirect effect of </w:t>
      </w:r>
      <w:proofErr w:type="spellStart"/>
      <w:r w:rsidR="002878E5" w:rsidRPr="00AF1410">
        <w:rPr>
          <w:rFonts w:asciiTheme="majorBidi" w:hAnsiTheme="majorBidi" w:cstheme="majorBidi"/>
        </w:rPr>
        <w:t>ingroup</w:t>
      </w:r>
      <w:proofErr w:type="spellEnd"/>
      <w:r w:rsidR="002878E5" w:rsidRPr="00AF1410">
        <w:rPr>
          <w:rFonts w:asciiTheme="majorBidi" w:hAnsiTheme="majorBidi" w:cstheme="majorBidi"/>
        </w:rPr>
        <w:t xml:space="preserve"> favoritism</w:t>
      </w:r>
      <w:r w:rsidR="002878E5">
        <w:rPr>
          <w:rFonts w:asciiTheme="majorBidi" w:hAnsiTheme="majorBidi" w:cstheme="majorBidi"/>
        </w:rPr>
        <w:t xml:space="preserve"> (IGF)</w:t>
      </w:r>
      <w:r w:rsidR="002878E5" w:rsidRPr="00AF1410">
        <w:rPr>
          <w:rFonts w:asciiTheme="majorBidi" w:hAnsiTheme="majorBidi" w:cstheme="majorBidi"/>
        </w:rPr>
        <w:t xml:space="preserve"> during game</w:t>
      </w:r>
      <w:r w:rsidR="002878E5">
        <w:rPr>
          <w:rFonts w:asciiTheme="majorBidi" w:hAnsiTheme="majorBidi" w:cstheme="majorBidi"/>
        </w:rPr>
        <w:t xml:space="preserve"> </w:t>
      </w:r>
      <w:r w:rsidR="002878E5" w:rsidRPr="00AF1410">
        <w:rPr>
          <w:rFonts w:asciiTheme="majorBidi" w:hAnsiTheme="majorBidi" w:cstheme="majorBidi"/>
        </w:rPr>
        <w:t xml:space="preserve">play on </w:t>
      </w:r>
      <w:r w:rsidR="009C650C">
        <w:rPr>
          <w:rFonts w:asciiTheme="majorBidi" w:hAnsiTheme="majorBidi" w:cstheme="majorBidi"/>
        </w:rPr>
        <w:t xml:space="preserve">post-game </w:t>
      </w:r>
      <w:r w:rsidR="002878E5" w:rsidRPr="00AF1410">
        <w:rPr>
          <w:rFonts w:asciiTheme="majorBidi" w:hAnsiTheme="majorBidi" w:cstheme="majorBidi"/>
        </w:rPr>
        <w:t xml:space="preserve">group identification, </w:t>
      </w:r>
      <w:r w:rsidR="009C650C">
        <w:rPr>
          <w:rFonts w:asciiTheme="majorBidi" w:hAnsiTheme="majorBidi" w:cstheme="majorBidi"/>
        </w:rPr>
        <w:t xml:space="preserve">as well as an indirect effect </w:t>
      </w:r>
      <w:r w:rsidR="002878E5" w:rsidRPr="00AF1410">
        <w:rPr>
          <w:rFonts w:asciiTheme="majorBidi" w:hAnsiTheme="majorBidi" w:cstheme="majorBidi"/>
        </w:rPr>
        <w:t xml:space="preserve">such that increased </w:t>
      </w:r>
      <w:r w:rsidR="002878E5">
        <w:rPr>
          <w:rFonts w:asciiTheme="majorBidi" w:hAnsiTheme="majorBidi" w:cstheme="majorBidi"/>
        </w:rPr>
        <w:t>IGF</w:t>
      </w:r>
      <w:r w:rsidR="002878E5" w:rsidRPr="00AF1410">
        <w:rPr>
          <w:rFonts w:asciiTheme="majorBidi" w:hAnsiTheme="majorBidi" w:cstheme="majorBidi"/>
        </w:rPr>
        <w:t xml:space="preserve"> is associated with better individual outcomes</w:t>
      </w:r>
      <w:r w:rsidR="002878E5">
        <w:rPr>
          <w:rFonts w:asciiTheme="majorBidi" w:hAnsiTheme="majorBidi" w:cstheme="majorBidi"/>
        </w:rPr>
        <w:t xml:space="preserve"> (more positive TC)</w:t>
      </w:r>
      <w:r w:rsidR="002878E5" w:rsidRPr="00AF1410">
        <w:rPr>
          <w:rFonts w:asciiTheme="majorBidi" w:hAnsiTheme="majorBidi" w:cstheme="majorBidi"/>
        </w:rPr>
        <w:t>, which in turn increases identification (indirect β=.27 p&lt;.001</w:t>
      </w:r>
      <w:r w:rsidR="009C650C">
        <w:rPr>
          <w:rFonts w:asciiTheme="majorBidi" w:hAnsiTheme="majorBidi" w:cstheme="majorBidi"/>
        </w:rPr>
        <w:t>)</w:t>
      </w:r>
      <w:r w:rsidR="0057204F">
        <w:rPr>
          <w:rFonts w:asciiTheme="majorBidi" w:hAnsiTheme="majorBidi" w:cstheme="majorBidi"/>
        </w:rPr>
        <w:t>.</w:t>
      </w:r>
      <w:r w:rsidR="00780138" w:rsidRPr="00AF1410">
        <w:rPr>
          <w:rFonts w:asciiTheme="majorBidi" w:hAnsiTheme="majorBidi" w:cstheme="majorBidi"/>
        </w:rPr>
        <w:t xml:space="preserve"> </w:t>
      </w:r>
      <w:r w:rsidR="003501D2">
        <w:rPr>
          <w:rFonts w:asciiTheme="majorBidi" w:hAnsiTheme="majorBidi" w:cstheme="majorBidi"/>
        </w:rPr>
        <w:t>H</w:t>
      </w:r>
      <w:r w:rsidR="00780138" w:rsidRPr="00AF1410">
        <w:rPr>
          <w:rFonts w:asciiTheme="majorBidi" w:hAnsiTheme="majorBidi" w:cstheme="majorBidi"/>
        </w:rPr>
        <w:t>igher prior identification, which in turn predicted higher post-test ID (</w:t>
      </w:r>
      <w:r w:rsidR="00780138">
        <w:rPr>
          <w:rFonts w:asciiTheme="majorBidi" w:hAnsiTheme="majorBidi" w:cstheme="majorBidi"/>
        </w:rPr>
        <w:t xml:space="preserve">indirect </w:t>
      </w:r>
      <w:r w:rsidR="00780138" w:rsidRPr="00AF1410">
        <w:rPr>
          <w:rFonts w:asciiTheme="majorBidi" w:hAnsiTheme="majorBidi" w:cstheme="majorBidi"/>
        </w:rPr>
        <w:t xml:space="preserve">β=-.05, p=.04). </w:t>
      </w:r>
    </w:p>
    <w:p w14:paraId="0BA3D913" w14:textId="77777777" w:rsidR="00110A6A" w:rsidRDefault="009959E8" w:rsidP="00974F6F">
      <w:pPr>
        <w:pStyle w:val="NoSpacing"/>
        <w:spacing w:line="480" w:lineRule="auto"/>
        <w:ind w:firstLine="720"/>
        <w:rPr>
          <w:rFonts w:asciiTheme="majorBidi" w:hAnsiTheme="majorBidi" w:cstheme="majorBidi"/>
        </w:rPr>
      </w:pPr>
      <w:r>
        <w:rPr>
          <w:rFonts w:asciiTheme="majorBidi" w:hAnsiTheme="majorBidi" w:cstheme="majorBidi"/>
        </w:rPr>
        <w:t>Also, i</w:t>
      </w:r>
      <w:r w:rsidR="008E16F3" w:rsidRPr="00AF1410">
        <w:rPr>
          <w:rFonts w:asciiTheme="majorBidi" w:hAnsiTheme="majorBidi" w:cstheme="majorBidi"/>
        </w:rPr>
        <w:t xml:space="preserve">n contrast to all other conditions, </w:t>
      </w:r>
      <w:r w:rsidR="00164D56">
        <w:rPr>
          <w:rFonts w:asciiTheme="majorBidi" w:hAnsiTheme="majorBidi" w:cstheme="majorBidi"/>
        </w:rPr>
        <w:t>TC</w:t>
      </w:r>
      <w:r w:rsidR="007D0B05" w:rsidRPr="00AF1410">
        <w:rPr>
          <w:rFonts w:asciiTheme="majorBidi" w:hAnsiTheme="majorBidi" w:cstheme="majorBidi"/>
        </w:rPr>
        <w:t xml:space="preserve"> was a </w:t>
      </w:r>
      <w:r w:rsidR="008E16F3" w:rsidRPr="00AF1410">
        <w:rPr>
          <w:rFonts w:asciiTheme="majorBidi" w:hAnsiTheme="majorBidi" w:cstheme="majorBidi"/>
        </w:rPr>
        <w:t>negative</w:t>
      </w:r>
      <w:r w:rsidR="007D0B05" w:rsidRPr="00AF1410">
        <w:rPr>
          <w:rFonts w:asciiTheme="majorBidi" w:hAnsiTheme="majorBidi" w:cstheme="majorBidi"/>
        </w:rPr>
        <w:t xml:space="preserve"> predictor of post-test identification</w:t>
      </w:r>
      <w:r w:rsidR="008E16F3" w:rsidRPr="00AF1410">
        <w:rPr>
          <w:rFonts w:asciiTheme="majorBidi" w:hAnsiTheme="majorBidi" w:cstheme="majorBidi"/>
        </w:rPr>
        <w:t xml:space="preserve"> in this condition</w:t>
      </w:r>
      <w:r w:rsidR="007D0B05" w:rsidRPr="00AF1410">
        <w:rPr>
          <w:rFonts w:asciiTheme="majorBidi" w:hAnsiTheme="majorBidi" w:cstheme="majorBidi"/>
        </w:rPr>
        <w:t xml:space="preserve">. </w:t>
      </w:r>
      <w:r>
        <w:rPr>
          <w:rFonts w:asciiTheme="majorBidi" w:hAnsiTheme="majorBidi" w:cstheme="majorBidi"/>
        </w:rPr>
        <w:t xml:space="preserve">That is, the more tokens </w:t>
      </w:r>
      <w:r w:rsidR="00C67A07">
        <w:rPr>
          <w:rFonts w:asciiTheme="majorBidi" w:hAnsiTheme="majorBidi" w:cstheme="majorBidi"/>
        </w:rPr>
        <w:t>participants in the high status group</w:t>
      </w:r>
      <w:r>
        <w:rPr>
          <w:rFonts w:asciiTheme="majorBidi" w:hAnsiTheme="majorBidi" w:cstheme="majorBidi"/>
        </w:rPr>
        <w:t xml:space="preserve"> </w:t>
      </w:r>
      <w:r w:rsidR="00230F3B">
        <w:rPr>
          <w:rFonts w:asciiTheme="majorBidi" w:hAnsiTheme="majorBidi" w:cstheme="majorBidi"/>
        </w:rPr>
        <w:t>lost</w:t>
      </w:r>
      <w:r>
        <w:rPr>
          <w:rFonts w:asciiTheme="majorBidi" w:hAnsiTheme="majorBidi" w:cstheme="majorBidi"/>
        </w:rPr>
        <w:t xml:space="preserve"> over the course</w:t>
      </w:r>
      <w:r w:rsidR="00C67A07">
        <w:rPr>
          <w:rFonts w:asciiTheme="majorBidi" w:hAnsiTheme="majorBidi" w:cstheme="majorBidi"/>
        </w:rPr>
        <w:t xml:space="preserve"> of the game, the more </w:t>
      </w:r>
      <w:r>
        <w:rPr>
          <w:rFonts w:asciiTheme="majorBidi" w:hAnsiTheme="majorBidi" w:cstheme="majorBidi"/>
        </w:rPr>
        <w:t xml:space="preserve">identified they were with their group, and this </w:t>
      </w:r>
      <w:r w:rsidR="00C67A07">
        <w:rPr>
          <w:rFonts w:asciiTheme="majorBidi" w:hAnsiTheme="majorBidi" w:cstheme="majorBidi"/>
        </w:rPr>
        <w:t xml:space="preserve">behavioral </w:t>
      </w:r>
      <w:r>
        <w:rPr>
          <w:rFonts w:asciiTheme="majorBidi" w:hAnsiTheme="majorBidi" w:cstheme="majorBidi"/>
        </w:rPr>
        <w:t>effect on post-test ID was independent of pre-test ID. That is to say that</w:t>
      </w:r>
      <w:r w:rsidR="00164D56">
        <w:rPr>
          <w:rFonts w:asciiTheme="majorBidi" w:hAnsiTheme="majorBidi" w:cstheme="majorBidi"/>
        </w:rPr>
        <w:t>,</w:t>
      </w:r>
      <w:r>
        <w:rPr>
          <w:rFonts w:asciiTheme="majorBidi" w:hAnsiTheme="majorBidi" w:cstheme="majorBidi"/>
        </w:rPr>
        <w:t xml:space="preserve"> in the minority condition, </w:t>
      </w:r>
      <w:commentRangeStart w:id="68"/>
      <w:commentRangeStart w:id="69"/>
      <w:r>
        <w:rPr>
          <w:rFonts w:asciiTheme="majorBidi" w:hAnsiTheme="majorBidi" w:cstheme="majorBidi"/>
        </w:rPr>
        <w:t>people identified more with their group to begin with if they were in the high status condition</w:t>
      </w:r>
      <w:commentRangeEnd w:id="68"/>
      <w:r w:rsidR="00230F3B">
        <w:rPr>
          <w:rStyle w:val="CommentReference"/>
          <w:rFonts w:ascii="Times New Roman" w:hAnsi="Times New Roman" w:cs="Times New Roman"/>
        </w:rPr>
        <w:commentReference w:id="68"/>
      </w:r>
      <w:commentRangeEnd w:id="69"/>
      <w:r w:rsidR="003B52E1">
        <w:rPr>
          <w:rStyle w:val="CommentReference"/>
          <w:rFonts w:ascii="Times New Roman" w:hAnsi="Times New Roman" w:cs="Times New Roman"/>
        </w:rPr>
        <w:commentReference w:id="69"/>
      </w:r>
      <w:r>
        <w:rPr>
          <w:rFonts w:asciiTheme="majorBidi" w:hAnsiTheme="majorBidi" w:cstheme="majorBidi"/>
        </w:rPr>
        <w:t xml:space="preserve">, but as they gave more than they received over the course of the game, became more </w:t>
      </w:r>
      <w:r w:rsidR="00C67A07">
        <w:rPr>
          <w:rFonts w:asciiTheme="majorBidi" w:hAnsiTheme="majorBidi" w:cstheme="majorBidi"/>
        </w:rPr>
        <w:t>comfortable</w:t>
      </w:r>
      <w:r>
        <w:rPr>
          <w:rFonts w:asciiTheme="majorBidi" w:hAnsiTheme="majorBidi" w:cstheme="majorBidi"/>
        </w:rPr>
        <w:t xml:space="preserve"> with their group identity</w:t>
      </w:r>
      <w:r w:rsidR="00C67A07">
        <w:rPr>
          <w:rFonts w:asciiTheme="majorBidi" w:hAnsiTheme="majorBidi" w:cstheme="majorBidi"/>
        </w:rPr>
        <w:t>, implying an implicit egalitarian assumption of illegitimacy</w:t>
      </w:r>
      <w:r>
        <w:rPr>
          <w:rFonts w:asciiTheme="majorBidi" w:hAnsiTheme="majorBidi" w:cstheme="majorBidi"/>
        </w:rPr>
        <w:t>. Supporting the latter interpretation,</w:t>
      </w:r>
      <w:r w:rsidRPr="00AF1410">
        <w:rPr>
          <w:rFonts w:asciiTheme="majorBidi" w:hAnsiTheme="majorBidi" w:cstheme="majorBidi"/>
        </w:rPr>
        <w:t xml:space="preserve"> contrary to the </w:t>
      </w:r>
      <w:r w:rsidR="00D31F73">
        <w:rPr>
          <w:rFonts w:asciiTheme="majorBidi" w:hAnsiTheme="majorBidi" w:cstheme="majorBidi"/>
        </w:rPr>
        <w:t>GI</w:t>
      </w:r>
      <w:r w:rsidRPr="00AF1410">
        <w:rPr>
          <w:rFonts w:asciiTheme="majorBidi" w:hAnsiTheme="majorBidi" w:cstheme="majorBidi"/>
        </w:rPr>
        <w:t xml:space="preserve"> model, both </w:t>
      </w:r>
      <w:proofErr w:type="spellStart"/>
      <w:r w:rsidRPr="00AF1410">
        <w:rPr>
          <w:rFonts w:asciiTheme="majorBidi" w:hAnsiTheme="majorBidi" w:cstheme="majorBidi"/>
        </w:rPr>
        <w:t>Ingroup</w:t>
      </w:r>
      <w:proofErr w:type="spellEnd"/>
      <w:r w:rsidRPr="00AF1410">
        <w:rPr>
          <w:rFonts w:asciiTheme="majorBidi" w:hAnsiTheme="majorBidi" w:cstheme="majorBidi"/>
        </w:rPr>
        <w:t xml:space="preserve"> Favoritism and Outgroup Aid in the </w:t>
      </w:r>
      <w:r w:rsidR="00164D56">
        <w:rPr>
          <w:rFonts w:asciiTheme="majorBidi" w:hAnsiTheme="majorBidi" w:cstheme="majorBidi"/>
        </w:rPr>
        <w:t>IM</w:t>
      </w:r>
      <w:r w:rsidRPr="00AF1410">
        <w:rPr>
          <w:rFonts w:asciiTheme="majorBidi" w:hAnsiTheme="majorBidi" w:cstheme="majorBidi"/>
        </w:rPr>
        <w:t xml:space="preserve"> condition were directly associated with post-test identification. </w:t>
      </w:r>
      <w:r w:rsidR="00251F93">
        <w:rPr>
          <w:rFonts w:asciiTheme="majorBidi" w:hAnsiTheme="majorBidi" w:cstheme="majorBidi"/>
        </w:rPr>
        <w:t xml:space="preserve">The effect of </w:t>
      </w:r>
      <w:proofErr w:type="spellStart"/>
      <w:r w:rsidR="00251F93">
        <w:rPr>
          <w:rFonts w:asciiTheme="majorBidi" w:hAnsiTheme="majorBidi" w:cstheme="majorBidi"/>
        </w:rPr>
        <w:t>i</w:t>
      </w:r>
      <w:r w:rsidR="00C67A07">
        <w:rPr>
          <w:rFonts w:asciiTheme="majorBidi" w:hAnsiTheme="majorBidi" w:cstheme="majorBidi"/>
        </w:rPr>
        <w:t>ngroup</w:t>
      </w:r>
      <w:proofErr w:type="spellEnd"/>
      <w:r w:rsidR="00C67A07">
        <w:rPr>
          <w:rFonts w:asciiTheme="majorBidi" w:hAnsiTheme="majorBidi" w:cstheme="majorBidi"/>
        </w:rPr>
        <w:t xml:space="preserve"> favoritism</w:t>
      </w:r>
      <w:r w:rsidR="00251F93">
        <w:rPr>
          <w:rFonts w:asciiTheme="majorBidi" w:hAnsiTheme="majorBidi" w:cstheme="majorBidi"/>
        </w:rPr>
        <w:t xml:space="preserve"> was uniquely moderated by status such that higher </w:t>
      </w:r>
      <w:proofErr w:type="spellStart"/>
      <w:r w:rsidR="00251F93">
        <w:rPr>
          <w:rFonts w:asciiTheme="majorBidi" w:hAnsiTheme="majorBidi" w:cstheme="majorBidi"/>
        </w:rPr>
        <w:t>ingroup</w:t>
      </w:r>
      <w:proofErr w:type="spellEnd"/>
      <w:r w:rsidR="00251F93">
        <w:rPr>
          <w:rFonts w:asciiTheme="majorBidi" w:hAnsiTheme="majorBidi" w:cstheme="majorBidi"/>
        </w:rPr>
        <w:t xml:space="preserve"> favoritism increased identification for low status players and decreased it for high status players. </w:t>
      </w:r>
      <w:r w:rsidR="00251F93" w:rsidRPr="00AF1410">
        <w:rPr>
          <w:rFonts w:asciiTheme="majorBidi" w:hAnsiTheme="majorBidi" w:cstheme="majorBidi"/>
        </w:rPr>
        <w:t xml:space="preserve">Both indirect effects of group Status through </w:t>
      </w:r>
      <w:proofErr w:type="spellStart"/>
      <w:r w:rsidR="00251F93" w:rsidRPr="00AF1410">
        <w:rPr>
          <w:rFonts w:asciiTheme="majorBidi" w:hAnsiTheme="majorBidi" w:cstheme="majorBidi"/>
        </w:rPr>
        <w:t>Ingroup</w:t>
      </w:r>
      <w:proofErr w:type="spellEnd"/>
      <w:r w:rsidR="00251F93" w:rsidRPr="00AF1410">
        <w:rPr>
          <w:rFonts w:asciiTheme="majorBidi" w:hAnsiTheme="majorBidi" w:cstheme="majorBidi"/>
        </w:rPr>
        <w:t xml:space="preserve"> Favoritism (indirect β=-.25, p=.01) and Outgroup Aid (indirect β=-.03, p=.01) to post-test identification were reliable. Furthermore, the 3-step mediation from group Status to </w:t>
      </w:r>
      <w:proofErr w:type="spellStart"/>
      <w:r w:rsidR="00251F93" w:rsidRPr="00AF1410">
        <w:rPr>
          <w:rFonts w:asciiTheme="majorBidi" w:hAnsiTheme="majorBidi" w:cstheme="majorBidi"/>
        </w:rPr>
        <w:t>Ingroup</w:t>
      </w:r>
      <w:proofErr w:type="spellEnd"/>
      <w:r w:rsidR="00251F93" w:rsidRPr="00AF1410">
        <w:rPr>
          <w:rFonts w:asciiTheme="majorBidi" w:hAnsiTheme="majorBidi" w:cstheme="majorBidi"/>
        </w:rPr>
        <w:t xml:space="preserve"> Favoritism to Token Change to group identification was reliable (indirect β=.03, p=.01). In other words, in this condition, high status groups are less </w:t>
      </w:r>
      <w:proofErr w:type="spellStart"/>
      <w:r w:rsidR="00251F93" w:rsidRPr="00AF1410">
        <w:rPr>
          <w:rFonts w:asciiTheme="majorBidi" w:hAnsiTheme="majorBidi" w:cstheme="majorBidi"/>
        </w:rPr>
        <w:t>ingroup</w:t>
      </w:r>
      <w:proofErr w:type="spellEnd"/>
      <w:r w:rsidR="00251F93" w:rsidRPr="00AF1410">
        <w:rPr>
          <w:rFonts w:asciiTheme="majorBidi" w:hAnsiTheme="majorBidi" w:cstheme="majorBidi"/>
        </w:rPr>
        <w:t xml:space="preserve"> biased in their giving, and received a lower proportion of their granted tokens from the </w:t>
      </w:r>
      <w:proofErr w:type="spellStart"/>
      <w:r w:rsidR="00251F93" w:rsidRPr="00AF1410">
        <w:rPr>
          <w:rFonts w:asciiTheme="majorBidi" w:hAnsiTheme="majorBidi" w:cstheme="majorBidi"/>
        </w:rPr>
        <w:t>ingroup</w:t>
      </w:r>
      <w:proofErr w:type="spellEnd"/>
      <w:r w:rsidR="00251F93" w:rsidRPr="00AF1410">
        <w:rPr>
          <w:rFonts w:asciiTheme="majorBidi" w:hAnsiTheme="majorBidi" w:cstheme="majorBidi"/>
        </w:rPr>
        <w:t xml:space="preserve"> than from </w:t>
      </w:r>
      <w:proofErr w:type="gramStart"/>
      <w:r w:rsidR="00251F93" w:rsidRPr="00AF1410">
        <w:rPr>
          <w:rFonts w:asciiTheme="majorBidi" w:hAnsiTheme="majorBidi" w:cstheme="majorBidi"/>
        </w:rPr>
        <w:t>the outgroup</w:t>
      </w:r>
      <w:proofErr w:type="gramEnd"/>
      <w:r w:rsidR="00251F93" w:rsidRPr="00AF1410">
        <w:rPr>
          <w:rFonts w:asciiTheme="majorBidi" w:hAnsiTheme="majorBidi" w:cstheme="majorBidi"/>
        </w:rPr>
        <w:t xml:space="preserve">. This combination of higher proportions of their tokens coming from </w:t>
      </w:r>
      <w:proofErr w:type="gramStart"/>
      <w:r w:rsidR="00251F93" w:rsidRPr="00AF1410">
        <w:rPr>
          <w:rFonts w:asciiTheme="majorBidi" w:hAnsiTheme="majorBidi" w:cstheme="majorBidi"/>
        </w:rPr>
        <w:t>the outgroup</w:t>
      </w:r>
      <w:proofErr w:type="gramEnd"/>
      <w:r w:rsidR="00251F93" w:rsidRPr="00AF1410">
        <w:rPr>
          <w:rFonts w:asciiTheme="majorBidi" w:hAnsiTheme="majorBidi" w:cstheme="majorBidi"/>
        </w:rPr>
        <w:t xml:space="preserve"> and less </w:t>
      </w:r>
      <w:proofErr w:type="spellStart"/>
      <w:r w:rsidR="00251F93" w:rsidRPr="00AF1410">
        <w:rPr>
          <w:rFonts w:asciiTheme="majorBidi" w:hAnsiTheme="majorBidi" w:cstheme="majorBidi"/>
        </w:rPr>
        <w:t>ingroup</w:t>
      </w:r>
      <w:proofErr w:type="spellEnd"/>
      <w:r w:rsidR="00251F93" w:rsidRPr="00AF1410">
        <w:rPr>
          <w:rFonts w:asciiTheme="majorBidi" w:hAnsiTheme="majorBidi" w:cstheme="majorBidi"/>
        </w:rPr>
        <w:t xml:space="preserve"> giving (followed by less Token Change), increased high status players’ identification, whereas the opposite </w:t>
      </w:r>
      <w:r w:rsidR="00251F93" w:rsidRPr="00AF1410">
        <w:rPr>
          <w:rFonts w:asciiTheme="majorBidi" w:hAnsiTheme="majorBidi" w:cstheme="majorBidi"/>
        </w:rPr>
        <w:lastRenderedPageBreak/>
        <w:t>effects directed increases in low status group identification.</w:t>
      </w:r>
      <w:r w:rsidR="00251F93">
        <w:rPr>
          <w:rFonts w:asciiTheme="majorBidi" w:hAnsiTheme="majorBidi" w:cstheme="majorBidi"/>
        </w:rPr>
        <w:t xml:space="preserve"> </w:t>
      </w:r>
      <w:r w:rsidR="00110A6A" w:rsidRPr="00AF1410">
        <w:rPr>
          <w:rFonts w:asciiTheme="majorBidi" w:hAnsiTheme="majorBidi" w:cstheme="majorBidi"/>
        </w:rPr>
        <w:t xml:space="preserve">For low status groups, </w:t>
      </w:r>
      <w:proofErr w:type="spellStart"/>
      <w:r w:rsidR="00110A6A" w:rsidRPr="00AF1410">
        <w:rPr>
          <w:rFonts w:asciiTheme="majorBidi" w:hAnsiTheme="majorBidi" w:cstheme="majorBidi"/>
        </w:rPr>
        <w:t>ingroup</w:t>
      </w:r>
      <w:proofErr w:type="spellEnd"/>
      <w:r w:rsidR="00110A6A" w:rsidRPr="00AF1410">
        <w:rPr>
          <w:rFonts w:asciiTheme="majorBidi" w:hAnsiTheme="majorBidi" w:cstheme="majorBidi"/>
        </w:rPr>
        <w:t xml:space="preserve"> favoritism was the only strategy to improve</w:t>
      </w:r>
      <w:r w:rsidR="00110A6A">
        <w:rPr>
          <w:rFonts w:asciiTheme="majorBidi" w:hAnsiTheme="majorBidi" w:cstheme="majorBidi"/>
        </w:rPr>
        <w:t xml:space="preserve"> collective</w:t>
      </w:r>
      <w:r w:rsidR="00110A6A" w:rsidRPr="00AF1410">
        <w:rPr>
          <w:rFonts w:asciiTheme="majorBidi" w:hAnsiTheme="majorBidi" w:cstheme="majorBidi"/>
        </w:rPr>
        <w:t xml:space="preserve"> outcomes</w:t>
      </w:r>
      <w:r w:rsidR="00110A6A">
        <w:rPr>
          <w:rFonts w:asciiTheme="majorBidi" w:hAnsiTheme="majorBidi" w:cstheme="majorBidi"/>
        </w:rPr>
        <w:t xml:space="preserve"> </w:t>
      </w:r>
      <w:proofErr w:type="spellStart"/>
      <w:r w:rsidR="00110A6A">
        <w:rPr>
          <w:rFonts w:asciiTheme="majorBidi" w:hAnsiTheme="majorBidi" w:cstheme="majorBidi"/>
        </w:rPr>
        <w:t>agentically</w:t>
      </w:r>
      <w:proofErr w:type="spellEnd"/>
      <w:r w:rsidR="00110A6A">
        <w:rPr>
          <w:rFonts w:asciiTheme="majorBidi" w:hAnsiTheme="majorBidi" w:cstheme="majorBidi"/>
        </w:rPr>
        <w:t>, with outgroup aid not contributing significantly to improvement of individual outcomes among the low status groups, possibly due to the diffusion of such aid over the numerically superior low status group</w:t>
      </w:r>
      <w:r w:rsidR="00110A6A" w:rsidRPr="00AF1410">
        <w:rPr>
          <w:rFonts w:asciiTheme="majorBidi" w:hAnsiTheme="majorBidi" w:cstheme="majorBidi"/>
        </w:rPr>
        <w:t xml:space="preserve">. </w:t>
      </w:r>
      <w:r w:rsidR="00251F93">
        <w:rPr>
          <w:rFonts w:asciiTheme="majorBidi" w:hAnsiTheme="majorBidi" w:cstheme="majorBidi"/>
        </w:rPr>
        <w:t xml:space="preserve">Thus, </w:t>
      </w:r>
      <w:r>
        <w:rPr>
          <w:rFonts w:asciiTheme="majorBidi" w:hAnsiTheme="majorBidi" w:cstheme="majorBidi"/>
        </w:rPr>
        <w:t>behavior</w:t>
      </w:r>
      <w:r w:rsidR="00251F93">
        <w:rPr>
          <w:rFonts w:asciiTheme="majorBidi" w:hAnsiTheme="majorBidi" w:cstheme="majorBidi"/>
        </w:rPr>
        <w:t>al and interactive outcome effects</w:t>
      </w:r>
      <w:r>
        <w:rPr>
          <w:rFonts w:asciiTheme="majorBidi" w:hAnsiTheme="majorBidi" w:cstheme="majorBidi"/>
        </w:rPr>
        <w:t xml:space="preserve"> were the</w:t>
      </w:r>
      <w:r w:rsidR="00251F93">
        <w:rPr>
          <w:rFonts w:asciiTheme="majorBidi" w:hAnsiTheme="majorBidi" w:cstheme="majorBidi"/>
        </w:rPr>
        <w:t xml:space="preserve"> uniquely</w:t>
      </w:r>
      <w:r>
        <w:rPr>
          <w:rFonts w:asciiTheme="majorBidi" w:hAnsiTheme="majorBidi" w:cstheme="majorBidi"/>
        </w:rPr>
        <w:t xml:space="preserve"> dynamic element</w:t>
      </w:r>
      <w:r w:rsidR="00251F93">
        <w:rPr>
          <w:rFonts w:asciiTheme="majorBidi" w:hAnsiTheme="majorBidi" w:cstheme="majorBidi"/>
        </w:rPr>
        <w:t>s</w:t>
      </w:r>
      <w:r>
        <w:rPr>
          <w:rFonts w:asciiTheme="majorBidi" w:hAnsiTheme="majorBidi" w:cstheme="majorBidi"/>
        </w:rPr>
        <w:t xml:space="preserve"> in the construction of group identification under the structural configuration of the minority condition</w:t>
      </w:r>
      <w:r w:rsidR="00251F93">
        <w:rPr>
          <w:rFonts w:asciiTheme="majorBidi" w:hAnsiTheme="majorBidi" w:cstheme="majorBidi"/>
        </w:rPr>
        <w:t xml:space="preserve"> in contrast to the other conditions</w:t>
      </w:r>
      <w:r>
        <w:rPr>
          <w:rFonts w:asciiTheme="majorBidi" w:hAnsiTheme="majorBidi" w:cstheme="majorBidi"/>
        </w:rPr>
        <w:t>.</w:t>
      </w:r>
      <w:r w:rsidR="000731F1" w:rsidRPr="000731F1">
        <w:t xml:space="preserve"> </w:t>
      </w:r>
      <w:r w:rsidR="00974F6F" w:rsidRPr="000731F1">
        <w:rPr>
          <w:rFonts w:asciiTheme="majorBidi" w:hAnsiTheme="majorBidi" w:cstheme="majorBidi"/>
        </w:rPr>
        <w:t>This suggests that as the size of the rich group decreases, the inertial effects of paternalistic giving may be reduced.</w:t>
      </w:r>
    </w:p>
    <w:p w14:paraId="27CB5CCF" w14:textId="77777777" w:rsidR="008E16F3" w:rsidRDefault="009347FD" w:rsidP="00110A6A">
      <w:pPr>
        <w:pStyle w:val="NoSpacing"/>
        <w:spacing w:line="480" w:lineRule="auto"/>
        <w:ind w:firstLine="720"/>
        <w:rPr>
          <w:ins w:id="70" w:author="FBZ" w:date="2017-07-31T17:33:00Z"/>
          <w:rFonts w:asciiTheme="majorBidi" w:hAnsiTheme="majorBidi" w:cstheme="majorBidi"/>
        </w:rPr>
      </w:pPr>
      <w:r w:rsidRPr="00AF1410">
        <w:rPr>
          <w:rFonts w:asciiTheme="majorBidi" w:hAnsiTheme="majorBidi" w:cstheme="majorBidi"/>
        </w:rPr>
        <w:t>Overall, then, in the minority condition, individual differences in ID, intergroup behaviors, outcomes, and status (marginally), all directly predicted post-ID.</w:t>
      </w:r>
      <w:r w:rsidR="00110A6A">
        <w:rPr>
          <w:rFonts w:asciiTheme="majorBidi" w:hAnsiTheme="majorBidi" w:cstheme="majorBidi"/>
        </w:rPr>
        <w:t xml:space="preserve"> And behaviors were particularly unique in the way they impacted identification compared to other conditions, as opposed to status or individual differences.</w:t>
      </w:r>
      <w:r w:rsidRPr="00AF1410">
        <w:rPr>
          <w:rFonts w:asciiTheme="majorBidi" w:hAnsiTheme="majorBidi" w:cstheme="majorBidi"/>
        </w:rPr>
        <w:t xml:space="preserve"> </w:t>
      </w:r>
    </w:p>
    <w:p w14:paraId="1ADEC7F9" w14:textId="77777777" w:rsidR="007A18BD" w:rsidRDefault="007A18BD" w:rsidP="00110A6A">
      <w:pPr>
        <w:pStyle w:val="NoSpacing"/>
        <w:spacing w:line="480" w:lineRule="auto"/>
        <w:ind w:firstLine="720"/>
        <w:rPr>
          <w:ins w:id="71" w:author="FBZ" w:date="2017-07-31T17:33:00Z"/>
          <w:rFonts w:asciiTheme="majorBidi" w:hAnsiTheme="majorBidi" w:cstheme="majorBidi"/>
        </w:rPr>
      </w:pPr>
    </w:p>
    <w:p w14:paraId="1242BFEA" w14:textId="77777777" w:rsidR="007A18BD" w:rsidRPr="00AF1410" w:rsidRDefault="007A18BD" w:rsidP="00110A6A">
      <w:pPr>
        <w:pStyle w:val="NoSpacing"/>
        <w:spacing w:line="480" w:lineRule="auto"/>
        <w:ind w:firstLine="720"/>
        <w:rPr>
          <w:rFonts w:asciiTheme="majorBidi" w:hAnsiTheme="majorBidi" w:cstheme="majorBidi"/>
        </w:rPr>
      </w:pPr>
    </w:p>
    <w:p w14:paraId="3FB43FCD" w14:textId="77777777" w:rsidR="0078181A" w:rsidRPr="00AF1410" w:rsidRDefault="0078181A" w:rsidP="0078181A">
      <w:pPr>
        <w:pStyle w:val="Heading1"/>
        <w:rPr>
          <w:rFonts w:asciiTheme="majorBidi" w:hAnsiTheme="majorBidi" w:cstheme="majorBidi"/>
        </w:rPr>
      </w:pPr>
      <w:r w:rsidRPr="00AF1410">
        <w:rPr>
          <w:rFonts w:asciiTheme="majorBidi" w:hAnsiTheme="majorBidi" w:cstheme="majorBidi"/>
        </w:rPr>
        <w:t>Discussion</w:t>
      </w:r>
    </w:p>
    <w:p w14:paraId="010063B5" w14:textId="77777777" w:rsidR="00F71AFB" w:rsidRPr="00F71AFB" w:rsidRDefault="00DE3CE0" w:rsidP="00946283">
      <w:pPr>
        <w:spacing w:line="480" w:lineRule="auto"/>
        <w:rPr>
          <w:rFonts w:asciiTheme="majorBidi" w:hAnsiTheme="majorBidi" w:cstheme="majorBidi"/>
        </w:rPr>
      </w:pPr>
      <w:r w:rsidRPr="00AF1410">
        <w:rPr>
          <w:rFonts w:asciiTheme="majorBidi" w:hAnsiTheme="majorBidi" w:cstheme="majorBidi"/>
        </w:rPr>
        <w:tab/>
      </w:r>
      <w:r w:rsidR="00F71AFB" w:rsidRPr="00F71AFB">
        <w:rPr>
          <w:rFonts w:asciiTheme="majorBidi" w:eastAsia="Times New Roman" w:hAnsiTheme="majorBidi" w:cstheme="majorBidi"/>
        </w:rPr>
        <w:t>Psychological attributes are neither determining of behaviors nor determined by situations; but situations provide affordances for action/interaction that are psychologically consequential. The only way to make this case empirically is to use evolutionary methods – which we have done. Our models show how initial levels of group identification</w:t>
      </w:r>
      <w:r w:rsidR="00946283">
        <w:rPr>
          <w:rFonts w:asciiTheme="majorBidi" w:eastAsia="Times New Roman" w:hAnsiTheme="majorBidi" w:cstheme="majorBidi"/>
        </w:rPr>
        <w:t xml:space="preserve"> and group status</w:t>
      </w:r>
      <w:r w:rsidR="00F71AFB" w:rsidRPr="00F71AFB">
        <w:rPr>
          <w:rFonts w:asciiTheme="majorBidi" w:eastAsia="Times New Roman" w:hAnsiTheme="majorBidi" w:cstheme="majorBidi"/>
        </w:rPr>
        <w:t xml:space="preserve"> predict (1) intergroup behavior of the actors</w:t>
      </w:r>
      <w:r w:rsidR="00946283">
        <w:rPr>
          <w:rFonts w:asciiTheme="majorBidi" w:eastAsia="Times New Roman" w:hAnsiTheme="majorBidi" w:cstheme="majorBidi"/>
        </w:rPr>
        <w:t xml:space="preserve"> (IGF),</w:t>
      </w:r>
      <w:r w:rsidR="00F71AFB" w:rsidRPr="00F71AFB">
        <w:rPr>
          <w:rFonts w:asciiTheme="majorBidi" w:eastAsia="Times New Roman" w:hAnsiTheme="majorBidi" w:cstheme="majorBidi"/>
        </w:rPr>
        <w:t xml:space="preserve"> (2) intergroup behaviors toward the actor (OGA) and, (3) personal outcomes of the actor; and that </w:t>
      </w:r>
      <w:r w:rsidR="00946283">
        <w:rPr>
          <w:rFonts w:asciiTheme="majorBidi" w:eastAsia="Times New Roman" w:hAnsiTheme="majorBidi" w:cstheme="majorBidi"/>
        </w:rPr>
        <w:t>these, in turn, affect</w:t>
      </w:r>
      <w:r w:rsidR="00F71AFB" w:rsidRPr="00F71AFB">
        <w:rPr>
          <w:rFonts w:asciiTheme="majorBidi" w:eastAsia="Times New Roman" w:hAnsiTheme="majorBidi" w:cstheme="majorBidi"/>
        </w:rPr>
        <w:t xml:space="preserve"> post game social identification. Moreover, the whole model of influence works differently under different structural conditions of interaction. Contrast this with the way social identification is typically studied – as a predictor of one type of outcome, or (less commonly) as the outcome of a priming or situational manipulation.   </w:t>
      </w:r>
    </w:p>
    <w:p w14:paraId="06FDCE21" w14:textId="77777777" w:rsidR="009B5D4B" w:rsidRDefault="00DE3CE0" w:rsidP="00F71AFB">
      <w:pPr>
        <w:spacing w:line="480" w:lineRule="auto"/>
        <w:ind w:firstLine="720"/>
        <w:rPr>
          <w:rFonts w:asciiTheme="majorBidi" w:hAnsiTheme="majorBidi" w:cstheme="majorBidi"/>
        </w:rPr>
      </w:pPr>
      <w:r w:rsidRPr="00AF1410">
        <w:rPr>
          <w:rFonts w:asciiTheme="majorBidi" w:hAnsiTheme="majorBidi" w:cstheme="majorBidi"/>
        </w:rPr>
        <w:t>The results showed that</w:t>
      </w:r>
      <w:r w:rsidR="00EA589F" w:rsidRPr="00AF1410">
        <w:rPr>
          <w:rFonts w:asciiTheme="majorBidi" w:hAnsiTheme="majorBidi" w:cstheme="majorBidi"/>
        </w:rPr>
        <w:t>, contrary to previous social identity theory findings</w:t>
      </w:r>
      <w:r w:rsidR="00D33B03">
        <w:rPr>
          <w:rFonts w:asciiTheme="majorBidi" w:hAnsiTheme="majorBidi" w:cstheme="majorBidi"/>
        </w:rPr>
        <w:t xml:space="preserve"> (</w:t>
      </w:r>
      <w:proofErr w:type="spellStart"/>
      <w:r w:rsidR="00D33B03">
        <w:rPr>
          <w:rFonts w:asciiTheme="majorBidi" w:hAnsiTheme="majorBidi" w:cstheme="majorBidi"/>
        </w:rPr>
        <w:t>Ellemers</w:t>
      </w:r>
      <w:proofErr w:type="spellEnd"/>
      <w:r w:rsidR="00D33B03">
        <w:rPr>
          <w:rFonts w:asciiTheme="majorBidi" w:hAnsiTheme="majorBidi" w:cstheme="majorBidi"/>
        </w:rPr>
        <w:t>, 1993)</w:t>
      </w:r>
      <w:r w:rsidR="00EA589F" w:rsidRPr="00AF1410">
        <w:rPr>
          <w:rFonts w:asciiTheme="majorBidi" w:hAnsiTheme="majorBidi" w:cstheme="majorBidi"/>
        </w:rPr>
        <w:t>,</w:t>
      </w:r>
      <w:r w:rsidR="00AB766A" w:rsidRPr="00AF1410">
        <w:rPr>
          <w:rFonts w:asciiTheme="majorBidi" w:hAnsiTheme="majorBidi" w:cstheme="majorBidi"/>
        </w:rPr>
        <w:t xml:space="preserve"> our structural manipulations did not elicit </w:t>
      </w:r>
      <w:r w:rsidR="00110A6A">
        <w:rPr>
          <w:rFonts w:asciiTheme="majorBidi" w:hAnsiTheme="majorBidi" w:cstheme="majorBidi"/>
        </w:rPr>
        <w:t xml:space="preserve">mean-level </w:t>
      </w:r>
      <w:r w:rsidR="00AB766A" w:rsidRPr="00AF1410">
        <w:rPr>
          <w:rFonts w:asciiTheme="majorBidi" w:hAnsiTheme="majorBidi" w:cstheme="majorBidi"/>
        </w:rPr>
        <w:t>differences in group identification</w:t>
      </w:r>
      <w:r w:rsidR="00D670E7" w:rsidRPr="00AF1410">
        <w:rPr>
          <w:rFonts w:asciiTheme="majorBidi" w:hAnsiTheme="majorBidi" w:cstheme="majorBidi"/>
        </w:rPr>
        <w:t xml:space="preserve"> in and of themselves</w:t>
      </w:r>
      <w:r w:rsidR="00AB766A" w:rsidRPr="00AF1410">
        <w:rPr>
          <w:rFonts w:asciiTheme="majorBidi" w:hAnsiTheme="majorBidi" w:cstheme="majorBidi"/>
        </w:rPr>
        <w:t>.</w:t>
      </w:r>
      <w:r w:rsidR="001A359A">
        <w:rPr>
          <w:rFonts w:asciiTheme="majorBidi" w:hAnsiTheme="majorBidi" w:cstheme="majorBidi"/>
        </w:rPr>
        <w:t xml:space="preserve"> </w:t>
      </w:r>
      <w:r w:rsidR="001A359A">
        <w:t xml:space="preserve">We found no reliable mean differences in identification across the experimental conditions in either the </w:t>
      </w:r>
      <w:r w:rsidR="001A359A">
        <w:lastRenderedPageBreak/>
        <w:t xml:space="preserve">pre or post-test measures. However, the inequality model did show that being in a high status group directly predicted </w:t>
      </w:r>
      <w:commentRangeStart w:id="72"/>
      <w:commentRangeStart w:id="73"/>
      <w:r w:rsidR="001A359A">
        <w:t xml:space="preserve">increased identification </w:t>
      </w:r>
      <w:commentRangeEnd w:id="72"/>
      <w:r w:rsidR="00840F2D">
        <w:rPr>
          <w:rStyle w:val="CommentReference"/>
        </w:rPr>
        <w:commentReference w:id="72"/>
      </w:r>
      <w:commentRangeEnd w:id="73"/>
      <w:r w:rsidR="00946283">
        <w:rPr>
          <w:rStyle w:val="CommentReference"/>
        </w:rPr>
        <w:commentReference w:id="73"/>
      </w:r>
      <w:r w:rsidR="001A359A">
        <w:t>after the game</w:t>
      </w:r>
      <w:r w:rsidR="00110A6A">
        <w:t xml:space="preserve"> under those conditions, supporting the basic SIT prediction in that regard</w:t>
      </w:r>
      <w:r w:rsidR="00946283">
        <w:t>, but the status moderation also showed that this occurred not through satisfaction with the group’s superior status as classic SIT literature would predict, but through aiding the low status group and decreasing inequality</w:t>
      </w:r>
      <w:r w:rsidR="001A359A">
        <w:t xml:space="preserve">. </w:t>
      </w:r>
      <w:r w:rsidR="00AB766A" w:rsidRPr="00AF1410">
        <w:rPr>
          <w:rFonts w:asciiTheme="majorBidi" w:hAnsiTheme="majorBidi" w:cstheme="majorBidi"/>
        </w:rPr>
        <w:t xml:space="preserve"> </w:t>
      </w:r>
    </w:p>
    <w:p w14:paraId="51D98462" w14:textId="77777777" w:rsidR="009B5D4B" w:rsidRPr="00AF1410" w:rsidRDefault="009B5D4B" w:rsidP="005A5D5C">
      <w:pPr>
        <w:spacing w:line="480" w:lineRule="auto"/>
        <w:ind w:firstLine="720"/>
        <w:rPr>
          <w:rFonts w:asciiTheme="majorBidi" w:hAnsiTheme="majorBidi" w:cstheme="majorBidi"/>
        </w:rPr>
      </w:pPr>
      <w:r w:rsidRPr="00AF1410">
        <w:rPr>
          <w:rFonts w:asciiTheme="majorBidi" w:hAnsiTheme="majorBidi" w:cstheme="majorBidi"/>
        </w:rPr>
        <w:t>In terms of process, results indicated that when groups were equal in wealth and size, intergroup behavior and individual outcomes were irrelevant to group identification, regardless of whether the groups were distinctive</w:t>
      </w:r>
      <w:r>
        <w:rPr>
          <w:rFonts w:asciiTheme="majorBidi" w:hAnsiTheme="majorBidi" w:cstheme="majorBidi"/>
        </w:rPr>
        <w:t xml:space="preserve"> (</w:t>
      </w:r>
      <w:commentRangeStart w:id="74"/>
      <w:commentRangeStart w:id="75"/>
      <w:r>
        <w:rPr>
          <w:rFonts w:asciiTheme="majorBidi" w:hAnsiTheme="majorBidi" w:cstheme="majorBidi"/>
        </w:rPr>
        <w:t>permeable</w:t>
      </w:r>
      <w:commentRangeEnd w:id="74"/>
      <w:r w:rsidR="00D43476">
        <w:rPr>
          <w:rStyle w:val="CommentReference"/>
        </w:rPr>
        <w:commentReference w:id="74"/>
      </w:r>
      <w:commentRangeEnd w:id="75"/>
      <w:r w:rsidR="00946283">
        <w:rPr>
          <w:rStyle w:val="CommentReference"/>
        </w:rPr>
        <w:commentReference w:id="75"/>
      </w:r>
      <w:r>
        <w:rPr>
          <w:rFonts w:asciiTheme="majorBidi" w:hAnsiTheme="majorBidi" w:cstheme="majorBidi"/>
        </w:rPr>
        <w:t>)</w:t>
      </w:r>
      <w:r w:rsidRPr="00AF1410">
        <w:rPr>
          <w:rFonts w:asciiTheme="majorBidi" w:hAnsiTheme="majorBidi" w:cstheme="majorBidi"/>
        </w:rPr>
        <w:t>. Furthermore, we showed that when groups were distinctive but equal in wealth and size,</w:t>
      </w:r>
      <w:r w:rsidR="00110A6A">
        <w:rPr>
          <w:rFonts w:asciiTheme="majorBidi" w:hAnsiTheme="majorBidi" w:cstheme="majorBidi"/>
        </w:rPr>
        <w:t xml:space="preserve"> (prior)</w:t>
      </w:r>
      <w:r w:rsidRPr="00AF1410">
        <w:rPr>
          <w:rFonts w:asciiTheme="majorBidi" w:hAnsiTheme="majorBidi" w:cstheme="majorBidi"/>
        </w:rPr>
        <w:t xml:space="preserve"> identification led to decreased outcome success. This latter effect suggests that the irrelevance of behavior and outcomes to identification</w:t>
      </w:r>
      <w:r>
        <w:rPr>
          <w:rFonts w:asciiTheme="majorBidi" w:hAnsiTheme="majorBidi" w:cstheme="majorBidi"/>
        </w:rPr>
        <w:t xml:space="preserve"> in this equality condition</w:t>
      </w:r>
      <w:r w:rsidRPr="00AF1410">
        <w:rPr>
          <w:rFonts w:asciiTheme="majorBidi" w:hAnsiTheme="majorBidi" w:cstheme="majorBidi"/>
        </w:rPr>
        <w:t xml:space="preserve"> is not a failure of the manipulation.</w:t>
      </w:r>
      <w:r>
        <w:rPr>
          <w:rFonts w:asciiTheme="majorBidi" w:hAnsiTheme="majorBidi" w:cstheme="majorBidi"/>
        </w:rPr>
        <w:t xml:space="preserve"> </w:t>
      </w:r>
      <w:r>
        <w:t xml:space="preserve">Group category/identity is masked in the equal wealth conditions, so any observed </w:t>
      </w:r>
      <w:proofErr w:type="spellStart"/>
      <w:r>
        <w:t>ingroup</w:t>
      </w:r>
      <w:proofErr w:type="spellEnd"/>
      <w:r>
        <w:t xml:space="preserve"> favoritism in these conditions can be attributed to geographic positioning or self-giving. This would explain the poor model fit </w:t>
      </w:r>
      <w:r w:rsidR="00110A6A">
        <w:t xml:space="preserve">for this </w:t>
      </w:r>
      <w:proofErr w:type="spellStart"/>
      <w:r w:rsidR="00110A6A">
        <w:t>submodel</w:t>
      </w:r>
      <w:proofErr w:type="spellEnd"/>
      <w:r w:rsidR="00110A6A">
        <w:t xml:space="preserve"> </w:t>
      </w:r>
      <w:r>
        <w:t xml:space="preserve">and the fact that group behavior does not predict identification. </w:t>
      </w:r>
      <w:commentRangeStart w:id="76"/>
      <w:commentRangeStart w:id="77"/>
      <w:r>
        <w:t xml:space="preserve">Initial identification with being a member of the experimental game was the only predictor of identification at the end of the </w:t>
      </w:r>
      <w:commentRangeStart w:id="78"/>
      <w:commentRangeStart w:id="79"/>
      <w:r>
        <w:t>game</w:t>
      </w:r>
      <w:commentRangeEnd w:id="76"/>
      <w:r w:rsidR="00D43476">
        <w:rPr>
          <w:rStyle w:val="CommentReference"/>
        </w:rPr>
        <w:commentReference w:id="76"/>
      </w:r>
      <w:commentRangeEnd w:id="77"/>
      <w:commentRangeEnd w:id="78"/>
      <w:commentRangeEnd w:id="79"/>
      <w:r w:rsidR="00946283">
        <w:rPr>
          <w:rStyle w:val="CommentReference"/>
        </w:rPr>
        <w:commentReference w:id="77"/>
      </w:r>
      <w:r w:rsidR="00C1765B">
        <w:rPr>
          <w:rStyle w:val="CommentReference"/>
        </w:rPr>
        <w:commentReference w:id="78"/>
      </w:r>
      <w:r w:rsidR="00BE3BC8">
        <w:rPr>
          <w:rStyle w:val="CommentReference"/>
        </w:rPr>
        <w:commentReference w:id="79"/>
      </w:r>
      <w:r>
        <w:t xml:space="preserve">.  </w:t>
      </w:r>
      <w:r>
        <w:rPr>
          <w:rFonts w:asciiTheme="majorBidi" w:hAnsiTheme="majorBidi" w:cstheme="majorBidi"/>
        </w:rPr>
        <w:t xml:space="preserve">This is supportive of </w:t>
      </w:r>
      <w:r w:rsidRPr="00AF1410">
        <w:rPr>
          <w:rFonts w:asciiTheme="majorBidi" w:hAnsiTheme="majorBidi" w:cstheme="majorBidi"/>
        </w:rPr>
        <w:t>social identity theory’s qualification that groups need to be distinctive in order for identity to form</w:t>
      </w:r>
      <w:r>
        <w:rPr>
          <w:rFonts w:asciiTheme="majorBidi" w:hAnsiTheme="majorBidi" w:cstheme="majorBidi"/>
        </w:rPr>
        <w:t>, strengthen,</w:t>
      </w:r>
      <w:r w:rsidRPr="00AF1410">
        <w:rPr>
          <w:rFonts w:asciiTheme="majorBidi" w:hAnsiTheme="majorBidi" w:cstheme="majorBidi"/>
        </w:rPr>
        <w:t xml:space="preserve"> and be salient in attitudes and behavior</w:t>
      </w:r>
      <w:r w:rsidR="00D33B03">
        <w:rPr>
          <w:rFonts w:asciiTheme="majorBidi" w:hAnsiTheme="majorBidi" w:cstheme="majorBidi"/>
        </w:rPr>
        <w:t xml:space="preserve"> (</w:t>
      </w:r>
      <w:proofErr w:type="spellStart"/>
      <w:r w:rsidR="00D33B03">
        <w:rPr>
          <w:rFonts w:asciiTheme="majorBidi" w:hAnsiTheme="majorBidi" w:cstheme="majorBidi"/>
        </w:rPr>
        <w:t>Tajfel</w:t>
      </w:r>
      <w:proofErr w:type="spellEnd"/>
      <w:r w:rsidR="00D33B03">
        <w:rPr>
          <w:rFonts w:asciiTheme="majorBidi" w:hAnsiTheme="majorBidi" w:cstheme="majorBidi"/>
        </w:rPr>
        <w:t xml:space="preserve"> &amp; Turner, 1979)</w:t>
      </w:r>
      <w:r w:rsidRPr="00AF1410">
        <w:rPr>
          <w:rFonts w:asciiTheme="majorBidi" w:hAnsiTheme="majorBidi" w:cstheme="majorBidi"/>
        </w:rPr>
        <w:t xml:space="preserve">. </w:t>
      </w:r>
      <w:r w:rsidR="005A5D5C">
        <w:rPr>
          <w:rFonts w:asciiTheme="majorBidi" w:hAnsiTheme="majorBidi" w:cstheme="majorBidi"/>
        </w:rPr>
        <w:t xml:space="preserve">In this condition, then, inductive identity formation is not at play, at least not through our observed mediators. </w:t>
      </w:r>
      <w:r w:rsidRPr="00AF1410">
        <w:rPr>
          <w:rFonts w:asciiTheme="majorBidi" w:hAnsiTheme="majorBidi" w:cstheme="majorBidi"/>
        </w:rPr>
        <w:t xml:space="preserve">The fact that the </w:t>
      </w:r>
      <w:r w:rsidR="00110A6A">
        <w:rPr>
          <w:rFonts w:asciiTheme="majorBidi" w:hAnsiTheme="majorBidi" w:cstheme="majorBidi"/>
        </w:rPr>
        <w:t xml:space="preserve">overall </w:t>
      </w:r>
      <w:r w:rsidRPr="00AF1410">
        <w:rPr>
          <w:rFonts w:asciiTheme="majorBidi" w:hAnsiTheme="majorBidi" w:cstheme="majorBidi"/>
        </w:rPr>
        <w:t>model better fit the equality than the individual condition, further shows how the theoretical assumption</w:t>
      </w:r>
      <w:r>
        <w:rPr>
          <w:rFonts w:asciiTheme="majorBidi" w:hAnsiTheme="majorBidi" w:cstheme="majorBidi"/>
        </w:rPr>
        <w:t xml:space="preserve">s of SIT </w:t>
      </w:r>
      <w:r w:rsidRPr="00AF1410">
        <w:rPr>
          <w:rFonts w:asciiTheme="majorBidi" w:hAnsiTheme="majorBidi" w:cstheme="majorBidi"/>
        </w:rPr>
        <w:t>are better suited for conditions in which groups are distinctive.</w:t>
      </w:r>
    </w:p>
    <w:p w14:paraId="20B87204" w14:textId="77777777" w:rsidR="00110A6A" w:rsidRDefault="009B5D4B" w:rsidP="00110A6A">
      <w:pPr>
        <w:spacing w:line="480" w:lineRule="auto"/>
        <w:ind w:firstLine="720"/>
        <w:rPr>
          <w:rFonts w:asciiTheme="majorBidi" w:hAnsiTheme="majorBidi" w:cstheme="majorBidi"/>
        </w:rPr>
      </w:pPr>
      <w:r>
        <w:rPr>
          <w:rFonts w:asciiTheme="majorBidi" w:hAnsiTheme="majorBidi" w:cstheme="majorBidi"/>
        </w:rPr>
        <w:t>I</w:t>
      </w:r>
      <w:r w:rsidR="008E16F3" w:rsidRPr="00AF1410">
        <w:rPr>
          <w:rFonts w:asciiTheme="majorBidi" w:hAnsiTheme="majorBidi" w:cstheme="majorBidi"/>
        </w:rPr>
        <w:t>nequality</w:t>
      </w:r>
      <w:r w:rsidR="00EA589F" w:rsidRPr="00AF1410">
        <w:rPr>
          <w:rFonts w:asciiTheme="majorBidi" w:hAnsiTheme="majorBidi" w:cstheme="majorBidi"/>
        </w:rPr>
        <w:t xml:space="preserve"> itself was not a cause of</w:t>
      </w:r>
      <w:r w:rsidR="00DE3CE0" w:rsidRPr="00AF1410">
        <w:rPr>
          <w:rFonts w:asciiTheme="majorBidi" w:hAnsiTheme="majorBidi" w:cstheme="majorBidi"/>
        </w:rPr>
        <w:t xml:space="preserve"> </w:t>
      </w:r>
      <w:r w:rsidR="00EA589F" w:rsidRPr="00AF1410">
        <w:rPr>
          <w:rFonts w:asciiTheme="majorBidi" w:hAnsiTheme="majorBidi" w:cstheme="majorBidi"/>
        </w:rPr>
        <w:t xml:space="preserve">either increased </w:t>
      </w:r>
      <w:proofErr w:type="spellStart"/>
      <w:r w:rsidR="00EA589F" w:rsidRPr="00AF1410">
        <w:rPr>
          <w:rFonts w:asciiTheme="majorBidi" w:hAnsiTheme="majorBidi" w:cstheme="majorBidi"/>
        </w:rPr>
        <w:t>ingroup</w:t>
      </w:r>
      <w:proofErr w:type="spellEnd"/>
      <w:r w:rsidR="00EA589F" w:rsidRPr="00AF1410">
        <w:rPr>
          <w:rFonts w:asciiTheme="majorBidi" w:hAnsiTheme="majorBidi" w:cstheme="majorBidi"/>
        </w:rPr>
        <w:t xml:space="preserve"> favoritism or decreased altruism.</w:t>
      </w:r>
      <w:r w:rsidR="00AB766A" w:rsidRPr="00AF1410">
        <w:rPr>
          <w:rFonts w:asciiTheme="majorBidi" w:hAnsiTheme="majorBidi" w:cstheme="majorBidi"/>
        </w:rPr>
        <w:t xml:space="preserve"> And </w:t>
      </w:r>
      <w:r w:rsidR="00D670E7" w:rsidRPr="00AF1410">
        <w:rPr>
          <w:rFonts w:asciiTheme="majorBidi" w:hAnsiTheme="majorBidi" w:cstheme="majorBidi"/>
        </w:rPr>
        <w:t>contrary to</w:t>
      </w:r>
      <w:r w:rsidR="008E16F3" w:rsidRPr="00AF1410">
        <w:rPr>
          <w:rFonts w:asciiTheme="majorBidi" w:hAnsiTheme="majorBidi" w:cstheme="majorBidi"/>
        </w:rPr>
        <w:t xml:space="preserve"> </w:t>
      </w:r>
      <w:r w:rsidR="00EA589F" w:rsidRPr="00AF1410">
        <w:rPr>
          <w:rFonts w:asciiTheme="majorBidi" w:hAnsiTheme="majorBidi" w:cstheme="majorBidi"/>
        </w:rPr>
        <w:t>social dominance th</w:t>
      </w:r>
      <w:r w:rsidR="008E16F3" w:rsidRPr="00AF1410">
        <w:rPr>
          <w:rFonts w:asciiTheme="majorBidi" w:hAnsiTheme="majorBidi" w:cstheme="majorBidi"/>
        </w:rPr>
        <w:t>eory (</w:t>
      </w:r>
      <w:proofErr w:type="spellStart"/>
      <w:r w:rsidR="008E16F3" w:rsidRPr="00AF1410">
        <w:rPr>
          <w:rFonts w:asciiTheme="majorBidi" w:hAnsiTheme="majorBidi" w:cstheme="majorBidi"/>
        </w:rPr>
        <w:t>Sidanius</w:t>
      </w:r>
      <w:proofErr w:type="spellEnd"/>
      <w:r w:rsidR="008E16F3" w:rsidRPr="00AF1410">
        <w:rPr>
          <w:rFonts w:asciiTheme="majorBidi" w:hAnsiTheme="majorBidi" w:cstheme="majorBidi"/>
        </w:rPr>
        <w:t xml:space="preserve"> &amp; Pratto, 1999),</w:t>
      </w:r>
      <w:r w:rsidR="00EA589F" w:rsidRPr="00AF1410">
        <w:rPr>
          <w:rFonts w:asciiTheme="majorBidi" w:hAnsiTheme="majorBidi" w:cstheme="majorBidi"/>
        </w:rPr>
        <w:t xml:space="preserve"> </w:t>
      </w:r>
      <w:r w:rsidR="008E16F3" w:rsidRPr="00AF1410">
        <w:rPr>
          <w:rFonts w:asciiTheme="majorBidi" w:hAnsiTheme="majorBidi" w:cstheme="majorBidi"/>
        </w:rPr>
        <w:t xml:space="preserve">inequality </w:t>
      </w:r>
      <w:r w:rsidR="00EA589F" w:rsidRPr="00AF1410">
        <w:rPr>
          <w:rFonts w:asciiTheme="majorBidi" w:hAnsiTheme="majorBidi" w:cstheme="majorBidi"/>
        </w:rPr>
        <w:t>was</w:t>
      </w:r>
      <w:r w:rsidR="008E16F3" w:rsidRPr="00AF1410">
        <w:rPr>
          <w:rFonts w:asciiTheme="majorBidi" w:hAnsiTheme="majorBidi" w:cstheme="majorBidi"/>
        </w:rPr>
        <w:t xml:space="preserve"> </w:t>
      </w:r>
      <w:r w:rsidR="00D670E7" w:rsidRPr="00AF1410">
        <w:rPr>
          <w:rFonts w:asciiTheme="majorBidi" w:hAnsiTheme="majorBidi" w:cstheme="majorBidi"/>
        </w:rPr>
        <w:t>not</w:t>
      </w:r>
      <w:r w:rsidR="00EA589F" w:rsidRPr="00AF1410">
        <w:rPr>
          <w:rFonts w:asciiTheme="majorBidi" w:hAnsiTheme="majorBidi" w:cstheme="majorBidi"/>
        </w:rPr>
        <w:t xml:space="preserve"> self-reinforcing</w:t>
      </w:r>
      <w:r w:rsidR="008E16F3" w:rsidRPr="00AF1410">
        <w:rPr>
          <w:rFonts w:asciiTheme="majorBidi" w:hAnsiTheme="majorBidi" w:cstheme="majorBidi"/>
        </w:rPr>
        <w:t xml:space="preserve"> in</w:t>
      </w:r>
      <w:r w:rsidR="00D670E7" w:rsidRPr="00AF1410">
        <w:rPr>
          <w:rFonts w:asciiTheme="majorBidi" w:hAnsiTheme="majorBidi" w:cstheme="majorBidi"/>
        </w:rPr>
        <w:t xml:space="preserve"> all</w:t>
      </w:r>
      <w:r w:rsidR="008E16F3" w:rsidRPr="00AF1410">
        <w:rPr>
          <w:rFonts w:asciiTheme="majorBidi" w:hAnsiTheme="majorBidi" w:cstheme="majorBidi"/>
        </w:rPr>
        <w:t xml:space="preserve"> hierarchical structural conditio</w:t>
      </w:r>
      <w:r>
        <w:rPr>
          <w:rFonts w:asciiTheme="majorBidi" w:hAnsiTheme="majorBidi" w:cstheme="majorBidi"/>
        </w:rPr>
        <w:t>ns. I</w:t>
      </w:r>
      <w:r w:rsidR="00D670E7" w:rsidRPr="00AF1410">
        <w:rPr>
          <w:rFonts w:asciiTheme="majorBidi" w:hAnsiTheme="majorBidi" w:cstheme="majorBidi"/>
        </w:rPr>
        <w:t>nequality was reinforcing in some conditions</w:t>
      </w:r>
      <w:r w:rsidR="000F58E9">
        <w:rPr>
          <w:rFonts w:asciiTheme="majorBidi" w:hAnsiTheme="majorBidi" w:cstheme="majorBidi"/>
        </w:rPr>
        <w:t>,</w:t>
      </w:r>
      <w:r w:rsidR="008E16F3" w:rsidRPr="00AF1410">
        <w:rPr>
          <w:rFonts w:asciiTheme="majorBidi" w:hAnsiTheme="majorBidi" w:cstheme="majorBidi"/>
        </w:rPr>
        <w:t xml:space="preserve"> </w:t>
      </w:r>
      <w:r>
        <w:rPr>
          <w:rFonts w:asciiTheme="majorBidi" w:hAnsiTheme="majorBidi" w:cstheme="majorBidi"/>
        </w:rPr>
        <w:t xml:space="preserve">however, </w:t>
      </w:r>
      <w:r w:rsidR="008E16F3" w:rsidRPr="00AF1410">
        <w:rPr>
          <w:rFonts w:asciiTheme="majorBidi" w:hAnsiTheme="majorBidi" w:cstheme="majorBidi"/>
        </w:rPr>
        <w:t xml:space="preserve">even when the </w:t>
      </w:r>
      <w:r w:rsidR="00110A6A">
        <w:rPr>
          <w:rFonts w:asciiTheme="majorBidi" w:hAnsiTheme="majorBidi" w:cstheme="majorBidi"/>
        </w:rPr>
        <w:t>modal</w:t>
      </w:r>
      <w:r w:rsidR="008E16F3" w:rsidRPr="00AF1410">
        <w:rPr>
          <w:rFonts w:asciiTheme="majorBidi" w:hAnsiTheme="majorBidi" w:cstheme="majorBidi"/>
        </w:rPr>
        <w:t xml:space="preserve"> behaviors were directed towards hierarchy attenuation (equalizing outcomes)</w:t>
      </w:r>
      <w:r w:rsidR="00EA589F" w:rsidRPr="00AF1410">
        <w:rPr>
          <w:rFonts w:asciiTheme="majorBidi" w:hAnsiTheme="majorBidi" w:cstheme="majorBidi"/>
        </w:rPr>
        <w:t xml:space="preserve">. In fact, in the </w:t>
      </w:r>
      <w:r w:rsidR="00DD1E7B" w:rsidRPr="00AF1410">
        <w:rPr>
          <w:rFonts w:asciiTheme="majorBidi" w:hAnsiTheme="majorBidi" w:cstheme="majorBidi"/>
        </w:rPr>
        <w:t>inequality</w:t>
      </w:r>
      <w:r w:rsidR="00EA589F" w:rsidRPr="00AF1410">
        <w:rPr>
          <w:rFonts w:asciiTheme="majorBidi" w:hAnsiTheme="majorBidi" w:cstheme="majorBidi"/>
        </w:rPr>
        <w:t xml:space="preserve"> condition, where groups were unequal in wealth but equal in size, </w:t>
      </w:r>
      <w:proofErr w:type="spellStart"/>
      <w:r w:rsidR="00EA589F" w:rsidRPr="00AF1410">
        <w:rPr>
          <w:rFonts w:asciiTheme="majorBidi" w:hAnsiTheme="majorBidi" w:cstheme="majorBidi"/>
        </w:rPr>
        <w:t>ingroup</w:t>
      </w:r>
      <w:proofErr w:type="spellEnd"/>
      <w:r w:rsidR="00EA589F" w:rsidRPr="00AF1410">
        <w:rPr>
          <w:rFonts w:asciiTheme="majorBidi" w:hAnsiTheme="majorBidi" w:cstheme="majorBidi"/>
        </w:rPr>
        <w:t xml:space="preserve"> favoritism was </w:t>
      </w:r>
      <w:r w:rsidR="00EA589F" w:rsidRPr="00AF1410">
        <w:rPr>
          <w:rFonts w:asciiTheme="majorBidi" w:hAnsiTheme="majorBidi" w:cstheme="majorBidi"/>
        </w:rPr>
        <w:lastRenderedPageBreak/>
        <w:t>lower, and outgroup aid was higher, than in any other condition</w:t>
      </w:r>
      <w:r w:rsidR="00571B28">
        <w:rPr>
          <w:rFonts w:asciiTheme="majorBidi" w:hAnsiTheme="majorBidi" w:cstheme="majorBidi"/>
        </w:rPr>
        <w:t xml:space="preserve"> (See Table 1)</w:t>
      </w:r>
      <w:r w:rsidR="00EA589F" w:rsidRPr="00AF1410">
        <w:rPr>
          <w:rFonts w:asciiTheme="majorBidi" w:hAnsiTheme="majorBidi" w:cstheme="majorBidi"/>
        </w:rPr>
        <w:t>. It was in the free market</w:t>
      </w:r>
      <w:r w:rsidR="000F58E9">
        <w:rPr>
          <w:rFonts w:asciiTheme="majorBidi" w:hAnsiTheme="majorBidi" w:cstheme="majorBidi"/>
        </w:rPr>
        <w:t xml:space="preserve"> (unequal, permeable)</w:t>
      </w:r>
      <w:r w:rsidR="00EA589F" w:rsidRPr="00AF1410">
        <w:rPr>
          <w:rFonts w:asciiTheme="majorBidi" w:hAnsiTheme="majorBidi" w:cstheme="majorBidi"/>
        </w:rPr>
        <w:t xml:space="preserve"> and minority</w:t>
      </w:r>
      <w:r w:rsidR="000F58E9">
        <w:rPr>
          <w:rFonts w:asciiTheme="majorBidi" w:hAnsiTheme="majorBidi" w:cstheme="majorBidi"/>
        </w:rPr>
        <w:t xml:space="preserve"> (unequal, exclusive)</w:t>
      </w:r>
      <w:r w:rsidR="00EA589F" w:rsidRPr="00AF1410">
        <w:rPr>
          <w:rFonts w:asciiTheme="majorBidi" w:hAnsiTheme="majorBidi" w:cstheme="majorBidi"/>
        </w:rPr>
        <w:t xml:space="preserve"> conditions that </w:t>
      </w:r>
      <w:proofErr w:type="spellStart"/>
      <w:r w:rsidR="00EA589F" w:rsidRPr="00AF1410">
        <w:rPr>
          <w:rFonts w:asciiTheme="majorBidi" w:hAnsiTheme="majorBidi" w:cstheme="majorBidi"/>
        </w:rPr>
        <w:t>ingroup</w:t>
      </w:r>
      <w:proofErr w:type="spellEnd"/>
      <w:r w:rsidR="00EA589F" w:rsidRPr="00AF1410">
        <w:rPr>
          <w:rFonts w:asciiTheme="majorBidi" w:hAnsiTheme="majorBidi" w:cstheme="majorBidi"/>
        </w:rPr>
        <w:t xml:space="preserve"> favoritism and </w:t>
      </w:r>
      <w:r w:rsidR="008E16F3" w:rsidRPr="00AF1410">
        <w:rPr>
          <w:rFonts w:asciiTheme="majorBidi" w:hAnsiTheme="majorBidi" w:cstheme="majorBidi"/>
        </w:rPr>
        <w:t>inequality</w:t>
      </w:r>
      <w:r w:rsidR="00EA589F" w:rsidRPr="00AF1410">
        <w:rPr>
          <w:rFonts w:asciiTheme="majorBidi" w:hAnsiTheme="majorBidi" w:cstheme="majorBidi"/>
        </w:rPr>
        <w:t xml:space="preserve"> in outcomes were highest</w:t>
      </w:r>
      <w:r w:rsidR="00205CEF">
        <w:rPr>
          <w:rFonts w:asciiTheme="majorBidi" w:hAnsiTheme="majorBidi" w:cstheme="majorBidi"/>
        </w:rPr>
        <w:t xml:space="preserve">. </w:t>
      </w:r>
      <w:r w:rsidR="001A359A">
        <w:t>Th</w:t>
      </w:r>
      <w:r w:rsidR="00D80207">
        <w:t>is</w:t>
      </w:r>
      <w:r w:rsidR="001A359A">
        <w:t>, suggest</w:t>
      </w:r>
      <w:r w:rsidR="00D80207">
        <w:t>s</w:t>
      </w:r>
      <w:r w:rsidR="001A359A">
        <w:t xml:space="preserve"> that </w:t>
      </w:r>
      <w:r w:rsidR="00D80207">
        <w:t>both group size and collective mobility</w:t>
      </w:r>
      <w:r w:rsidR="001A359A">
        <w:t xml:space="preserve"> </w:t>
      </w:r>
      <w:r w:rsidR="00D80207">
        <w:t>impact</w:t>
      </w:r>
      <w:r w:rsidR="001A359A">
        <w:t xml:space="preserve"> </w:t>
      </w:r>
      <w:proofErr w:type="spellStart"/>
      <w:r w:rsidR="001A359A">
        <w:t>ingroup</w:t>
      </w:r>
      <w:proofErr w:type="spellEnd"/>
      <w:r w:rsidR="001A359A">
        <w:t xml:space="preserve"> favoritism</w:t>
      </w:r>
      <w:r w:rsidR="00D80207">
        <w:t xml:space="preserve">. Looking more closely, </w:t>
      </w:r>
      <w:r w:rsidR="00F03A07">
        <w:t xml:space="preserve">high status minorities reinforce the categorization implicit in status differences (an implicit categorization recognized by participants in the free market condition, evidenced through their </w:t>
      </w:r>
      <w:proofErr w:type="spellStart"/>
      <w:r w:rsidR="00F03A07">
        <w:t>ingroup</w:t>
      </w:r>
      <w:proofErr w:type="spellEnd"/>
      <w:r w:rsidR="00F03A07">
        <w:t xml:space="preserve"> identification and </w:t>
      </w:r>
      <w:proofErr w:type="spellStart"/>
      <w:r w:rsidR="00F03A07">
        <w:t>ingroup</w:t>
      </w:r>
      <w:proofErr w:type="spellEnd"/>
      <w:r w:rsidR="00F03A07">
        <w:t xml:space="preserve"> favoritism despite the absence of distinctive group boundaries, relying only</w:t>
      </w:r>
      <w:r w:rsidR="00D80207">
        <w:t xml:space="preserve"> </w:t>
      </w:r>
      <w:r w:rsidR="00F03A07">
        <w:t>on status differences to delineate group boundaries). Permeability, on the other hand, while decreasing categorization, increases outcome relevance and interdependence across status lines</w:t>
      </w:r>
      <w:r w:rsidR="00110A6A">
        <w:t xml:space="preserve"> as it increases mobility expectancies</w:t>
      </w:r>
      <w:r w:rsidR="00F03A07">
        <w:t xml:space="preserve">. </w:t>
      </w:r>
      <w:r w:rsidR="00AB766A" w:rsidRPr="00AF1410">
        <w:rPr>
          <w:rFonts w:asciiTheme="majorBidi" w:hAnsiTheme="majorBidi" w:cstheme="majorBidi"/>
        </w:rPr>
        <w:t xml:space="preserve">The tendency for increased </w:t>
      </w:r>
      <w:proofErr w:type="spellStart"/>
      <w:r w:rsidR="00AB766A" w:rsidRPr="00AF1410">
        <w:rPr>
          <w:rFonts w:asciiTheme="majorBidi" w:hAnsiTheme="majorBidi" w:cstheme="majorBidi"/>
        </w:rPr>
        <w:t>ingroup</w:t>
      </w:r>
      <w:proofErr w:type="spellEnd"/>
      <w:r w:rsidR="00AB766A" w:rsidRPr="00AF1410">
        <w:rPr>
          <w:rFonts w:asciiTheme="majorBidi" w:hAnsiTheme="majorBidi" w:cstheme="majorBidi"/>
        </w:rPr>
        <w:t xml:space="preserve"> favoritism, decreased outgroup aid, and increased outcome</w:t>
      </w:r>
      <w:r w:rsidR="000F58E9">
        <w:rPr>
          <w:rFonts w:asciiTheme="majorBidi" w:hAnsiTheme="majorBidi" w:cstheme="majorBidi"/>
        </w:rPr>
        <w:t xml:space="preserve"> inequality</w:t>
      </w:r>
      <w:r w:rsidR="00AB766A" w:rsidRPr="00AF1410">
        <w:rPr>
          <w:rFonts w:asciiTheme="majorBidi" w:hAnsiTheme="majorBidi" w:cstheme="majorBidi"/>
        </w:rPr>
        <w:t xml:space="preserve"> in the free market and minority conditions comes despite the fact that in these and all unequal conditions,</w:t>
      </w:r>
      <w:commentRangeStart w:id="80"/>
      <w:commentRangeStart w:id="81"/>
      <w:r w:rsidR="00AB766A" w:rsidRPr="00AF1410">
        <w:rPr>
          <w:rFonts w:asciiTheme="majorBidi" w:hAnsiTheme="majorBidi" w:cstheme="majorBidi"/>
        </w:rPr>
        <w:t xml:space="preserve"> high status groups apparently considered the situation illegitimate</w:t>
      </w:r>
      <w:commentRangeEnd w:id="80"/>
      <w:r w:rsidR="004B6ACF">
        <w:rPr>
          <w:rStyle w:val="CommentReference"/>
        </w:rPr>
        <w:commentReference w:id="80"/>
      </w:r>
      <w:commentRangeEnd w:id="81"/>
      <w:r w:rsidR="00BE3BC8">
        <w:rPr>
          <w:rStyle w:val="CommentReference"/>
        </w:rPr>
        <w:commentReference w:id="81"/>
      </w:r>
      <w:r w:rsidR="000F58E9">
        <w:rPr>
          <w:rFonts w:asciiTheme="majorBidi" w:hAnsiTheme="majorBidi" w:cstheme="majorBidi"/>
        </w:rPr>
        <w:t xml:space="preserve">, </w:t>
      </w:r>
      <w:r w:rsidR="00AC1516">
        <w:rPr>
          <w:rFonts w:asciiTheme="majorBidi" w:hAnsiTheme="majorBidi" w:cstheme="majorBidi"/>
        </w:rPr>
        <w:t xml:space="preserve"> </w:t>
      </w:r>
      <w:r w:rsidR="00AB766A" w:rsidRPr="00AF1410">
        <w:rPr>
          <w:rFonts w:asciiTheme="majorBidi" w:hAnsiTheme="majorBidi" w:cstheme="majorBidi"/>
        </w:rPr>
        <w:t>and were more likely to try to equalize the differences rather than widen them</w:t>
      </w:r>
      <w:r w:rsidR="000F58E9">
        <w:rPr>
          <w:rFonts w:asciiTheme="majorBidi" w:hAnsiTheme="majorBidi" w:cstheme="majorBidi"/>
        </w:rPr>
        <w:t>,</w:t>
      </w:r>
      <w:r w:rsidR="00AB766A" w:rsidRPr="00AF1410">
        <w:rPr>
          <w:rFonts w:asciiTheme="majorBidi" w:hAnsiTheme="majorBidi" w:cstheme="majorBidi"/>
        </w:rPr>
        <w:t xml:space="preserve"> on average.</w:t>
      </w:r>
      <w:r w:rsidR="00B94190" w:rsidRPr="00AF1410">
        <w:rPr>
          <w:rFonts w:asciiTheme="majorBidi" w:hAnsiTheme="majorBidi" w:cstheme="majorBidi"/>
        </w:rPr>
        <w:t xml:space="preserve"> </w:t>
      </w:r>
    </w:p>
    <w:p w14:paraId="5EFACD7B" w14:textId="77777777" w:rsidR="00114429" w:rsidRDefault="00110A6A" w:rsidP="00110A6A">
      <w:pPr>
        <w:spacing w:line="480" w:lineRule="auto"/>
        <w:ind w:firstLine="720"/>
        <w:rPr>
          <w:rFonts w:asciiTheme="majorBidi" w:hAnsiTheme="majorBidi" w:cstheme="majorBidi"/>
        </w:rPr>
      </w:pPr>
      <w:r>
        <w:rPr>
          <w:rFonts w:asciiTheme="majorBidi" w:hAnsiTheme="majorBidi" w:cstheme="majorBidi"/>
        </w:rPr>
        <w:t>C</w:t>
      </w:r>
      <w:r w:rsidR="00114429">
        <w:rPr>
          <w:rFonts w:asciiTheme="majorBidi" w:hAnsiTheme="majorBidi" w:cstheme="majorBidi"/>
        </w:rPr>
        <w:t xml:space="preserve">ontrary to SIT predictions, group permeability permitting individual mobility did not reduce group identification, even for low status players. </w:t>
      </w:r>
      <w:r w:rsidR="00F03A07">
        <w:rPr>
          <w:rFonts w:asciiTheme="majorBidi" w:hAnsiTheme="majorBidi" w:cstheme="majorBidi"/>
        </w:rPr>
        <w:t xml:space="preserve">These results can only then be explained, as we have done, by integrating both categorization and interdependence dynamics in our understanding of the production of identity performance and through that, the (re)creation of </w:t>
      </w:r>
      <w:proofErr w:type="spellStart"/>
      <w:r w:rsidR="00F03A07">
        <w:rPr>
          <w:rFonts w:asciiTheme="majorBidi" w:hAnsiTheme="majorBidi" w:cstheme="majorBidi"/>
        </w:rPr>
        <w:t>ingroup</w:t>
      </w:r>
      <w:proofErr w:type="spellEnd"/>
      <w:r w:rsidR="00F03A07">
        <w:rPr>
          <w:rFonts w:asciiTheme="majorBidi" w:hAnsiTheme="majorBidi" w:cstheme="majorBidi"/>
        </w:rPr>
        <w:t xml:space="preserve"> identification.</w:t>
      </w:r>
    </w:p>
    <w:p w14:paraId="56A9D334" w14:textId="77777777" w:rsidR="0021216C" w:rsidRDefault="0021216C" w:rsidP="00CB7FD9">
      <w:pPr>
        <w:autoSpaceDE w:val="0"/>
        <w:autoSpaceDN w:val="0"/>
        <w:adjustRightInd w:val="0"/>
        <w:spacing w:after="0" w:line="480" w:lineRule="auto"/>
        <w:ind w:firstLine="720"/>
      </w:pPr>
      <w:r>
        <w:rPr>
          <w:rFonts w:asciiTheme="majorBidi" w:hAnsiTheme="majorBidi" w:cstheme="majorBidi"/>
        </w:rPr>
        <w:t xml:space="preserve">When one adds legitimacy of inequality as a further factor, social identity theory argues that high status minority people with initially high identification, in unstable, illegitimate conditions will tend to show the most consequent </w:t>
      </w:r>
      <w:proofErr w:type="spellStart"/>
      <w:r>
        <w:rPr>
          <w:rFonts w:asciiTheme="majorBidi" w:hAnsiTheme="majorBidi" w:cstheme="majorBidi"/>
        </w:rPr>
        <w:t>ingroup</w:t>
      </w:r>
      <w:proofErr w:type="spellEnd"/>
      <w:r>
        <w:rPr>
          <w:rFonts w:asciiTheme="majorBidi" w:hAnsiTheme="majorBidi" w:cstheme="majorBidi"/>
        </w:rPr>
        <w:t xml:space="preserve"> identification and intergroup bias (</w:t>
      </w:r>
      <w:proofErr w:type="spellStart"/>
      <w:r>
        <w:rPr>
          <w:rFonts w:asciiTheme="majorBidi" w:hAnsiTheme="majorBidi" w:cstheme="majorBidi"/>
        </w:rPr>
        <w:t>Ellemers</w:t>
      </w:r>
      <w:proofErr w:type="spellEnd"/>
      <w:r>
        <w:rPr>
          <w:rFonts w:asciiTheme="majorBidi" w:hAnsiTheme="majorBidi" w:cstheme="majorBidi"/>
        </w:rPr>
        <w:t xml:space="preserve"> et al., 1993). </w:t>
      </w:r>
      <w:r w:rsidR="00CB7FD9">
        <w:rPr>
          <w:rFonts w:asciiTheme="majorBidi" w:hAnsiTheme="majorBidi" w:cstheme="majorBidi"/>
        </w:rPr>
        <w:t>But</w:t>
      </w:r>
      <w:r>
        <w:rPr>
          <w:rFonts w:asciiTheme="majorBidi" w:hAnsiTheme="majorBidi" w:cstheme="majorBidi"/>
        </w:rPr>
        <w:t xml:space="preserve">, </w:t>
      </w:r>
      <w:proofErr w:type="spellStart"/>
      <w:r>
        <w:rPr>
          <w:rFonts w:asciiTheme="majorBidi" w:hAnsiTheme="majorBidi" w:cstheme="majorBidi"/>
        </w:rPr>
        <w:t>Ellemers</w:t>
      </w:r>
      <w:proofErr w:type="spellEnd"/>
      <w:r>
        <w:rPr>
          <w:rFonts w:asciiTheme="majorBidi" w:hAnsiTheme="majorBidi" w:cstheme="majorBidi"/>
        </w:rPr>
        <w:t xml:space="preserve"> et al. (1993) make a distinction between illegitimate group status (the assignment of a group collectively to low status) and illegitimate </w:t>
      </w:r>
      <w:r>
        <w:rPr>
          <w:b/>
          <w:bCs/>
          <w:i/>
          <w:iCs/>
        </w:rPr>
        <w:t xml:space="preserve">personal </w:t>
      </w:r>
      <w:r>
        <w:t>status (i.e. the assignment of an individual to a group with low status). They show that people identify less with their low status group when they are assigned personally to that group. Or, in the authors’ terms (</w:t>
      </w:r>
      <w:proofErr w:type="spellStart"/>
      <w:r>
        <w:t>Ellemers</w:t>
      </w:r>
      <w:proofErr w:type="spellEnd"/>
      <w:r>
        <w:t xml:space="preserve"> et al., 1993): “when belonging to a group that has low status is the consequence of the way one has been treated </w:t>
      </w:r>
      <w:r>
        <w:rPr>
          <w:b/>
          <w:bCs/>
          <w:i/>
          <w:iCs/>
        </w:rPr>
        <w:t xml:space="preserve">personally, </w:t>
      </w:r>
      <w:r>
        <w:t>group members in the illegitimate condition contest their association with this group.”</w:t>
      </w:r>
    </w:p>
    <w:p w14:paraId="4C1864D5" w14:textId="77777777" w:rsidR="00EA589F" w:rsidRDefault="00F03A07" w:rsidP="006B6C2E">
      <w:pPr>
        <w:spacing w:line="480" w:lineRule="auto"/>
        <w:ind w:firstLine="720"/>
        <w:rPr>
          <w:rFonts w:asciiTheme="majorBidi" w:hAnsiTheme="majorBidi" w:cstheme="majorBidi"/>
        </w:rPr>
      </w:pPr>
      <w:r>
        <w:rPr>
          <w:rFonts w:asciiTheme="majorBidi" w:hAnsiTheme="majorBidi" w:cstheme="majorBidi"/>
        </w:rPr>
        <w:lastRenderedPageBreak/>
        <w:t>A</w:t>
      </w:r>
      <w:r w:rsidR="00B94190" w:rsidRPr="00AF1410">
        <w:rPr>
          <w:rFonts w:asciiTheme="majorBidi" w:hAnsiTheme="majorBidi" w:cstheme="majorBidi"/>
        </w:rPr>
        <w:t xml:space="preserve">n examination of the effect of status on </w:t>
      </w:r>
      <w:r w:rsidR="006B6C2E">
        <w:rPr>
          <w:rFonts w:asciiTheme="majorBidi" w:hAnsiTheme="majorBidi" w:cstheme="majorBidi"/>
        </w:rPr>
        <w:t>token</w:t>
      </w:r>
      <w:r w:rsidR="00B94190" w:rsidRPr="00AF1410">
        <w:rPr>
          <w:rFonts w:asciiTheme="majorBidi" w:hAnsiTheme="majorBidi" w:cstheme="majorBidi"/>
        </w:rPr>
        <w:t xml:space="preserve"> change across unequal conditions shows that people in high status groups gave away the most</w:t>
      </w:r>
      <w:r w:rsidR="00110A6A">
        <w:rPr>
          <w:rFonts w:asciiTheme="majorBidi" w:hAnsiTheme="majorBidi" w:cstheme="majorBidi"/>
        </w:rPr>
        <w:t xml:space="preserve"> (relative to what they received)</w:t>
      </w:r>
      <w:r w:rsidR="00B94190" w:rsidRPr="00AF1410">
        <w:rPr>
          <w:rFonts w:asciiTheme="majorBidi" w:hAnsiTheme="majorBidi" w:cstheme="majorBidi"/>
        </w:rPr>
        <w:t xml:space="preserve"> in the </w:t>
      </w:r>
      <w:r w:rsidR="00DD1E7B" w:rsidRPr="00AF1410">
        <w:rPr>
          <w:rFonts w:asciiTheme="majorBidi" w:hAnsiTheme="majorBidi" w:cstheme="majorBidi"/>
        </w:rPr>
        <w:t>inequality</w:t>
      </w:r>
      <w:r w:rsidR="00114429">
        <w:rPr>
          <w:rFonts w:asciiTheme="majorBidi" w:hAnsiTheme="majorBidi" w:cstheme="majorBidi"/>
        </w:rPr>
        <w:t xml:space="preserve"> condition. </w:t>
      </w:r>
      <w:r w:rsidR="00882809">
        <w:t xml:space="preserve">The path weight from status to </w:t>
      </w:r>
      <w:r w:rsidR="006B6C2E">
        <w:t>token</w:t>
      </w:r>
      <w:r w:rsidR="00882809">
        <w:t xml:space="preserve"> change is larger in absolute value in the inequality condition than in other conditions.</w:t>
      </w:r>
      <w:r w:rsidR="00882809">
        <w:rPr>
          <w:rFonts w:asciiTheme="majorBidi" w:hAnsiTheme="majorBidi" w:cstheme="majorBidi"/>
        </w:rPr>
        <w:t xml:space="preserve"> </w:t>
      </w:r>
      <w:r w:rsidR="00114429">
        <w:rPr>
          <w:rFonts w:asciiTheme="majorBidi" w:hAnsiTheme="majorBidi" w:cstheme="majorBidi"/>
        </w:rPr>
        <w:t xml:space="preserve">This </w:t>
      </w:r>
      <w:r w:rsidR="000F58E9">
        <w:rPr>
          <w:rFonts w:asciiTheme="majorBidi" w:hAnsiTheme="majorBidi" w:cstheme="majorBidi"/>
        </w:rPr>
        <w:t xml:space="preserve">was also the condition in which people saw the situation </w:t>
      </w:r>
      <w:r w:rsidR="00114429">
        <w:rPr>
          <w:rFonts w:asciiTheme="majorBidi" w:hAnsiTheme="majorBidi" w:cstheme="majorBidi"/>
        </w:rPr>
        <w:t>as the most</w:t>
      </w:r>
      <w:r w:rsidR="000F58E9">
        <w:rPr>
          <w:rFonts w:asciiTheme="majorBidi" w:hAnsiTheme="majorBidi" w:cstheme="majorBidi"/>
        </w:rPr>
        <w:t xml:space="preserve"> </w:t>
      </w:r>
      <w:r w:rsidR="000F58E9">
        <w:rPr>
          <w:rFonts w:asciiTheme="majorBidi" w:hAnsiTheme="majorBidi" w:cstheme="majorBidi"/>
          <w:i/>
          <w:iCs/>
        </w:rPr>
        <w:t xml:space="preserve">personally </w:t>
      </w:r>
      <w:r w:rsidR="000F58E9">
        <w:rPr>
          <w:rFonts w:asciiTheme="majorBidi" w:hAnsiTheme="majorBidi" w:cstheme="majorBidi"/>
        </w:rPr>
        <w:t>illegitimate</w:t>
      </w:r>
      <w:r w:rsidR="000F58E9">
        <w:rPr>
          <w:rFonts w:asciiTheme="majorBidi" w:hAnsiTheme="majorBidi" w:cstheme="majorBidi"/>
          <w:i/>
          <w:iCs/>
        </w:rPr>
        <w:t xml:space="preserve"> </w:t>
      </w:r>
      <w:r w:rsidR="000F58E9" w:rsidRPr="000F58E9">
        <w:rPr>
          <w:rFonts w:asciiTheme="majorBidi" w:hAnsiTheme="majorBidi" w:cstheme="majorBidi"/>
        </w:rPr>
        <w:t>of the unequal wealth conditions</w:t>
      </w:r>
      <w:r w:rsidR="000F58E9">
        <w:rPr>
          <w:rFonts w:asciiTheme="majorBidi" w:hAnsiTheme="majorBidi" w:cstheme="majorBidi"/>
          <w:i/>
          <w:iCs/>
        </w:rPr>
        <w:t xml:space="preserve"> </w:t>
      </w:r>
      <w:r w:rsidR="000F58E9">
        <w:rPr>
          <w:rFonts w:asciiTheme="majorBidi" w:hAnsiTheme="majorBidi" w:cstheme="majorBidi"/>
        </w:rPr>
        <w:t xml:space="preserve">(see also </w:t>
      </w:r>
      <w:proofErr w:type="spellStart"/>
      <w:r w:rsidR="000F58E9">
        <w:rPr>
          <w:rFonts w:asciiTheme="majorBidi" w:hAnsiTheme="majorBidi" w:cstheme="majorBidi"/>
        </w:rPr>
        <w:t>Ellemers</w:t>
      </w:r>
      <w:proofErr w:type="spellEnd"/>
      <w:r w:rsidR="000F58E9">
        <w:rPr>
          <w:rFonts w:asciiTheme="majorBidi" w:hAnsiTheme="majorBidi" w:cstheme="majorBidi"/>
        </w:rPr>
        <w:t xml:space="preserve"> et al., 1993)</w:t>
      </w:r>
      <w:r w:rsidR="000F58E9" w:rsidRPr="00AF1410">
        <w:rPr>
          <w:rFonts w:asciiTheme="majorBidi" w:hAnsiTheme="majorBidi" w:cstheme="majorBidi"/>
        </w:rPr>
        <w:t>,</w:t>
      </w:r>
      <w:r w:rsidR="000F58E9">
        <w:rPr>
          <w:rFonts w:asciiTheme="majorBidi" w:hAnsiTheme="majorBidi" w:cstheme="majorBidi"/>
        </w:rPr>
        <w:t xml:space="preserve"> with</w:t>
      </w:r>
      <w:r w:rsidR="00114429">
        <w:rPr>
          <w:rFonts w:asciiTheme="majorBidi" w:hAnsiTheme="majorBidi" w:cstheme="majorBidi"/>
        </w:rPr>
        <w:t xml:space="preserve"> low</w:t>
      </w:r>
      <w:r w:rsidR="000F58E9">
        <w:rPr>
          <w:rFonts w:asciiTheme="majorBidi" w:hAnsiTheme="majorBidi" w:cstheme="majorBidi"/>
        </w:rPr>
        <w:t xml:space="preserve"> status</w:t>
      </w:r>
      <w:r w:rsidR="000F58E9" w:rsidRPr="00AF1410">
        <w:rPr>
          <w:rFonts w:asciiTheme="majorBidi" w:hAnsiTheme="majorBidi" w:cstheme="majorBidi"/>
        </w:rPr>
        <w:t xml:space="preserve"> </w:t>
      </w:r>
      <w:r w:rsidR="000F58E9">
        <w:rPr>
          <w:rFonts w:asciiTheme="majorBidi" w:hAnsiTheme="majorBidi" w:cstheme="majorBidi"/>
        </w:rPr>
        <w:t xml:space="preserve">dissociating people from group identification </w:t>
      </w:r>
      <w:r w:rsidR="00114429">
        <w:rPr>
          <w:rFonts w:asciiTheme="majorBidi" w:hAnsiTheme="majorBidi" w:cstheme="majorBidi"/>
        </w:rPr>
        <w:t xml:space="preserve">under this condition, but not </w:t>
      </w:r>
      <w:r w:rsidR="000F58E9">
        <w:rPr>
          <w:rFonts w:asciiTheme="majorBidi" w:hAnsiTheme="majorBidi" w:cstheme="majorBidi"/>
        </w:rPr>
        <w:t>in the free market</w:t>
      </w:r>
      <w:r w:rsidR="00114429">
        <w:rPr>
          <w:rFonts w:asciiTheme="majorBidi" w:hAnsiTheme="majorBidi" w:cstheme="majorBidi"/>
        </w:rPr>
        <w:t xml:space="preserve"> condition</w:t>
      </w:r>
      <w:r w:rsidR="000F58E9">
        <w:rPr>
          <w:rFonts w:asciiTheme="majorBidi" w:hAnsiTheme="majorBidi" w:cstheme="majorBidi"/>
        </w:rPr>
        <w:t xml:space="preserve"> and </w:t>
      </w:r>
      <w:r w:rsidR="00114429">
        <w:rPr>
          <w:rFonts w:asciiTheme="majorBidi" w:hAnsiTheme="majorBidi" w:cstheme="majorBidi"/>
        </w:rPr>
        <w:t xml:space="preserve">only marginally in the </w:t>
      </w:r>
      <w:r w:rsidR="000F58E9">
        <w:rPr>
          <w:rFonts w:asciiTheme="majorBidi" w:hAnsiTheme="majorBidi" w:cstheme="majorBidi"/>
        </w:rPr>
        <w:t>minority condit</w:t>
      </w:r>
      <w:r w:rsidR="00114429">
        <w:rPr>
          <w:rFonts w:asciiTheme="majorBidi" w:hAnsiTheme="majorBidi" w:cstheme="majorBidi"/>
        </w:rPr>
        <w:t>ion</w:t>
      </w:r>
      <w:r w:rsidR="000F58E9">
        <w:rPr>
          <w:rFonts w:asciiTheme="majorBidi" w:hAnsiTheme="majorBidi" w:cstheme="majorBidi"/>
        </w:rPr>
        <w:t>. Players</w:t>
      </w:r>
      <w:r w:rsidR="00114429">
        <w:rPr>
          <w:rFonts w:asciiTheme="majorBidi" w:hAnsiTheme="majorBidi" w:cstheme="majorBidi"/>
        </w:rPr>
        <w:t xml:space="preserve"> </w:t>
      </w:r>
      <w:r w:rsidR="00B94190" w:rsidRPr="00AF1410">
        <w:rPr>
          <w:rFonts w:asciiTheme="majorBidi" w:hAnsiTheme="majorBidi" w:cstheme="majorBidi"/>
        </w:rPr>
        <w:t xml:space="preserve">gave away less </w:t>
      </w:r>
      <w:r w:rsidR="00922C5E">
        <w:rPr>
          <w:rFonts w:asciiTheme="majorBidi" w:hAnsiTheme="majorBidi" w:cstheme="majorBidi"/>
        </w:rPr>
        <w:t xml:space="preserve">over time </w:t>
      </w:r>
      <w:r w:rsidR="00B94190" w:rsidRPr="00AF1410">
        <w:rPr>
          <w:rFonts w:asciiTheme="majorBidi" w:hAnsiTheme="majorBidi" w:cstheme="majorBidi"/>
        </w:rPr>
        <w:t>in the free market condition, and</w:t>
      </w:r>
      <w:r w:rsidR="00110A6A">
        <w:rPr>
          <w:rFonts w:asciiTheme="majorBidi" w:hAnsiTheme="majorBidi" w:cstheme="majorBidi"/>
        </w:rPr>
        <w:t xml:space="preserve"> overall collectively</w:t>
      </w:r>
      <w:r w:rsidR="00B94190" w:rsidRPr="00AF1410">
        <w:rPr>
          <w:rFonts w:asciiTheme="majorBidi" w:hAnsiTheme="majorBidi" w:cstheme="majorBidi"/>
        </w:rPr>
        <w:t xml:space="preserve"> neither gave away </w:t>
      </w:r>
      <w:proofErr w:type="gramStart"/>
      <w:r w:rsidR="00B94190" w:rsidRPr="00AF1410">
        <w:rPr>
          <w:rFonts w:asciiTheme="majorBidi" w:hAnsiTheme="majorBidi" w:cstheme="majorBidi"/>
        </w:rPr>
        <w:t>nor gained</w:t>
      </w:r>
      <w:proofErr w:type="gramEnd"/>
      <w:r w:rsidR="00B94190" w:rsidRPr="00AF1410">
        <w:rPr>
          <w:rFonts w:asciiTheme="majorBidi" w:hAnsiTheme="majorBidi" w:cstheme="majorBidi"/>
        </w:rPr>
        <w:t xml:space="preserve"> tokens in the minority condition (Figure 4).</w:t>
      </w:r>
      <w:r w:rsidR="00AB766A" w:rsidRPr="00AF1410">
        <w:rPr>
          <w:rFonts w:asciiTheme="majorBidi" w:hAnsiTheme="majorBidi" w:cstheme="majorBidi"/>
        </w:rPr>
        <w:t xml:space="preserve"> Thus, even when groups recognize an illegitimate </w:t>
      </w:r>
      <w:r w:rsidR="000F58E9">
        <w:rPr>
          <w:rFonts w:asciiTheme="majorBidi" w:hAnsiTheme="majorBidi" w:cstheme="majorBidi"/>
        </w:rPr>
        <w:t>inequality</w:t>
      </w:r>
      <w:r w:rsidR="00AB766A" w:rsidRPr="00AF1410">
        <w:rPr>
          <w:rFonts w:asciiTheme="majorBidi" w:hAnsiTheme="majorBidi" w:cstheme="majorBidi"/>
        </w:rPr>
        <w:t xml:space="preserve"> and act to correct it</w:t>
      </w:r>
      <w:r w:rsidR="00D33B03">
        <w:rPr>
          <w:rFonts w:asciiTheme="majorBidi" w:hAnsiTheme="majorBidi" w:cstheme="majorBidi"/>
        </w:rPr>
        <w:t xml:space="preserve"> (Rubin, </w:t>
      </w:r>
      <w:proofErr w:type="spellStart"/>
      <w:r w:rsidR="00D33B03">
        <w:rPr>
          <w:rFonts w:asciiTheme="majorBidi" w:hAnsiTheme="majorBidi" w:cstheme="majorBidi"/>
        </w:rPr>
        <w:t>Badea</w:t>
      </w:r>
      <w:proofErr w:type="spellEnd"/>
      <w:r w:rsidR="00D33B03">
        <w:rPr>
          <w:rFonts w:asciiTheme="majorBidi" w:hAnsiTheme="majorBidi" w:cstheme="majorBidi"/>
        </w:rPr>
        <w:t xml:space="preserve"> &amp; </w:t>
      </w:r>
      <w:proofErr w:type="spellStart"/>
      <w:r w:rsidR="00D33B03">
        <w:rPr>
          <w:rFonts w:asciiTheme="majorBidi" w:hAnsiTheme="majorBidi" w:cstheme="majorBidi"/>
        </w:rPr>
        <w:t>Jetten</w:t>
      </w:r>
      <w:proofErr w:type="spellEnd"/>
      <w:r w:rsidR="00D33B03">
        <w:rPr>
          <w:rFonts w:asciiTheme="majorBidi" w:hAnsiTheme="majorBidi" w:cstheme="majorBidi"/>
        </w:rPr>
        <w:t>, 2014)</w:t>
      </w:r>
      <w:r w:rsidR="00AB766A" w:rsidRPr="00AF1410">
        <w:rPr>
          <w:rFonts w:asciiTheme="majorBidi" w:hAnsiTheme="majorBidi" w:cstheme="majorBidi"/>
        </w:rPr>
        <w:t>, structural aspects of the context</w:t>
      </w:r>
      <w:r w:rsidR="00114429">
        <w:rPr>
          <w:rFonts w:asciiTheme="majorBidi" w:hAnsiTheme="majorBidi" w:cstheme="majorBidi"/>
        </w:rPr>
        <w:t xml:space="preserve"> determining more nuanced perceptions of this illegitimacy</w:t>
      </w:r>
      <w:r w:rsidR="00AB766A" w:rsidRPr="00AF1410">
        <w:rPr>
          <w:rFonts w:asciiTheme="majorBidi" w:hAnsiTheme="majorBidi" w:cstheme="majorBidi"/>
        </w:rPr>
        <w:t xml:space="preserve"> </w:t>
      </w:r>
      <w:r w:rsidR="005A2BFC">
        <w:rPr>
          <w:rFonts w:asciiTheme="majorBidi" w:hAnsiTheme="majorBidi" w:cstheme="majorBidi"/>
        </w:rPr>
        <w:t>(</w:t>
      </w:r>
      <w:r w:rsidR="00AB766A" w:rsidRPr="00AF1410">
        <w:rPr>
          <w:rFonts w:asciiTheme="majorBidi" w:hAnsiTheme="majorBidi" w:cstheme="majorBidi"/>
        </w:rPr>
        <w:t>here</w:t>
      </w:r>
      <w:r w:rsidR="005A2BFC">
        <w:rPr>
          <w:rFonts w:asciiTheme="majorBidi" w:hAnsiTheme="majorBidi" w:cstheme="majorBidi"/>
        </w:rPr>
        <w:t>,</w:t>
      </w:r>
      <w:r w:rsidR="00AB766A" w:rsidRPr="00AF1410">
        <w:rPr>
          <w:rFonts w:asciiTheme="majorBidi" w:hAnsiTheme="majorBidi" w:cstheme="majorBidi"/>
        </w:rPr>
        <w:t xml:space="preserve"> group </w:t>
      </w:r>
      <w:r w:rsidR="00114429">
        <w:rPr>
          <w:rFonts w:asciiTheme="majorBidi" w:hAnsiTheme="majorBidi" w:cstheme="majorBidi"/>
        </w:rPr>
        <w:t>distinctiveness (permeability)</w:t>
      </w:r>
      <w:r w:rsidR="00AB766A" w:rsidRPr="00AF1410">
        <w:rPr>
          <w:rFonts w:asciiTheme="majorBidi" w:hAnsiTheme="majorBidi" w:cstheme="majorBidi"/>
        </w:rPr>
        <w:t xml:space="preserve"> and sizes</w:t>
      </w:r>
      <w:r w:rsidR="005A2BFC">
        <w:rPr>
          <w:rFonts w:asciiTheme="majorBidi" w:hAnsiTheme="majorBidi" w:cstheme="majorBidi"/>
        </w:rPr>
        <w:t>)</w:t>
      </w:r>
      <w:r w:rsidR="00AB766A" w:rsidRPr="00AF1410">
        <w:rPr>
          <w:rFonts w:asciiTheme="majorBidi" w:hAnsiTheme="majorBidi" w:cstheme="majorBidi"/>
        </w:rPr>
        <w:t xml:space="preserve"> can change the degree to which </w:t>
      </w:r>
      <w:r w:rsidR="00B94190" w:rsidRPr="00AF1410">
        <w:rPr>
          <w:rFonts w:asciiTheme="majorBidi" w:hAnsiTheme="majorBidi" w:cstheme="majorBidi"/>
        </w:rPr>
        <w:t>intergroup discrimination happens and</w:t>
      </w:r>
      <w:r w:rsidR="000F58E9">
        <w:rPr>
          <w:rFonts w:asciiTheme="majorBidi" w:hAnsiTheme="majorBidi" w:cstheme="majorBidi"/>
        </w:rPr>
        <w:t xml:space="preserve"> inequality</w:t>
      </w:r>
      <w:r w:rsidR="00AB766A" w:rsidRPr="00AF1410">
        <w:rPr>
          <w:rFonts w:asciiTheme="majorBidi" w:hAnsiTheme="majorBidi" w:cstheme="majorBidi"/>
        </w:rPr>
        <w:t xml:space="preserve"> </w:t>
      </w:r>
      <w:r w:rsidR="00B94190" w:rsidRPr="00AF1410">
        <w:rPr>
          <w:rFonts w:asciiTheme="majorBidi" w:hAnsiTheme="majorBidi" w:cstheme="majorBidi"/>
        </w:rPr>
        <w:t>is reinforced</w:t>
      </w:r>
      <w:r w:rsidR="00AB766A" w:rsidRPr="00AF1410">
        <w:rPr>
          <w:rFonts w:asciiTheme="majorBidi" w:hAnsiTheme="majorBidi" w:cstheme="majorBidi"/>
        </w:rPr>
        <w:t>.</w:t>
      </w:r>
    </w:p>
    <w:p w14:paraId="5EE10B48" w14:textId="77777777" w:rsidR="00095007" w:rsidRPr="00AF1410" w:rsidRDefault="00EA589F" w:rsidP="006B6C2E">
      <w:pPr>
        <w:spacing w:line="480" w:lineRule="auto"/>
        <w:ind w:firstLine="720"/>
        <w:rPr>
          <w:rFonts w:asciiTheme="majorBidi" w:hAnsiTheme="majorBidi" w:cstheme="majorBidi"/>
        </w:rPr>
      </w:pPr>
      <w:r w:rsidRPr="00AF1410">
        <w:rPr>
          <w:rFonts w:asciiTheme="majorBidi" w:hAnsiTheme="majorBidi" w:cstheme="majorBidi"/>
        </w:rPr>
        <w:t xml:space="preserve">Additionally, we found that </w:t>
      </w:r>
      <w:r w:rsidR="00095007" w:rsidRPr="00AF1410">
        <w:rPr>
          <w:rFonts w:asciiTheme="majorBidi" w:hAnsiTheme="majorBidi" w:cstheme="majorBidi"/>
        </w:rPr>
        <w:t xml:space="preserve">when groups were unequal in wealth, group distinctiveness and size both caused changes in the way group identification occurred. Under the free market condition, when groups were not distinctive, both intergroup behaviors and token change, as well as pre-test ID, influenced post-test ID. Both </w:t>
      </w:r>
      <w:proofErr w:type="spellStart"/>
      <w:r w:rsidR="00095007" w:rsidRPr="00AF1410">
        <w:rPr>
          <w:rFonts w:asciiTheme="majorBidi" w:hAnsiTheme="majorBidi" w:cstheme="majorBidi"/>
        </w:rPr>
        <w:t>ingroup</w:t>
      </w:r>
      <w:proofErr w:type="spellEnd"/>
      <w:r w:rsidR="00095007" w:rsidRPr="00AF1410">
        <w:rPr>
          <w:rFonts w:asciiTheme="majorBidi" w:hAnsiTheme="majorBidi" w:cstheme="majorBidi"/>
        </w:rPr>
        <w:t xml:space="preserve"> favoritism and outgroup aid during the game caused </w:t>
      </w:r>
      <w:r w:rsidR="001A359A">
        <w:rPr>
          <w:rFonts w:asciiTheme="majorBidi" w:hAnsiTheme="majorBidi" w:cstheme="majorBidi"/>
        </w:rPr>
        <w:t>higher</w:t>
      </w:r>
      <w:r w:rsidR="001A359A" w:rsidRPr="00AF1410">
        <w:rPr>
          <w:rFonts w:asciiTheme="majorBidi" w:hAnsiTheme="majorBidi" w:cstheme="majorBidi"/>
        </w:rPr>
        <w:t xml:space="preserve"> </w:t>
      </w:r>
      <w:r w:rsidR="00095007" w:rsidRPr="00AF1410">
        <w:rPr>
          <w:rFonts w:asciiTheme="majorBidi" w:hAnsiTheme="majorBidi" w:cstheme="majorBidi"/>
        </w:rPr>
        <w:t xml:space="preserve">post-ID for low status groups, but this was moderated by group status, with opposite effects for high status groups. However, when groups </w:t>
      </w:r>
      <w:r w:rsidR="00095007" w:rsidRPr="00AF1410">
        <w:rPr>
          <w:rFonts w:asciiTheme="majorBidi" w:hAnsiTheme="majorBidi" w:cstheme="majorBidi"/>
          <w:i/>
          <w:iCs/>
        </w:rPr>
        <w:t>were</w:t>
      </w:r>
      <w:r w:rsidR="00095007" w:rsidRPr="00AF1410">
        <w:rPr>
          <w:rFonts w:asciiTheme="majorBidi" w:hAnsiTheme="majorBidi" w:cstheme="majorBidi"/>
        </w:rPr>
        <w:t xml:space="preserve"> distinctive, in the </w:t>
      </w:r>
      <w:r w:rsidR="00DD1E7B" w:rsidRPr="00AF1410">
        <w:rPr>
          <w:rFonts w:asciiTheme="majorBidi" w:hAnsiTheme="majorBidi" w:cstheme="majorBidi"/>
        </w:rPr>
        <w:t>inequality</w:t>
      </w:r>
      <w:r w:rsidR="00095007" w:rsidRPr="00AF1410">
        <w:rPr>
          <w:rFonts w:asciiTheme="majorBidi" w:hAnsiTheme="majorBidi" w:cstheme="majorBidi"/>
        </w:rPr>
        <w:t xml:space="preserve"> condition, group status directly predicted post-ID, with high status groups showing more post-test identification. Moreover, intergroup behaviors only indirectly predicted post-ID, through those behaviors’ effects on </w:t>
      </w:r>
      <w:r w:rsidR="006B6C2E">
        <w:rPr>
          <w:rFonts w:asciiTheme="majorBidi" w:hAnsiTheme="majorBidi" w:cstheme="majorBidi"/>
        </w:rPr>
        <w:t>token</w:t>
      </w:r>
      <w:r w:rsidR="00095007" w:rsidRPr="00AF1410">
        <w:rPr>
          <w:rFonts w:asciiTheme="majorBidi" w:hAnsiTheme="majorBidi" w:cstheme="majorBidi"/>
        </w:rPr>
        <w:t xml:space="preserve"> change.</w:t>
      </w:r>
      <w:r w:rsidR="00721033">
        <w:rPr>
          <w:rFonts w:asciiTheme="majorBidi" w:hAnsiTheme="majorBidi" w:cstheme="majorBidi"/>
        </w:rPr>
        <w:t xml:space="preserve"> </w:t>
      </w:r>
      <w:r w:rsidR="00721033" w:rsidRPr="00AF1410">
        <w:rPr>
          <w:rFonts w:asciiTheme="majorBidi" w:hAnsiTheme="majorBidi" w:cstheme="majorBidi"/>
        </w:rPr>
        <w:t xml:space="preserve">Thus, we see that </w:t>
      </w:r>
      <w:r w:rsidR="00721033">
        <w:rPr>
          <w:rFonts w:asciiTheme="majorBidi" w:hAnsiTheme="majorBidi" w:cstheme="majorBidi"/>
        </w:rPr>
        <w:t>u</w:t>
      </w:r>
      <w:r w:rsidR="00721033" w:rsidRPr="001A359A">
        <w:rPr>
          <w:rFonts w:asciiTheme="majorBidi" w:hAnsiTheme="majorBidi" w:cstheme="majorBidi"/>
        </w:rPr>
        <w:t xml:space="preserve">nder condition of illegitimate assignment of individuals to </w:t>
      </w:r>
      <w:proofErr w:type="gramStart"/>
      <w:r w:rsidR="00721033" w:rsidRPr="001A359A">
        <w:rPr>
          <w:rFonts w:asciiTheme="majorBidi" w:hAnsiTheme="majorBidi" w:cstheme="majorBidi"/>
        </w:rPr>
        <w:t>pre</w:t>
      </w:r>
      <w:r w:rsidR="00BE3BC8">
        <w:rPr>
          <w:rFonts w:asciiTheme="majorBidi" w:hAnsiTheme="majorBidi" w:cstheme="majorBidi"/>
        </w:rPr>
        <w:t>-</w:t>
      </w:r>
      <w:r w:rsidR="00721033" w:rsidRPr="001A359A">
        <w:rPr>
          <w:rFonts w:asciiTheme="majorBidi" w:hAnsiTheme="majorBidi" w:cstheme="majorBidi"/>
        </w:rPr>
        <w:t>defined</w:t>
      </w:r>
      <w:proofErr w:type="gramEnd"/>
      <w:r w:rsidR="00721033" w:rsidRPr="001A359A">
        <w:rPr>
          <w:rFonts w:asciiTheme="majorBidi" w:hAnsiTheme="majorBidi" w:cstheme="majorBidi"/>
        </w:rPr>
        <w:t xml:space="preserve"> high and low status groups</w:t>
      </w:r>
      <w:r w:rsidR="00721033">
        <w:rPr>
          <w:rFonts w:asciiTheme="majorBidi" w:hAnsiTheme="majorBidi" w:cstheme="majorBidi"/>
        </w:rPr>
        <w:t>,</w:t>
      </w:r>
      <w:r w:rsidR="00110A6A">
        <w:rPr>
          <w:rFonts w:asciiTheme="majorBidi" w:hAnsiTheme="majorBidi" w:cstheme="majorBidi"/>
        </w:rPr>
        <w:t xml:space="preserve"> </w:t>
      </w:r>
      <w:r w:rsidR="00721033" w:rsidRPr="00AF1410">
        <w:rPr>
          <w:rFonts w:asciiTheme="majorBidi" w:hAnsiTheme="majorBidi" w:cstheme="majorBidi"/>
        </w:rPr>
        <w:t xml:space="preserve">intergroup behaviors </w:t>
      </w:r>
      <w:r w:rsidR="00110A6A">
        <w:rPr>
          <w:rFonts w:asciiTheme="majorBidi" w:hAnsiTheme="majorBidi" w:cstheme="majorBidi"/>
        </w:rPr>
        <w:t>were</w:t>
      </w:r>
      <w:r w:rsidR="00721033" w:rsidRPr="00AF1410">
        <w:rPr>
          <w:rFonts w:asciiTheme="majorBidi" w:hAnsiTheme="majorBidi" w:cstheme="majorBidi"/>
        </w:rPr>
        <w:t xml:space="preserve"> more associated in the</w:t>
      </w:r>
      <w:r w:rsidR="00721033">
        <w:rPr>
          <w:rFonts w:asciiTheme="majorBidi" w:hAnsiTheme="majorBidi" w:cstheme="majorBidi"/>
        </w:rPr>
        <w:t xml:space="preserve"> indistinct groups</w:t>
      </w:r>
      <w:r w:rsidR="00721033" w:rsidRPr="00AF1410">
        <w:rPr>
          <w:rFonts w:asciiTheme="majorBidi" w:hAnsiTheme="majorBidi" w:cstheme="majorBidi"/>
        </w:rPr>
        <w:t xml:space="preserve"> free market condition with post-ID, whereas </w:t>
      </w:r>
      <w:r w:rsidR="00721033">
        <w:rPr>
          <w:rFonts w:asciiTheme="majorBidi" w:hAnsiTheme="majorBidi" w:cstheme="majorBidi"/>
        </w:rPr>
        <w:t xml:space="preserve">in the </w:t>
      </w:r>
      <w:r w:rsidR="00721033" w:rsidRPr="00AF1410">
        <w:rPr>
          <w:rFonts w:asciiTheme="majorBidi" w:hAnsiTheme="majorBidi" w:cstheme="majorBidi"/>
        </w:rPr>
        <w:t>inequality condition</w:t>
      </w:r>
      <w:r w:rsidR="00721033">
        <w:rPr>
          <w:rFonts w:asciiTheme="majorBidi" w:hAnsiTheme="majorBidi" w:cstheme="majorBidi"/>
        </w:rPr>
        <w:t>,</w:t>
      </w:r>
      <w:r w:rsidR="00721033" w:rsidRPr="00AF1410">
        <w:rPr>
          <w:rFonts w:asciiTheme="majorBidi" w:hAnsiTheme="majorBidi" w:cstheme="majorBidi"/>
        </w:rPr>
        <w:t xml:space="preserve"> individual outcomes and collective status are more important determinants of post-ID </w:t>
      </w:r>
      <w:r w:rsidR="00721033">
        <w:rPr>
          <w:rFonts w:asciiTheme="majorBidi" w:hAnsiTheme="majorBidi" w:cstheme="majorBidi"/>
        </w:rPr>
        <w:t>given</w:t>
      </w:r>
      <w:r w:rsidR="00721033" w:rsidRPr="00AF1410">
        <w:rPr>
          <w:rFonts w:asciiTheme="majorBidi" w:hAnsiTheme="majorBidi" w:cstheme="majorBidi"/>
        </w:rPr>
        <w:t xml:space="preserve"> established, distinctive groups.</w:t>
      </w:r>
    </w:p>
    <w:p w14:paraId="7A7AA311" w14:textId="77777777" w:rsidR="00721033" w:rsidRPr="00AF1410" w:rsidRDefault="00770092" w:rsidP="00721033">
      <w:pPr>
        <w:spacing w:line="480" w:lineRule="auto"/>
        <w:ind w:firstLine="720"/>
        <w:rPr>
          <w:rFonts w:asciiTheme="majorBidi" w:hAnsiTheme="majorBidi" w:cstheme="majorBidi"/>
        </w:rPr>
      </w:pPr>
      <w:r>
        <w:rPr>
          <w:rFonts w:asciiTheme="majorBidi" w:hAnsiTheme="majorBidi" w:cstheme="majorBidi"/>
        </w:rPr>
        <w:lastRenderedPageBreak/>
        <w:t>T</w:t>
      </w:r>
      <w:r w:rsidR="00095007" w:rsidRPr="00AF1410">
        <w:rPr>
          <w:rFonts w:asciiTheme="majorBidi" w:hAnsiTheme="majorBidi" w:cstheme="majorBidi"/>
        </w:rPr>
        <w:t xml:space="preserve">he shift from direct to indirect influence of intergroup behaviors on post-identification once groups are defined underscores the role of such behaviors in defining group identities when they are relatively indistinct. The </w:t>
      </w:r>
      <w:r w:rsidR="001B5CC7" w:rsidRPr="00AF1410">
        <w:rPr>
          <w:rFonts w:asciiTheme="majorBidi" w:hAnsiTheme="majorBidi" w:cstheme="majorBidi"/>
        </w:rPr>
        <w:t>two</w:t>
      </w:r>
      <w:r w:rsidR="00095007" w:rsidRPr="00AF1410">
        <w:rPr>
          <w:rFonts w:asciiTheme="majorBidi" w:hAnsiTheme="majorBidi" w:cstheme="majorBidi"/>
        </w:rPr>
        <w:t xml:space="preserve"> observations that</w:t>
      </w:r>
      <w:r w:rsidR="001B5CC7" w:rsidRPr="00AF1410">
        <w:rPr>
          <w:rFonts w:asciiTheme="majorBidi" w:hAnsiTheme="majorBidi" w:cstheme="majorBidi"/>
        </w:rPr>
        <w:t>,</w:t>
      </w:r>
      <w:r w:rsidR="00095007" w:rsidRPr="00AF1410">
        <w:rPr>
          <w:rFonts w:asciiTheme="majorBidi" w:hAnsiTheme="majorBidi" w:cstheme="majorBidi"/>
        </w:rPr>
        <w:t xml:space="preserve"> a) when groups were distinct the effect of intergroup behaviors</w:t>
      </w:r>
      <w:r w:rsidR="002A0E1A" w:rsidRPr="00AF1410">
        <w:rPr>
          <w:rFonts w:asciiTheme="majorBidi" w:hAnsiTheme="majorBidi" w:cstheme="majorBidi"/>
        </w:rPr>
        <w:t xml:space="preserve"> on identification</w:t>
      </w:r>
      <w:r w:rsidR="00095007" w:rsidRPr="00AF1410">
        <w:rPr>
          <w:rFonts w:asciiTheme="majorBidi" w:hAnsiTheme="majorBidi" w:cstheme="majorBidi"/>
        </w:rPr>
        <w:t xml:space="preserve"> was routed through their effects on outcomes, </w:t>
      </w:r>
      <w:r w:rsidR="001B5CC7" w:rsidRPr="00AF1410">
        <w:rPr>
          <w:rFonts w:asciiTheme="majorBidi" w:hAnsiTheme="majorBidi" w:cstheme="majorBidi"/>
        </w:rPr>
        <w:t xml:space="preserve">and </w:t>
      </w:r>
      <w:r w:rsidR="00095007" w:rsidRPr="00AF1410">
        <w:rPr>
          <w:rFonts w:asciiTheme="majorBidi" w:hAnsiTheme="majorBidi" w:cstheme="majorBidi"/>
        </w:rPr>
        <w:t>b) across all unequal conditions outcomes influenced identification, are consonant with sit</w:t>
      </w:r>
      <w:r w:rsidR="00461571">
        <w:rPr>
          <w:rFonts w:asciiTheme="majorBidi" w:hAnsiTheme="majorBidi" w:cstheme="majorBidi"/>
        </w:rPr>
        <w:t>uated cognition’s central tenet;</w:t>
      </w:r>
      <w:r w:rsidR="00095007" w:rsidRPr="00AF1410">
        <w:rPr>
          <w:rFonts w:asciiTheme="majorBidi" w:hAnsiTheme="majorBidi" w:cstheme="majorBidi"/>
        </w:rPr>
        <w:t xml:space="preserve"> that psychology is for action</w:t>
      </w:r>
      <w:r w:rsidR="0053731A">
        <w:rPr>
          <w:rFonts w:asciiTheme="majorBidi" w:hAnsiTheme="majorBidi" w:cstheme="majorBidi"/>
        </w:rPr>
        <w:t xml:space="preserve"> adapted to situation</w:t>
      </w:r>
      <w:r w:rsidR="00095007" w:rsidRPr="00AF1410">
        <w:rPr>
          <w:rFonts w:asciiTheme="majorBidi" w:hAnsiTheme="majorBidi" w:cstheme="majorBidi"/>
        </w:rPr>
        <w:t>.</w:t>
      </w:r>
      <w:r w:rsidR="0053731A">
        <w:rPr>
          <w:rFonts w:asciiTheme="majorBidi" w:hAnsiTheme="majorBidi" w:cstheme="majorBidi"/>
        </w:rPr>
        <w:t xml:space="preserve"> We find evidence of</w:t>
      </w:r>
      <w:r w:rsidR="0053731A" w:rsidRPr="0053731A">
        <w:rPr>
          <w:rFonts w:asciiTheme="majorBidi" w:hAnsiTheme="majorBidi" w:cstheme="majorBidi"/>
        </w:rPr>
        <w:t xml:space="preserve"> interactions</w:t>
      </w:r>
      <w:r w:rsidR="0053731A">
        <w:rPr>
          <w:rFonts w:asciiTheme="majorBidi" w:hAnsiTheme="majorBidi" w:cstheme="majorBidi"/>
        </w:rPr>
        <w:t xml:space="preserve"> </w:t>
      </w:r>
      <w:r w:rsidR="0053731A" w:rsidRPr="0053731A">
        <w:rPr>
          <w:rFonts w:asciiTheme="majorBidi" w:hAnsiTheme="majorBidi" w:cstheme="majorBidi"/>
        </w:rPr>
        <w:t>between perception</w:t>
      </w:r>
      <w:r w:rsidR="0053731A">
        <w:rPr>
          <w:rFonts w:asciiTheme="majorBidi" w:hAnsiTheme="majorBidi" w:cstheme="majorBidi"/>
        </w:rPr>
        <w:t xml:space="preserve"> (identity)</w:t>
      </w:r>
      <w:r w:rsidR="0053731A" w:rsidRPr="0053731A">
        <w:rPr>
          <w:rFonts w:asciiTheme="majorBidi" w:hAnsiTheme="majorBidi" w:cstheme="majorBidi"/>
        </w:rPr>
        <w:t>, action</w:t>
      </w:r>
      <w:r w:rsidR="0053731A">
        <w:rPr>
          <w:rFonts w:asciiTheme="majorBidi" w:hAnsiTheme="majorBidi" w:cstheme="majorBidi"/>
        </w:rPr>
        <w:t xml:space="preserve"> (intergroup behavior)</w:t>
      </w:r>
      <w:r w:rsidR="0053731A" w:rsidRPr="0053731A">
        <w:rPr>
          <w:rFonts w:asciiTheme="majorBidi" w:hAnsiTheme="majorBidi" w:cstheme="majorBidi"/>
        </w:rPr>
        <w:t>, the environment</w:t>
      </w:r>
      <w:r w:rsidR="0053731A">
        <w:rPr>
          <w:rFonts w:asciiTheme="majorBidi" w:hAnsiTheme="majorBidi" w:cstheme="majorBidi"/>
        </w:rPr>
        <w:t xml:space="preserve"> (condition)</w:t>
      </w:r>
      <w:r w:rsidR="0053731A" w:rsidRPr="0053731A">
        <w:rPr>
          <w:rFonts w:asciiTheme="majorBidi" w:hAnsiTheme="majorBidi" w:cstheme="majorBidi"/>
        </w:rPr>
        <w:t>, and other agents, during goal achievement</w:t>
      </w:r>
      <w:r w:rsidR="00095007" w:rsidRPr="00AF1410">
        <w:rPr>
          <w:rFonts w:asciiTheme="majorBidi" w:hAnsiTheme="majorBidi" w:cstheme="majorBidi"/>
        </w:rPr>
        <w:t xml:space="preserve"> </w:t>
      </w:r>
      <w:r w:rsidR="0053731A">
        <w:rPr>
          <w:rFonts w:asciiTheme="majorBidi" w:hAnsiTheme="majorBidi" w:cstheme="majorBidi"/>
        </w:rPr>
        <w:t xml:space="preserve">(e.g., Smith &amp; </w:t>
      </w:r>
      <w:proofErr w:type="spellStart"/>
      <w:r w:rsidR="0053731A">
        <w:rPr>
          <w:rFonts w:asciiTheme="majorBidi" w:hAnsiTheme="majorBidi" w:cstheme="majorBidi"/>
        </w:rPr>
        <w:t>Semin</w:t>
      </w:r>
      <w:proofErr w:type="spellEnd"/>
      <w:r w:rsidR="0053731A">
        <w:rPr>
          <w:rFonts w:asciiTheme="majorBidi" w:hAnsiTheme="majorBidi" w:cstheme="majorBidi"/>
        </w:rPr>
        <w:t xml:space="preserve">, 2004). </w:t>
      </w:r>
      <w:r w:rsidR="00721033">
        <w:t xml:space="preserve">Different processes are involved in </w:t>
      </w:r>
      <w:proofErr w:type="spellStart"/>
      <w:r w:rsidR="00721033">
        <w:t>ingroup</w:t>
      </w:r>
      <w:proofErr w:type="spellEnd"/>
      <w:r w:rsidR="00721033">
        <w:t xml:space="preserve"> identification of high and low status groups in these unequal wealth conditions – high status groups strengthen their identification by sacrificial generosity whereas low status groups strengthen identification by gain. And sometimes this process occurs in parallel with structural and individual difference supports for group identification. In all unequal conditions, moreover, the results support the relevance of both categorization (ID, status) and interdependence (outcomes), with degrees of impact and mediational pathways across structural conditions varying with the congruency between group membership and outcome interdependence, supporting </w:t>
      </w:r>
      <w:proofErr w:type="spellStart"/>
      <w:r w:rsidR="00721033">
        <w:t>Stroebe</w:t>
      </w:r>
      <w:proofErr w:type="spellEnd"/>
      <w:r w:rsidR="00721033">
        <w:t xml:space="preserve"> et al.’s (2015) theoretical integration of social identity theory and interdependence of fate. </w:t>
      </w:r>
    </w:p>
    <w:p w14:paraId="4DCEC22E" w14:textId="77777777" w:rsidR="0053731A" w:rsidRDefault="00721033" w:rsidP="00721033">
      <w:pPr>
        <w:spacing w:line="480" w:lineRule="auto"/>
        <w:ind w:firstLine="720"/>
        <w:rPr>
          <w:rFonts w:asciiTheme="majorBidi" w:hAnsiTheme="majorBidi" w:cstheme="majorBidi"/>
        </w:rPr>
      </w:pPr>
      <w:r>
        <w:rPr>
          <w:rFonts w:asciiTheme="majorBidi" w:hAnsiTheme="majorBidi" w:cstheme="majorBidi"/>
        </w:rPr>
        <w:t>This is also c</w:t>
      </w:r>
      <w:r w:rsidR="0053731A">
        <w:rPr>
          <w:rFonts w:asciiTheme="majorBidi" w:hAnsiTheme="majorBidi" w:cstheme="majorBidi"/>
        </w:rPr>
        <w:t xml:space="preserve">onsistent with the </w:t>
      </w:r>
      <w:r w:rsidR="0053731A" w:rsidRPr="0053731A">
        <w:rPr>
          <w:rFonts w:asciiTheme="majorBidi" w:hAnsiTheme="majorBidi" w:cstheme="majorBidi"/>
        </w:rPr>
        <w:t>Situated Focus Theory of Power</w:t>
      </w:r>
      <w:r w:rsidR="0053731A">
        <w:rPr>
          <w:rFonts w:asciiTheme="majorBidi" w:hAnsiTheme="majorBidi" w:cstheme="majorBidi"/>
        </w:rPr>
        <w:t xml:space="preserve"> (e.g., Willis &amp; </w:t>
      </w:r>
      <w:proofErr w:type="spellStart"/>
      <w:r w:rsidR="0053731A">
        <w:rPr>
          <w:rFonts w:asciiTheme="majorBidi" w:hAnsiTheme="majorBidi" w:cstheme="majorBidi"/>
        </w:rPr>
        <w:t>Guinote</w:t>
      </w:r>
      <w:proofErr w:type="spellEnd"/>
      <w:r w:rsidR="0053731A">
        <w:rPr>
          <w:rFonts w:asciiTheme="majorBidi" w:hAnsiTheme="majorBidi" w:cstheme="majorBidi"/>
        </w:rPr>
        <w:t>, 2011)</w:t>
      </w:r>
      <w:r w:rsidR="0053731A" w:rsidRPr="0053731A">
        <w:rPr>
          <w:rFonts w:asciiTheme="majorBidi" w:hAnsiTheme="majorBidi" w:cstheme="majorBidi"/>
        </w:rPr>
        <w:t xml:space="preserve">, </w:t>
      </w:r>
      <w:r>
        <w:rPr>
          <w:rFonts w:asciiTheme="majorBidi" w:hAnsiTheme="majorBidi" w:cstheme="majorBidi"/>
        </w:rPr>
        <w:t xml:space="preserve">in that </w:t>
      </w:r>
      <w:r w:rsidR="0053731A" w:rsidRPr="0053731A">
        <w:rPr>
          <w:rFonts w:asciiTheme="majorBidi" w:hAnsiTheme="majorBidi" w:cstheme="majorBidi"/>
        </w:rPr>
        <w:t xml:space="preserve">we </w:t>
      </w:r>
      <w:r w:rsidR="0053731A">
        <w:rPr>
          <w:rFonts w:asciiTheme="majorBidi" w:hAnsiTheme="majorBidi" w:cstheme="majorBidi"/>
        </w:rPr>
        <w:t>find</w:t>
      </w:r>
      <w:r w:rsidR="0053731A" w:rsidRPr="0053731A">
        <w:rPr>
          <w:rFonts w:asciiTheme="majorBidi" w:hAnsiTheme="majorBidi" w:cstheme="majorBidi"/>
        </w:rPr>
        <w:t xml:space="preserve"> that power</w:t>
      </w:r>
      <w:r w:rsidR="0053731A">
        <w:rPr>
          <w:rFonts w:asciiTheme="majorBidi" w:hAnsiTheme="majorBidi" w:cstheme="majorBidi"/>
        </w:rPr>
        <w:t>, as wealth,</w:t>
      </w:r>
      <w:r w:rsidR="0053731A" w:rsidRPr="0053731A">
        <w:rPr>
          <w:rFonts w:asciiTheme="majorBidi" w:hAnsiTheme="majorBidi" w:cstheme="majorBidi"/>
        </w:rPr>
        <w:t xml:space="preserve"> has two</w:t>
      </w:r>
      <w:r w:rsidR="0053731A">
        <w:rPr>
          <w:rFonts w:asciiTheme="majorBidi" w:hAnsiTheme="majorBidi" w:cstheme="majorBidi"/>
        </w:rPr>
        <w:t xml:space="preserve"> </w:t>
      </w:r>
      <w:r w:rsidR="0053731A" w:rsidRPr="0053731A">
        <w:rPr>
          <w:rFonts w:asciiTheme="majorBidi" w:hAnsiTheme="majorBidi" w:cstheme="majorBidi"/>
        </w:rPr>
        <w:t>major effects on goal pursuit: it affects the direction of behavior (i.e., the content of</w:t>
      </w:r>
      <w:r w:rsidR="0053731A">
        <w:rPr>
          <w:rFonts w:asciiTheme="majorBidi" w:hAnsiTheme="majorBidi" w:cstheme="majorBidi"/>
        </w:rPr>
        <w:t xml:space="preserve"> </w:t>
      </w:r>
      <w:r w:rsidR="0053731A" w:rsidRPr="0053731A">
        <w:rPr>
          <w:rFonts w:asciiTheme="majorBidi" w:hAnsiTheme="majorBidi" w:cstheme="majorBidi"/>
        </w:rPr>
        <w:t>goals), and the ways people pursue their goals (i.e.</w:t>
      </w:r>
      <w:r w:rsidR="0053731A">
        <w:rPr>
          <w:rFonts w:asciiTheme="majorBidi" w:hAnsiTheme="majorBidi" w:cstheme="majorBidi"/>
        </w:rPr>
        <w:t>, goal initiating and striving). However, contrary to this and other theories of power, as well as social dominance theory, power-holders were not behaviorally oriented towards hierarchy enhancement.</w:t>
      </w:r>
      <w:r w:rsidR="0053731A" w:rsidRPr="0053731A">
        <w:rPr>
          <w:rFonts w:asciiTheme="majorBidi" w:hAnsiTheme="majorBidi" w:cstheme="majorBidi"/>
        </w:rPr>
        <w:t xml:space="preserve"> </w:t>
      </w:r>
    </w:p>
    <w:p w14:paraId="0FFC340F" w14:textId="77777777" w:rsidR="0053731A" w:rsidRDefault="0053731A" w:rsidP="006B6C2E">
      <w:pPr>
        <w:spacing w:line="480" w:lineRule="auto"/>
        <w:ind w:firstLine="720"/>
        <w:rPr>
          <w:rFonts w:asciiTheme="majorBidi" w:hAnsiTheme="majorBidi" w:cstheme="majorBidi"/>
        </w:rPr>
      </w:pPr>
      <w:r w:rsidRPr="00AF1410">
        <w:rPr>
          <w:rFonts w:asciiTheme="majorBidi" w:hAnsiTheme="majorBidi" w:cstheme="majorBidi"/>
        </w:rPr>
        <w:t xml:space="preserve">In </w:t>
      </w:r>
      <w:r>
        <w:rPr>
          <w:rFonts w:asciiTheme="majorBidi" w:hAnsiTheme="majorBidi" w:cstheme="majorBidi"/>
        </w:rPr>
        <w:t>our experimental situations</w:t>
      </w:r>
      <w:r w:rsidRPr="00AF1410">
        <w:rPr>
          <w:rFonts w:asciiTheme="majorBidi" w:hAnsiTheme="majorBidi" w:cstheme="majorBidi"/>
        </w:rPr>
        <w:t xml:space="preserve">, </w:t>
      </w:r>
      <w:r>
        <w:rPr>
          <w:rFonts w:asciiTheme="majorBidi" w:hAnsiTheme="majorBidi" w:cstheme="majorBidi"/>
        </w:rPr>
        <w:t>inequality</w:t>
      </w:r>
      <w:r w:rsidRPr="00AF1410">
        <w:rPr>
          <w:rFonts w:asciiTheme="majorBidi" w:hAnsiTheme="majorBidi" w:cstheme="majorBidi"/>
        </w:rPr>
        <w:t xml:space="preserve"> </w:t>
      </w:r>
      <w:r w:rsidR="00F804CF">
        <w:rPr>
          <w:rFonts w:asciiTheme="majorBidi" w:hAnsiTheme="majorBidi" w:cstheme="majorBidi"/>
        </w:rPr>
        <w:t>produces</w:t>
      </w:r>
      <w:r w:rsidR="00721033">
        <w:rPr>
          <w:rFonts w:asciiTheme="majorBidi" w:hAnsiTheme="majorBidi" w:cstheme="majorBidi"/>
        </w:rPr>
        <w:t xml:space="preserve"> compensatory behavior observed by both </w:t>
      </w:r>
      <w:r w:rsidR="00F804CF">
        <w:rPr>
          <w:rFonts w:asciiTheme="majorBidi" w:hAnsiTheme="majorBidi" w:cstheme="majorBidi"/>
        </w:rPr>
        <w:t xml:space="preserve">high and low status </w:t>
      </w:r>
      <w:r w:rsidR="00721033">
        <w:rPr>
          <w:rFonts w:asciiTheme="majorBidi" w:hAnsiTheme="majorBidi" w:cstheme="majorBidi"/>
        </w:rPr>
        <w:t>groups</w:t>
      </w:r>
      <w:r w:rsidR="00F804CF">
        <w:rPr>
          <w:rFonts w:asciiTheme="majorBidi" w:hAnsiTheme="majorBidi" w:cstheme="majorBidi"/>
        </w:rPr>
        <w:t xml:space="preserve">, leading to </w:t>
      </w:r>
      <w:r>
        <w:rPr>
          <w:rFonts w:asciiTheme="majorBidi" w:hAnsiTheme="majorBidi" w:cstheme="majorBidi"/>
        </w:rPr>
        <w:t>divergent</w:t>
      </w:r>
      <w:r w:rsidRPr="00AF1410">
        <w:rPr>
          <w:rFonts w:asciiTheme="majorBidi" w:hAnsiTheme="majorBidi" w:cstheme="majorBidi"/>
        </w:rPr>
        <w:t xml:space="preserve"> </w:t>
      </w:r>
      <w:r>
        <w:rPr>
          <w:rFonts w:asciiTheme="majorBidi" w:hAnsiTheme="majorBidi" w:cstheme="majorBidi"/>
        </w:rPr>
        <w:t>interactions</w:t>
      </w:r>
      <w:r w:rsidRPr="00AF1410">
        <w:rPr>
          <w:rFonts w:asciiTheme="majorBidi" w:hAnsiTheme="majorBidi" w:cstheme="majorBidi"/>
        </w:rPr>
        <w:t xml:space="preserve"> </w:t>
      </w:r>
      <w:r>
        <w:rPr>
          <w:rFonts w:asciiTheme="majorBidi" w:hAnsiTheme="majorBidi" w:cstheme="majorBidi"/>
        </w:rPr>
        <w:t>between</w:t>
      </w:r>
      <w:r w:rsidRPr="00AF1410">
        <w:rPr>
          <w:rFonts w:asciiTheme="majorBidi" w:hAnsiTheme="majorBidi" w:cstheme="majorBidi"/>
        </w:rPr>
        <w:t xml:space="preserve"> </w:t>
      </w:r>
      <w:r>
        <w:rPr>
          <w:rFonts w:asciiTheme="majorBidi" w:hAnsiTheme="majorBidi" w:cstheme="majorBidi"/>
        </w:rPr>
        <w:t xml:space="preserve">status and </w:t>
      </w:r>
      <w:r w:rsidRPr="00AF1410">
        <w:rPr>
          <w:rFonts w:asciiTheme="majorBidi" w:hAnsiTheme="majorBidi" w:cstheme="majorBidi"/>
        </w:rPr>
        <w:t xml:space="preserve">individual outcomes on post-ID </w:t>
      </w:r>
      <w:r>
        <w:rPr>
          <w:rFonts w:asciiTheme="majorBidi" w:hAnsiTheme="majorBidi" w:cstheme="majorBidi"/>
        </w:rPr>
        <w:t>across</w:t>
      </w:r>
      <w:r w:rsidRPr="00AF1410">
        <w:rPr>
          <w:rFonts w:asciiTheme="majorBidi" w:hAnsiTheme="majorBidi" w:cstheme="majorBidi"/>
        </w:rPr>
        <w:t xml:space="preserve"> conditions. </w:t>
      </w:r>
      <w:r>
        <w:rPr>
          <w:rFonts w:asciiTheme="majorBidi" w:hAnsiTheme="majorBidi" w:cstheme="majorBidi"/>
        </w:rPr>
        <w:t xml:space="preserve">Both high and low status groups aimed to reduce inequality. We find high status groups engaging in the goal of hierarchy attenuation by giving away their surpluses to the low status </w:t>
      </w:r>
      <w:r>
        <w:rPr>
          <w:rFonts w:asciiTheme="majorBidi" w:hAnsiTheme="majorBidi" w:cstheme="majorBidi"/>
        </w:rPr>
        <w:lastRenderedPageBreak/>
        <w:t>group, and linking identification to their degree of generosity, across all but the rich minority conditions. We see low status groups giving to each other and taking from the high status grou</w:t>
      </w:r>
      <w:r w:rsidR="006B6C2E">
        <w:rPr>
          <w:rFonts w:asciiTheme="majorBidi" w:hAnsiTheme="majorBidi" w:cstheme="majorBidi"/>
        </w:rPr>
        <w:t xml:space="preserve">p, and linking positive outcomes </w:t>
      </w:r>
      <w:r>
        <w:rPr>
          <w:rFonts w:asciiTheme="majorBidi" w:hAnsiTheme="majorBidi" w:cstheme="majorBidi"/>
        </w:rPr>
        <w:t>to more identification, again, except in the minority condition. Thus, the claim that some have made</w:t>
      </w:r>
      <w:r w:rsidRPr="0053731A">
        <w:rPr>
          <w:rFonts w:asciiTheme="majorBidi" w:hAnsiTheme="majorBidi" w:cstheme="majorBidi"/>
        </w:rPr>
        <w:t xml:space="preserve"> that once power-holders attain</w:t>
      </w:r>
      <w:r>
        <w:rPr>
          <w:rFonts w:asciiTheme="majorBidi" w:hAnsiTheme="majorBidi" w:cstheme="majorBidi"/>
        </w:rPr>
        <w:t xml:space="preserve"> </w:t>
      </w:r>
      <w:r w:rsidRPr="0053731A">
        <w:rPr>
          <w:rFonts w:asciiTheme="majorBidi" w:hAnsiTheme="majorBidi" w:cstheme="majorBidi"/>
        </w:rPr>
        <w:t>power, they choose to pursue personal goals rather than goals that serve their subordinates</w:t>
      </w:r>
      <w:r w:rsidR="00F804CF">
        <w:rPr>
          <w:rFonts w:asciiTheme="majorBidi" w:hAnsiTheme="majorBidi" w:cstheme="majorBidi"/>
        </w:rPr>
        <w:t xml:space="preserve"> (e.g., </w:t>
      </w:r>
      <w:proofErr w:type="spellStart"/>
      <w:r w:rsidR="00F804CF" w:rsidRPr="0053731A">
        <w:rPr>
          <w:rFonts w:asciiTheme="majorBidi" w:hAnsiTheme="majorBidi" w:cstheme="majorBidi"/>
        </w:rPr>
        <w:t>Gruenfeld</w:t>
      </w:r>
      <w:proofErr w:type="spellEnd"/>
      <w:r w:rsidR="00F804CF" w:rsidRPr="0053731A">
        <w:rPr>
          <w:rFonts w:asciiTheme="majorBidi" w:hAnsiTheme="majorBidi" w:cstheme="majorBidi"/>
        </w:rPr>
        <w:t xml:space="preserve">, </w:t>
      </w:r>
      <w:proofErr w:type="spellStart"/>
      <w:r w:rsidR="00F804CF" w:rsidRPr="0053731A">
        <w:rPr>
          <w:rFonts w:asciiTheme="majorBidi" w:hAnsiTheme="majorBidi" w:cstheme="majorBidi"/>
        </w:rPr>
        <w:t>Inesi</w:t>
      </w:r>
      <w:proofErr w:type="spellEnd"/>
      <w:r w:rsidR="00F804CF" w:rsidRPr="0053731A">
        <w:rPr>
          <w:rFonts w:asciiTheme="majorBidi" w:hAnsiTheme="majorBidi" w:cstheme="majorBidi"/>
        </w:rPr>
        <w:t xml:space="preserve">, Magee, &amp; </w:t>
      </w:r>
      <w:proofErr w:type="spellStart"/>
      <w:r w:rsidR="00F804CF" w:rsidRPr="0053731A">
        <w:rPr>
          <w:rFonts w:asciiTheme="majorBidi" w:hAnsiTheme="majorBidi" w:cstheme="majorBidi"/>
        </w:rPr>
        <w:t>Galinsky</w:t>
      </w:r>
      <w:proofErr w:type="spellEnd"/>
      <w:r w:rsidR="00F804CF" w:rsidRPr="0053731A">
        <w:rPr>
          <w:rFonts w:asciiTheme="majorBidi" w:hAnsiTheme="majorBidi" w:cstheme="majorBidi"/>
        </w:rPr>
        <w:t>, 2008</w:t>
      </w:r>
      <w:r w:rsidR="00F804CF">
        <w:rPr>
          <w:rFonts w:asciiTheme="majorBidi" w:hAnsiTheme="majorBidi" w:cstheme="majorBidi"/>
        </w:rPr>
        <w:t xml:space="preserve">; </w:t>
      </w:r>
      <w:proofErr w:type="spellStart"/>
      <w:r w:rsidR="00F804CF" w:rsidRPr="0053731A">
        <w:rPr>
          <w:rFonts w:asciiTheme="majorBidi" w:hAnsiTheme="majorBidi" w:cstheme="majorBidi"/>
        </w:rPr>
        <w:t>Keltner</w:t>
      </w:r>
      <w:proofErr w:type="spellEnd"/>
      <w:r w:rsidR="00F804CF" w:rsidRPr="0053731A">
        <w:rPr>
          <w:rFonts w:asciiTheme="majorBidi" w:hAnsiTheme="majorBidi" w:cstheme="majorBidi"/>
        </w:rPr>
        <w:t>,</w:t>
      </w:r>
      <w:r w:rsidR="00F804CF">
        <w:rPr>
          <w:rFonts w:asciiTheme="majorBidi" w:hAnsiTheme="majorBidi" w:cstheme="majorBidi"/>
        </w:rPr>
        <w:t xml:space="preserve"> </w:t>
      </w:r>
      <w:proofErr w:type="spellStart"/>
      <w:r w:rsidR="00F804CF">
        <w:rPr>
          <w:rFonts w:asciiTheme="majorBidi" w:hAnsiTheme="majorBidi" w:cstheme="majorBidi"/>
        </w:rPr>
        <w:t>Gruenfeld</w:t>
      </w:r>
      <w:proofErr w:type="spellEnd"/>
      <w:r w:rsidR="00F804CF">
        <w:rPr>
          <w:rFonts w:asciiTheme="majorBidi" w:hAnsiTheme="majorBidi" w:cstheme="majorBidi"/>
        </w:rPr>
        <w:t xml:space="preserve">, </w:t>
      </w:r>
      <w:proofErr w:type="spellStart"/>
      <w:r w:rsidR="00F804CF">
        <w:rPr>
          <w:rFonts w:asciiTheme="majorBidi" w:hAnsiTheme="majorBidi" w:cstheme="majorBidi"/>
        </w:rPr>
        <w:t>Galinsky</w:t>
      </w:r>
      <w:proofErr w:type="spellEnd"/>
      <w:r w:rsidR="00F804CF">
        <w:rPr>
          <w:rFonts w:asciiTheme="majorBidi" w:hAnsiTheme="majorBidi" w:cstheme="majorBidi"/>
        </w:rPr>
        <w:t xml:space="preserve">, and Kraus, </w:t>
      </w:r>
      <w:r w:rsidR="00F804CF" w:rsidRPr="0053731A">
        <w:rPr>
          <w:rFonts w:asciiTheme="majorBidi" w:hAnsiTheme="majorBidi" w:cstheme="majorBidi"/>
        </w:rPr>
        <w:t>2010</w:t>
      </w:r>
      <w:r w:rsidR="00F804CF">
        <w:rPr>
          <w:rFonts w:asciiTheme="majorBidi" w:hAnsiTheme="majorBidi" w:cstheme="majorBidi"/>
        </w:rPr>
        <w:t xml:space="preserve">; Willis &amp; </w:t>
      </w:r>
      <w:proofErr w:type="spellStart"/>
      <w:r w:rsidR="00F804CF">
        <w:rPr>
          <w:rFonts w:asciiTheme="majorBidi" w:hAnsiTheme="majorBidi" w:cstheme="majorBidi"/>
        </w:rPr>
        <w:t>Guinote</w:t>
      </w:r>
      <w:proofErr w:type="spellEnd"/>
      <w:r w:rsidR="00F804CF">
        <w:rPr>
          <w:rFonts w:asciiTheme="majorBidi" w:hAnsiTheme="majorBidi" w:cstheme="majorBidi"/>
        </w:rPr>
        <w:t>, 2011</w:t>
      </w:r>
      <w:r w:rsidR="00F804CF" w:rsidRPr="0053731A">
        <w:rPr>
          <w:rFonts w:asciiTheme="majorBidi" w:hAnsiTheme="majorBidi" w:cstheme="majorBidi"/>
        </w:rPr>
        <w:t>)</w:t>
      </w:r>
      <w:r>
        <w:rPr>
          <w:rFonts w:asciiTheme="majorBidi" w:hAnsiTheme="majorBidi" w:cstheme="majorBidi"/>
        </w:rPr>
        <w:t>, is not as context-sensitive and bounded as it should be</w:t>
      </w:r>
      <w:r w:rsidRPr="0053731A">
        <w:rPr>
          <w:rFonts w:asciiTheme="majorBidi" w:hAnsiTheme="majorBidi" w:cstheme="majorBidi"/>
        </w:rPr>
        <w:t>.</w:t>
      </w:r>
    </w:p>
    <w:p w14:paraId="5965D2A7" w14:textId="77777777" w:rsidR="00721033" w:rsidRDefault="0053731A" w:rsidP="009A6203">
      <w:pPr>
        <w:spacing w:line="480" w:lineRule="auto"/>
        <w:ind w:firstLine="720"/>
        <w:rPr>
          <w:rFonts w:asciiTheme="majorBidi" w:hAnsiTheme="majorBidi" w:cstheme="majorBidi"/>
        </w:rPr>
      </w:pPr>
      <w:r w:rsidRPr="00AF1410">
        <w:rPr>
          <w:rFonts w:asciiTheme="majorBidi" w:hAnsiTheme="majorBidi" w:cstheme="majorBidi"/>
        </w:rPr>
        <w:t xml:space="preserve">We see that the effect of </w:t>
      </w:r>
      <w:proofErr w:type="spellStart"/>
      <w:r w:rsidRPr="00AF1410">
        <w:rPr>
          <w:rFonts w:asciiTheme="majorBidi" w:hAnsiTheme="majorBidi" w:cstheme="majorBidi"/>
        </w:rPr>
        <w:t>ingroup</w:t>
      </w:r>
      <w:proofErr w:type="spellEnd"/>
      <w:r w:rsidRPr="00AF1410">
        <w:rPr>
          <w:rFonts w:asciiTheme="majorBidi" w:hAnsiTheme="majorBidi" w:cstheme="majorBidi"/>
        </w:rPr>
        <w:t xml:space="preserve"> favoritism on individuals’ outcomes is smallest in the inequality condition, and that having a higher proportion of tokens received from outgroup aid actually worsens outcomes for low status groups in the same condition. The unexpected effect of outgroup aid on outcomes in this condition may be due to </w:t>
      </w:r>
      <w:commentRangeStart w:id="82"/>
      <w:commentRangeStart w:id="83"/>
      <w:r w:rsidRPr="00AF1410">
        <w:rPr>
          <w:rFonts w:asciiTheme="majorBidi" w:hAnsiTheme="majorBidi" w:cstheme="majorBidi"/>
        </w:rPr>
        <w:t>excessive reciprocation by low status group members</w:t>
      </w:r>
      <w:commentRangeEnd w:id="82"/>
      <w:r w:rsidR="00ED6EB1">
        <w:rPr>
          <w:rStyle w:val="CommentReference"/>
        </w:rPr>
        <w:commentReference w:id="82"/>
      </w:r>
      <w:commentRangeEnd w:id="83"/>
      <w:r w:rsidR="005A5D5C">
        <w:rPr>
          <w:rStyle w:val="CommentReference"/>
        </w:rPr>
        <w:commentReference w:id="83"/>
      </w:r>
      <w:r w:rsidR="00ED6EB1">
        <w:rPr>
          <w:rFonts w:asciiTheme="majorBidi" w:hAnsiTheme="majorBidi" w:cstheme="majorBidi"/>
        </w:rPr>
        <w:t>.</w:t>
      </w:r>
      <w:r w:rsidRPr="00AF1410">
        <w:rPr>
          <w:rFonts w:asciiTheme="majorBidi" w:hAnsiTheme="majorBidi" w:cstheme="majorBidi"/>
        </w:rPr>
        <w:t xml:space="preserve"> Indeed, the converse of this effect, for high status groups, shows that high status groups benefit from outgroup aid in this condition. Overal</w:t>
      </w:r>
      <w:r w:rsidR="00F804CF">
        <w:rPr>
          <w:rFonts w:asciiTheme="majorBidi" w:hAnsiTheme="majorBidi" w:cstheme="majorBidi"/>
        </w:rPr>
        <w:t>l however, high status groups ga</w:t>
      </w:r>
      <w:r w:rsidRPr="00AF1410">
        <w:rPr>
          <w:rFonts w:asciiTheme="majorBidi" w:hAnsiTheme="majorBidi" w:cstheme="majorBidi"/>
        </w:rPr>
        <w:t>ve away by far more of their tokens</w:t>
      </w:r>
      <w:r w:rsidR="001A359A">
        <w:rPr>
          <w:rFonts w:asciiTheme="majorBidi" w:hAnsiTheme="majorBidi" w:cstheme="majorBidi"/>
        </w:rPr>
        <w:t xml:space="preserve"> to </w:t>
      </w:r>
      <w:proofErr w:type="gramStart"/>
      <w:r w:rsidR="001A359A">
        <w:rPr>
          <w:rFonts w:asciiTheme="majorBidi" w:hAnsiTheme="majorBidi" w:cstheme="majorBidi"/>
        </w:rPr>
        <w:t>the outgroup</w:t>
      </w:r>
      <w:proofErr w:type="gramEnd"/>
      <w:r w:rsidRPr="00AF1410">
        <w:rPr>
          <w:rFonts w:asciiTheme="majorBidi" w:hAnsiTheme="majorBidi" w:cstheme="majorBidi"/>
        </w:rPr>
        <w:t xml:space="preserve"> relative to low </w:t>
      </w:r>
      <w:r w:rsidR="00F804CF">
        <w:rPr>
          <w:rFonts w:asciiTheme="majorBidi" w:hAnsiTheme="majorBidi" w:cstheme="majorBidi"/>
        </w:rPr>
        <w:t>status groups in this condition</w:t>
      </w:r>
      <w:r w:rsidRPr="00AF1410">
        <w:rPr>
          <w:rFonts w:asciiTheme="majorBidi" w:hAnsiTheme="majorBidi" w:cstheme="majorBidi"/>
        </w:rPr>
        <w:t xml:space="preserve"> than in others</w:t>
      </w:r>
      <w:r w:rsidR="00F804CF">
        <w:rPr>
          <w:rFonts w:asciiTheme="majorBidi" w:hAnsiTheme="majorBidi" w:cstheme="majorBidi"/>
        </w:rPr>
        <w:t>, and low status players ga</w:t>
      </w:r>
      <w:r>
        <w:rPr>
          <w:rFonts w:asciiTheme="majorBidi" w:hAnsiTheme="majorBidi" w:cstheme="majorBidi"/>
        </w:rPr>
        <w:t>ve far more to each other than to the outgroup</w:t>
      </w:r>
      <w:r w:rsidRPr="00AF1410">
        <w:rPr>
          <w:rFonts w:asciiTheme="majorBidi" w:hAnsiTheme="majorBidi" w:cstheme="majorBidi"/>
        </w:rPr>
        <w:t xml:space="preserve">. These observations help to explain, from an adaptive point of view, why there is overall less </w:t>
      </w:r>
      <w:proofErr w:type="spellStart"/>
      <w:r w:rsidRPr="00AF1410">
        <w:rPr>
          <w:rFonts w:asciiTheme="majorBidi" w:hAnsiTheme="majorBidi" w:cstheme="majorBidi"/>
        </w:rPr>
        <w:t>ingroup</w:t>
      </w:r>
      <w:proofErr w:type="spellEnd"/>
      <w:r w:rsidRPr="00AF1410">
        <w:rPr>
          <w:rFonts w:asciiTheme="majorBidi" w:hAnsiTheme="majorBidi" w:cstheme="majorBidi"/>
        </w:rPr>
        <w:t xml:space="preserve"> favoritism, more outgroup aid, and the least </w:t>
      </w:r>
      <w:r>
        <w:rPr>
          <w:rFonts w:asciiTheme="majorBidi" w:hAnsiTheme="majorBidi" w:cstheme="majorBidi"/>
        </w:rPr>
        <w:t>inequality</w:t>
      </w:r>
      <w:r w:rsidRPr="00AF1410">
        <w:rPr>
          <w:rFonts w:asciiTheme="majorBidi" w:hAnsiTheme="majorBidi" w:cstheme="majorBidi"/>
        </w:rPr>
        <w:t xml:space="preserve"> of outcomes in the inequality condition</w:t>
      </w:r>
      <w:r>
        <w:rPr>
          <w:rFonts w:asciiTheme="majorBidi" w:hAnsiTheme="majorBidi" w:cstheme="majorBidi"/>
        </w:rPr>
        <w:t xml:space="preserve"> than in other conditions</w:t>
      </w:r>
      <w:r w:rsidRPr="00AF1410">
        <w:rPr>
          <w:rFonts w:asciiTheme="majorBidi" w:hAnsiTheme="majorBidi" w:cstheme="majorBidi"/>
        </w:rPr>
        <w:t xml:space="preserve">. That is, under the inequality condition, </w:t>
      </w:r>
      <w:proofErr w:type="spellStart"/>
      <w:r w:rsidRPr="00AF1410">
        <w:rPr>
          <w:rFonts w:asciiTheme="majorBidi" w:hAnsiTheme="majorBidi" w:cstheme="majorBidi"/>
        </w:rPr>
        <w:t>ingroup</w:t>
      </w:r>
      <w:proofErr w:type="spellEnd"/>
      <w:r w:rsidRPr="00AF1410">
        <w:rPr>
          <w:rFonts w:asciiTheme="majorBidi" w:hAnsiTheme="majorBidi" w:cstheme="majorBidi"/>
        </w:rPr>
        <w:t xml:space="preserve"> favoritism is less effective at improving outcomes, and receiving outgroup aid is costly to those who need it, and a large high status group is</w:t>
      </w:r>
      <w:r>
        <w:rPr>
          <w:rFonts w:asciiTheme="majorBidi" w:hAnsiTheme="majorBidi" w:cstheme="majorBidi"/>
        </w:rPr>
        <w:t xml:space="preserve"> consistently and reliably</w:t>
      </w:r>
      <w:r w:rsidRPr="00AF1410">
        <w:rPr>
          <w:rFonts w:asciiTheme="majorBidi" w:hAnsiTheme="majorBidi" w:cstheme="majorBidi"/>
        </w:rPr>
        <w:t xml:space="preserve"> altruistic</w:t>
      </w:r>
      <w:r w:rsidR="00F804CF">
        <w:rPr>
          <w:rFonts w:asciiTheme="majorBidi" w:hAnsiTheme="majorBidi" w:cstheme="majorBidi"/>
        </w:rPr>
        <w:t>, decreasing social risk</w:t>
      </w:r>
      <w:r w:rsidRPr="00AF1410">
        <w:rPr>
          <w:rFonts w:asciiTheme="majorBidi" w:hAnsiTheme="majorBidi" w:cstheme="majorBidi"/>
        </w:rPr>
        <w:t>. In such a context</w:t>
      </w:r>
      <w:r>
        <w:rPr>
          <w:rFonts w:asciiTheme="majorBidi" w:hAnsiTheme="majorBidi" w:cstheme="majorBidi"/>
        </w:rPr>
        <w:t>,</w:t>
      </w:r>
      <w:r w:rsidRPr="00AF1410">
        <w:rPr>
          <w:rFonts w:asciiTheme="majorBidi" w:hAnsiTheme="majorBidi" w:cstheme="majorBidi"/>
        </w:rPr>
        <w:t xml:space="preserve"> group behaviors are less relevant to both individual outcomes and group identity</w:t>
      </w:r>
      <w:r w:rsidR="00F804CF">
        <w:rPr>
          <w:rFonts w:asciiTheme="majorBidi" w:hAnsiTheme="majorBidi" w:cstheme="majorBidi"/>
        </w:rPr>
        <w:t>, and we see this in contrasting the inequality condition to the free market or minority conditions</w:t>
      </w:r>
      <w:r w:rsidRPr="00AF1410">
        <w:rPr>
          <w:rFonts w:asciiTheme="majorBidi" w:hAnsiTheme="majorBidi" w:cstheme="majorBidi"/>
        </w:rPr>
        <w:t xml:space="preserve">. </w:t>
      </w:r>
      <w:r w:rsidR="009A6203">
        <w:t xml:space="preserve">The direct path from status to post ID is structural whereas the indirect effects through token change shows process: giving tokens to the poor group and not receiving an equal amount in return becomes a form of ‘sacrificial generosity” that boosts identification of high status group members.  </w:t>
      </w:r>
    </w:p>
    <w:p w14:paraId="324F3B24" w14:textId="77777777" w:rsidR="0053731A" w:rsidRPr="00AF1410" w:rsidRDefault="00721033" w:rsidP="005A3846">
      <w:pPr>
        <w:spacing w:line="480" w:lineRule="auto"/>
        <w:ind w:firstLine="720"/>
        <w:rPr>
          <w:rFonts w:asciiTheme="majorBidi" w:hAnsiTheme="majorBidi" w:cstheme="majorBidi"/>
        </w:rPr>
      </w:pPr>
      <w:r>
        <w:rPr>
          <w:rFonts w:asciiTheme="majorBidi" w:hAnsiTheme="majorBidi" w:cstheme="majorBidi"/>
        </w:rPr>
        <w:t>Furthermore, g</w:t>
      </w:r>
      <w:r>
        <w:t>enerosity from the high status group might make the low status identity salient and the persi</w:t>
      </w:r>
      <w:r w:rsidR="00F804CF">
        <w:t>stence of inequality in the face</w:t>
      </w:r>
      <w:r>
        <w:t xml:space="preserve"> of generosity from the high status group might reduce perceptions </w:t>
      </w:r>
      <w:r>
        <w:lastRenderedPageBreak/>
        <w:t xml:space="preserve">of illegitimacy, making </w:t>
      </w:r>
      <w:commentRangeStart w:id="84"/>
      <w:commentRangeStart w:id="85"/>
      <w:r>
        <w:t>dis</w:t>
      </w:r>
      <w:r w:rsidR="00BE3BC8">
        <w:t>-</w:t>
      </w:r>
      <w:r>
        <w:t xml:space="preserve">identification </w:t>
      </w:r>
      <w:r w:rsidR="00F804CF">
        <w:t xml:space="preserve">with the low status group </w:t>
      </w:r>
      <w:commentRangeEnd w:id="84"/>
      <w:r w:rsidR="0002629E">
        <w:rPr>
          <w:rStyle w:val="CommentReference"/>
        </w:rPr>
        <w:commentReference w:id="84"/>
      </w:r>
      <w:commentRangeEnd w:id="85"/>
      <w:r w:rsidR="00B63759">
        <w:rPr>
          <w:rStyle w:val="CommentReference"/>
        </w:rPr>
        <w:commentReference w:id="85"/>
      </w:r>
      <w:r>
        <w:t>the only viable solution</w:t>
      </w:r>
      <w:r w:rsidR="00F804CF">
        <w:t xml:space="preserve"> to maintain positive self-evaluations</w:t>
      </w:r>
      <w:r w:rsidR="009A6203">
        <w:t xml:space="preserve"> in the face of continued inequality</w:t>
      </w:r>
      <w:r>
        <w:t xml:space="preserve">. </w:t>
      </w:r>
      <w:r w:rsidR="005A3846">
        <w:t xml:space="preserve">However, we do not see direct evidence of </w:t>
      </w:r>
      <w:proofErr w:type="spellStart"/>
      <w:r w:rsidR="005A3846">
        <w:t>disidentification</w:t>
      </w:r>
      <w:proofErr w:type="spellEnd"/>
      <w:r w:rsidR="005A3846">
        <w:t xml:space="preserve"> in this condition (see Figure 2a). One possible explanation of this is that instead of altering identification, this manipulation changes the performance and purpose/connotations of identification. L</w:t>
      </w:r>
      <w:r>
        <w:t>ow status group players are acting more as individuals and high status group players are acting more collectively, as group members</w:t>
      </w:r>
      <w:r w:rsidR="00F804CF">
        <w:t>,</w:t>
      </w:r>
      <w:r w:rsidR="009A6203">
        <w:t xml:space="preserve"> in their efforts to reach a harmonious distribution of resources and a positive delineation and interpretation of group boundaries. This would be</w:t>
      </w:r>
      <w:r w:rsidR="00F804CF">
        <w:t xml:space="preserve"> a counter-intuitive and intriguing possibility that needs to be followed up with additional research</w:t>
      </w:r>
      <w:r>
        <w:t>.</w:t>
      </w:r>
    </w:p>
    <w:p w14:paraId="249CB231" w14:textId="77777777" w:rsidR="000A7829" w:rsidRDefault="00EA589F" w:rsidP="00F804CF">
      <w:pPr>
        <w:spacing w:line="480" w:lineRule="auto"/>
        <w:rPr>
          <w:rFonts w:asciiTheme="majorBidi" w:hAnsiTheme="majorBidi" w:cstheme="majorBidi"/>
        </w:rPr>
      </w:pPr>
      <w:r w:rsidRPr="00AF1410">
        <w:rPr>
          <w:rFonts w:asciiTheme="majorBidi" w:hAnsiTheme="majorBidi" w:cstheme="majorBidi"/>
        </w:rPr>
        <w:tab/>
      </w:r>
      <w:r w:rsidR="0027474B" w:rsidRPr="00AF1410">
        <w:rPr>
          <w:rFonts w:asciiTheme="majorBidi" w:hAnsiTheme="majorBidi" w:cstheme="majorBidi"/>
        </w:rPr>
        <w:t xml:space="preserve">Adding the final manipulation, making the wealthy group a minority, we see that both status (marginally) and intergroup behaviors are relevant to post-ID. Unlike the other unequal wealth conditions, status does not affect outcomes in the minority condition, meaning that individuals in either status group neither gained nor lost tokens on average relative to each other. </w:t>
      </w:r>
      <w:r w:rsidR="005106C6" w:rsidRPr="00AF1410">
        <w:rPr>
          <w:rFonts w:asciiTheme="majorBidi" w:hAnsiTheme="majorBidi" w:cstheme="majorBidi"/>
        </w:rPr>
        <w:t xml:space="preserve">This indicates that post-test identification for both low and high status groups in this condition was less dependent on outcomes and more tied to </w:t>
      </w:r>
      <w:r w:rsidR="00E5636A">
        <w:rPr>
          <w:rFonts w:asciiTheme="majorBidi" w:hAnsiTheme="majorBidi" w:cstheme="majorBidi"/>
        </w:rPr>
        <w:t xml:space="preserve">process (in terms of identity performance, e.g., </w:t>
      </w:r>
      <w:r w:rsidR="005106C6" w:rsidRPr="00AF1410">
        <w:rPr>
          <w:rFonts w:asciiTheme="majorBidi" w:hAnsiTheme="majorBidi" w:cstheme="majorBidi"/>
        </w:rPr>
        <w:t>reciprocal altruism</w:t>
      </w:r>
      <w:r w:rsidR="00E5636A">
        <w:rPr>
          <w:rFonts w:asciiTheme="majorBidi" w:hAnsiTheme="majorBidi" w:cstheme="majorBidi"/>
        </w:rPr>
        <w:t>)</w:t>
      </w:r>
      <w:r w:rsidR="005106C6" w:rsidRPr="00AF1410">
        <w:rPr>
          <w:rFonts w:asciiTheme="majorBidi" w:hAnsiTheme="majorBidi" w:cstheme="majorBidi"/>
        </w:rPr>
        <w:t xml:space="preserve">. </w:t>
      </w:r>
    </w:p>
    <w:p w14:paraId="2A6CBAAC" w14:textId="77777777" w:rsidR="005106C6" w:rsidRDefault="005106C6" w:rsidP="000A7829">
      <w:pPr>
        <w:spacing w:line="480" w:lineRule="auto"/>
        <w:ind w:firstLine="720"/>
        <w:rPr>
          <w:rFonts w:asciiTheme="majorBidi" w:hAnsiTheme="majorBidi" w:cstheme="majorBidi"/>
        </w:rPr>
      </w:pPr>
      <w:r w:rsidRPr="00AF1410">
        <w:rPr>
          <w:rFonts w:asciiTheme="majorBidi" w:hAnsiTheme="majorBidi" w:cstheme="majorBidi"/>
        </w:rPr>
        <w:t xml:space="preserve">Nonetheless, the minority condition produced one of the highest emergent levels of </w:t>
      </w:r>
      <w:r w:rsidR="0053731A">
        <w:rPr>
          <w:rFonts w:asciiTheme="majorBidi" w:hAnsiTheme="majorBidi" w:cstheme="majorBidi"/>
        </w:rPr>
        <w:t>inequality</w:t>
      </w:r>
      <w:r w:rsidRPr="00AF1410">
        <w:rPr>
          <w:rFonts w:asciiTheme="majorBidi" w:hAnsiTheme="majorBidi" w:cstheme="majorBidi"/>
        </w:rPr>
        <w:t xml:space="preserve"> of outcomes.</w:t>
      </w:r>
      <w:r w:rsidR="00E5636A">
        <w:rPr>
          <w:rFonts w:asciiTheme="majorBidi" w:hAnsiTheme="majorBidi" w:cstheme="majorBidi"/>
        </w:rPr>
        <w:t xml:space="preserve"> T</w:t>
      </w:r>
      <w:r w:rsidRPr="00AF1410">
        <w:rPr>
          <w:rFonts w:asciiTheme="majorBidi" w:hAnsiTheme="majorBidi" w:cstheme="majorBidi"/>
        </w:rPr>
        <w:t>his is in line with</w:t>
      </w:r>
      <w:r w:rsidR="00E5636A">
        <w:rPr>
          <w:rFonts w:asciiTheme="majorBidi" w:hAnsiTheme="majorBidi" w:cstheme="majorBidi"/>
        </w:rPr>
        <w:t xml:space="preserve"> SIT predictions regarding categorization, as discussed above, as well as with</w:t>
      </w:r>
      <w:r w:rsidRPr="00AF1410">
        <w:rPr>
          <w:rFonts w:asciiTheme="majorBidi" w:hAnsiTheme="majorBidi" w:cstheme="majorBidi"/>
        </w:rPr>
        <w:t xml:space="preserve"> </w:t>
      </w:r>
      <w:r w:rsidR="00E5636A">
        <w:rPr>
          <w:rFonts w:asciiTheme="majorBidi" w:hAnsiTheme="majorBidi" w:cstheme="majorBidi"/>
        </w:rPr>
        <w:t>interdependence and bounded reciprocity predictions. The latter are supported</w:t>
      </w:r>
      <w:r w:rsidRPr="00AF1410">
        <w:rPr>
          <w:rFonts w:asciiTheme="majorBidi" w:hAnsiTheme="majorBidi" w:cstheme="majorBidi"/>
        </w:rPr>
        <w:t xml:space="preserve"> given that the structural effect of a smaller wealthy group is to restrict the </w:t>
      </w:r>
      <w:r w:rsidR="00E5636A">
        <w:rPr>
          <w:rFonts w:asciiTheme="majorBidi" w:hAnsiTheme="majorBidi" w:cstheme="majorBidi"/>
        </w:rPr>
        <w:t>exchange</w:t>
      </w:r>
      <w:r w:rsidRPr="00AF1410">
        <w:rPr>
          <w:rFonts w:asciiTheme="majorBidi" w:hAnsiTheme="majorBidi" w:cstheme="majorBidi"/>
        </w:rPr>
        <w:t xml:space="preserve"> of high status social coordination into material equalization w</w:t>
      </w:r>
      <w:r w:rsidR="00F804CF">
        <w:rPr>
          <w:rFonts w:asciiTheme="majorBidi" w:hAnsiTheme="majorBidi" w:cstheme="majorBidi"/>
        </w:rPr>
        <w:t>ith the larger low status group. This occurs</w:t>
      </w:r>
      <w:r w:rsidRPr="00AF1410">
        <w:rPr>
          <w:rFonts w:asciiTheme="majorBidi" w:hAnsiTheme="majorBidi" w:cstheme="majorBidi"/>
        </w:rPr>
        <w:t xml:space="preserve"> as the low status group reciprocates</w:t>
      </w:r>
      <w:r w:rsidR="00E5636A">
        <w:rPr>
          <w:rFonts w:asciiTheme="majorBidi" w:hAnsiTheme="majorBidi" w:cstheme="majorBidi"/>
        </w:rPr>
        <w:t xml:space="preserve"> to the outgroup</w:t>
      </w:r>
      <w:r w:rsidRPr="00AF1410">
        <w:rPr>
          <w:rFonts w:asciiTheme="majorBidi" w:hAnsiTheme="majorBidi" w:cstheme="majorBidi"/>
        </w:rPr>
        <w:t xml:space="preserve"> only part of the time and with variation between </w:t>
      </w:r>
      <w:proofErr w:type="spellStart"/>
      <w:r w:rsidRPr="00AF1410">
        <w:rPr>
          <w:rFonts w:asciiTheme="majorBidi" w:hAnsiTheme="majorBidi" w:cstheme="majorBidi"/>
        </w:rPr>
        <w:t>ingroup</w:t>
      </w:r>
      <w:proofErr w:type="spellEnd"/>
      <w:r w:rsidRPr="00AF1410">
        <w:rPr>
          <w:rFonts w:asciiTheme="majorBidi" w:hAnsiTheme="majorBidi" w:cstheme="majorBidi"/>
        </w:rPr>
        <w:t xml:space="preserve"> members,</w:t>
      </w:r>
      <w:r w:rsidR="00E5636A">
        <w:rPr>
          <w:rFonts w:asciiTheme="majorBidi" w:hAnsiTheme="majorBidi" w:cstheme="majorBidi"/>
        </w:rPr>
        <w:t xml:space="preserve"> and</w:t>
      </w:r>
      <w:r w:rsidRPr="00AF1410">
        <w:rPr>
          <w:rFonts w:asciiTheme="majorBidi" w:hAnsiTheme="majorBidi" w:cstheme="majorBidi"/>
        </w:rPr>
        <w:t xml:space="preserve"> since the larger number of </w:t>
      </w:r>
      <w:r w:rsidR="00461571">
        <w:rPr>
          <w:rFonts w:asciiTheme="majorBidi" w:hAnsiTheme="majorBidi" w:cstheme="majorBidi"/>
        </w:rPr>
        <w:t xml:space="preserve">low status </w:t>
      </w:r>
      <w:r w:rsidRPr="00AF1410">
        <w:rPr>
          <w:rFonts w:asciiTheme="majorBidi" w:hAnsiTheme="majorBidi" w:cstheme="majorBidi"/>
        </w:rPr>
        <w:t>agents</w:t>
      </w:r>
      <w:r w:rsidR="00E5636A">
        <w:rPr>
          <w:rFonts w:asciiTheme="majorBidi" w:hAnsiTheme="majorBidi" w:cstheme="majorBidi"/>
        </w:rPr>
        <w:t xml:space="preserve"> (in need)</w:t>
      </w:r>
      <w:r w:rsidRPr="00AF1410">
        <w:rPr>
          <w:rFonts w:asciiTheme="majorBidi" w:hAnsiTheme="majorBidi" w:cstheme="majorBidi"/>
        </w:rPr>
        <w:t xml:space="preserve"> involved in reciprocation is sufficient to overcome the use of </w:t>
      </w:r>
      <w:proofErr w:type="spellStart"/>
      <w:r w:rsidRPr="00AF1410">
        <w:rPr>
          <w:rFonts w:asciiTheme="majorBidi" w:hAnsiTheme="majorBidi" w:cstheme="majorBidi"/>
        </w:rPr>
        <w:t>ingroup</w:t>
      </w:r>
      <w:proofErr w:type="spellEnd"/>
      <w:r w:rsidRPr="00AF1410">
        <w:rPr>
          <w:rFonts w:asciiTheme="majorBidi" w:hAnsiTheme="majorBidi" w:cstheme="majorBidi"/>
        </w:rPr>
        <w:t xml:space="preserve"> favoritism for outcome improvement by low status agents.</w:t>
      </w:r>
    </w:p>
    <w:p w14:paraId="28422D28" w14:textId="77777777" w:rsidR="00A52710" w:rsidRDefault="00A52710" w:rsidP="00AB6DC7">
      <w:pPr>
        <w:autoSpaceDE w:val="0"/>
        <w:autoSpaceDN w:val="0"/>
        <w:adjustRightInd w:val="0"/>
        <w:spacing w:after="0" w:line="480" w:lineRule="auto"/>
        <w:ind w:firstLine="720"/>
      </w:pPr>
      <w:r>
        <w:rPr>
          <w:rFonts w:asciiTheme="majorBidi" w:hAnsiTheme="majorBidi" w:cstheme="majorBidi"/>
        </w:rPr>
        <w:t xml:space="preserve">There are other perspectives that would be generative to take in interpreting the results of this </w:t>
      </w:r>
      <w:r w:rsidR="004B5BA0">
        <w:rPr>
          <w:rFonts w:asciiTheme="majorBidi" w:hAnsiTheme="majorBidi" w:cstheme="majorBidi"/>
        </w:rPr>
        <w:t xml:space="preserve">exploratory </w:t>
      </w:r>
      <w:r>
        <w:rPr>
          <w:rFonts w:asciiTheme="majorBidi" w:hAnsiTheme="majorBidi" w:cstheme="majorBidi"/>
        </w:rPr>
        <w:t xml:space="preserve">study and extrapolating to future research. One such perspective emphasizes power dynamics. </w:t>
      </w:r>
      <w:r>
        <w:t xml:space="preserve">It is argued, for example, that there are different forms of power, and that concepts such as status, seen as </w:t>
      </w:r>
      <w:r>
        <w:lastRenderedPageBreak/>
        <w:t>dist</w:t>
      </w:r>
      <w:r w:rsidR="00BB2EFB">
        <w:t xml:space="preserve">inct from control over outcomes, and </w:t>
      </w:r>
      <w:r>
        <w:t xml:space="preserve">are actually forms of power that are interchangeable with others, such as wealth (e.g., Power Basis Theory, Pratto &amp; Bou Zeineddine, 2015). Illegitimate status is more materially and psychologically costly to want to maintain, even for high status groups in some circumstances, because legitimacy is itself a form of power that serves to fulfill human needs, and therefore is embedded in social motivation (e.g., </w:t>
      </w:r>
      <w:r w:rsidR="00BB2EFB">
        <w:t>Pratto &amp; Bou Zeineddine, 2015</w:t>
      </w:r>
      <w:r>
        <w:t xml:space="preserve">). Another example of the relevance of power research, is the general tendency for power and status to be self-reinforcing (e.g., </w:t>
      </w:r>
      <w:proofErr w:type="spellStart"/>
      <w:r>
        <w:t>Sidanius</w:t>
      </w:r>
      <w:proofErr w:type="spellEnd"/>
      <w:r>
        <w:t xml:space="preserve"> &amp; Pratto, 1999; Magee &amp; </w:t>
      </w:r>
      <w:proofErr w:type="spellStart"/>
      <w:r>
        <w:t>Galinsky</w:t>
      </w:r>
      <w:proofErr w:type="spellEnd"/>
      <w:r>
        <w:t xml:space="preserve">, 2008). Yet another </w:t>
      </w:r>
      <w:r w:rsidR="004B5BA0">
        <w:t>debate</w:t>
      </w:r>
      <w:r w:rsidR="00721033">
        <w:t xml:space="preserve"> this study </w:t>
      </w:r>
      <w:r w:rsidR="004B5BA0">
        <w:t>begins to</w:t>
      </w:r>
      <w:r w:rsidR="00721033">
        <w:t xml:space="preserve"> address</w:t>
      </w:r>
      <w:r>
        <w:t xml:space="preserve"> is the claim that powerful people are more </w:t>
      </w:r>
      <w:proofErr w:type="spellStart"/>
      <w:r>
        <w:t>intrapsychically</w:t>
      </w:r>
      <w:proofErr w:type="spellEnd"/>
      <w:r>
        <w:t xml:space="preserve"> than contextually influenced (</w:t>
      </w:r>
      <w:proofErr w:type="spellStart"/>
      <w:r>
        <w:t>Galinsky</w:t>
      </w:r>
      <w:proofErr w:type="spellEnd"/>
      <w:r>
        <w:t xml:space="preserve">, Magee, </w:t>
      </w:r>
      <w:proofErr w:type="spellStart"/>
      <w:r>
        <w:t>Gruenfeld</w:t>
      </w:r>
      <w:proofErr w:type="spellEnd"/>
      <w:r>
        <w:t>, Whitson, &amp; Liljenquist, 2008).</w:t>
      </w:r>
      <w:r w:rsidR="004B5BA0">
        <w:t xml:space="preserve"> Future iterations of this design and others need to pursue and test such alternative theoretical perspectives on identification dynamics’ structural moderations against the explanations from SIT and interdependence theory put forward here.</w:t>
      </w:r>
    </w:p>
    <w:p w14:paraId="0DCB14C0" w14:textId="77777777" w:rsidR="008363F2" w:rsidRPr="00E5636A" w:rsidRDefault="008363F2" w:rsidP="008363F2">
      <w:pPr>
        <w:autoSpaceDE w:val="0"/>
        <w:autoSpaceDN w:val="0"/>
        <w:adjustRightInd w:val="0"/>
        <w:spacing w:after="0" w:line="480" w:lineRule="auto"/>
        <w:ind w:firstLine="720"/>
      </w:pPr>
      <w:r>
        <w:t>Our results overall strengthen the case for describing social identification as situated, where  people (a) continuously make sense of their position in a social system, and (b) act adaptively by making use of the individual and collective resources in relation to their constraints. Grand predictions from various theoretical models are subject to specific features of social situations.</w:t>
      </w:r>
    </w:p>
    <w:p w14:paraId="42E7CC96" w14:textId="77777777" w:rsidR="008363F2" w:rsidRDefault="008363F2" w:rsidP="008363F2">
      <w:pPr>
        <w:autoSpaceDE w:val="0"/>
        <w:autoSpaceDN w:val="0"/>
        <w:adjustRightInd w:val="0"/>
        <w:spacing w:after="0" w:line="480" w:lineRule="auto"/>
        <w:ind w:firstLine="720"/>
      </w:pPr>
      <w:r>
        <w:t xml:space="preserve">Power is critical to this: one of the clear findings from these results is that people cannot just do what they want; their situated identity is subject to individual and group power. "Adaptively" may mean many things, and as this study shows, can be oriented to giving resources away in the interests of collective fairness or accumulating resources for individual gain. This perspective requires us to mare carefully consider process and what Cherry calls the stubborn particulars of situations to understand how people will make sense of social situations in ways that inform their identities. </w:t>
      </w:r>
    </w:p>
    <w:p w14:paraId="51A0713B" w14:textId="77777777" w:rsidR="008363F2" w:rsidRDefault="008363F2" w:rsidP="008363F2">
      <w:pPr>
        <w:autoSpaceDE w:val="0"/>
        <w:autoSpaceDN w:val="0"/>
        <w:adjustRightInd w:val="0"/>
        <w:spacing w:after="0" w:line="480" w:lineRule="auto"/>
        <w:ind w:firstLine="720"/>
      </w:pPr>
      <w:r>
        <w:t xml:space="preserve">There are many theoretical implications of this argument. One important message for social identity theory is that is incorrect to assume that high </w:t>
      </w:r>
      <w:proofErr w:type="spellStart"/>
      <w:r>
        <w:t>ingroup</w:t>
      </w:r>
      <w:proofErr w:type="spellEnd"/>
      <w:r>
        <w:t xml:space="preserve"> identification will always result in people acting in </w:t>
      </w:r>
      <w:proofErr w:type="spellStart"/>
      <w:r>
        <w:t>favour</w:t>
      </w:r>
      <w:proofErr w:type="spellEnd"/>
      <w:r>
        <w:t xml:space="preserve"> of their own group to the detriment of others; </w:t>
      </w:r>
      <w:proofErr w:type="spellStart"/>
      <w:r>
        <w:t>behaviour</w:t>
      </w:r>
      <w:proofErr w:type="spellEnd"/>
      <w:r>
        <w:t xml:space="preserve"> supports </w:t>
      </w:r>
      <w:proofErr w:type="spellStart"/>
      <w:r>
        <w:t>ingroup</w:t>
      </w:r>
      <w:proofErr w:type="spellEnd"/>
      <w:r>
        <w:t xml:space="preserve"> identification (and vice versa) via emergent and situated individual and group norms (e.g., an emergent norm of charity from the high status group).  The interactionist version of SIT (e.g. </w:t>
      </w:r>
      <w:proofErr w:type="spellStart"/>
      <w:r>
        <w:t>Reicher</w:t>
      </w:r>
      <w:proofErr w:type="spellEnd"/>
      <w:r>
        <w:t xml:space="preserve">, Haslam, and colleagues, </w:t>
      </w:r>
      <w:commentRangeStart w:id="86"/>
      <w:r>
        <w:lastRenderedPageBreak/>
        <w:t>XXX</w:t>
      </w:r>
      <w:commentRangeEnd w:id="86"/>
      <w:r>
        <w:rPr>
          <w:rStyle w:val="CommentReference"/>
        </w:rPr>
        <w:commentReference w:id="86"/>
      </w:r>
      <w:r>
        <w:t xml:space="preserve">) considers </w:t>
      </w:r>
      <w:proofErr w:type="spellStart"/>
      <w:r>
        <w:t>ingroup</w:t>
      </w:r>
      <w:proofErr w:type="spellEnd"/>
      <w:r>
        <w:t xml:space="preserve"> identification to be both an achievement that people might pursue for its own sake and an important basis for social and material power and interdependence.  </w:t>
      </w:r>
    </w:p>
    <w:p w14:paraId="1324BD00" w14:textId="77777777" w:rsidR="0078181A" w:rsidRPr="00AF1410" w:rsidRDefault="005106C6" w:rsidP="000A7829">
      <w:pPr>
        <w:spacing w:line="480" w:lineRule="auto"/>
        <w:rPr>
          <w:rFonts w:asciiTheme="majorBidi" w:hAnsiTheme="majorBidi" w:cstheme="majorBidi"/>
        </w:rPr>
      </w:pPr>
      <w:r w:rsidRPr="00AF1410">
        <w:rPr>
          <w:rFonts w:asciiTheme="majorBidi" w:hAnsiTheme="majorBidi" w:cstheme="majorBidi"/>
        </w:rPr>
        <w:tab/>
        <w:t xml:space="preserve">There are several limitations to this study. It is arguable whether groups that are unequal but </w:t>
      </w:r>
      <w:proofErr w:type="spellStart"/>
      <w:r w:rsidRPr="00AF1410">
        <w:rPr>
          <w:rFonts w:asciiTheme="majorBidi" w:hAnsiTheme="majorBidi" w:cstheme="majorBidi"/>
        </w:rPr>
        <w:t>undemarcated</w:t>
      </w:r>
      <w:proofErr w:type="spellEnd"/>
      <w:r w:rsidRPr="00AF1410">
        <w:rPr>
          <w:rFonts w:asciiTheme="majorBidi" w:hAnsiTheme="majorBidi" w:cstheme="majorBidi"/>
        </w:rPr>
        <w:t xml:space="preserve"> are not distinctive. The manipulation of group size was not fully crossed with the equality and distinctiveness manipulations. The measures of </w:t>
      </w:r>
      <w:proofErr w:type="spellStart"/>
      <w:r w:rsidRPr="00AF1410">
        <w:rPr>
          <w:rFonts w:asciiTheme="majorBidi" w:hAnsiTheme="majorBidi" w:cstheme="majorBidi"/>
        </w:rPr>
        <w:t>ingroup</w:t>
      </w:r>
      <w:proofErr w:type="spellEnd"/>
      <w:r w:rsidRPr="00AF1410">
        <w:rPr>
          <w:rFonts w:asciiTheme="majorBidi" w:hAnsiTheme="majorBidi" w:cstheme="majorBidi"/>
        </w:rPr>
        <w:t xml:space="preserve"> favoritism and outgroup aid are only part of a complex behavioral pattern mediating identification over time for these groups. Group-level outcomes were not assessed </w:t>
      </w:r>
      <w:r w:rsidR="004B5BA0">
        <w:rPr>
          <w:rFonts w:asciiTheme="majorBidi" w:hAnsiTheme="majorBidi" w:cstheme="majorBidi"/>
        </w:rPr>
        <w:t>in the same way</w:t>
      </w:r>
      <w:r w:rsidRPr="00AF1410">
        <w:rPr>
          <w:rFonts w:asciiTheme="majorBidi" w:hAnsiTheme="majorBidi" w:cstheme="majorBidi"/>
        </w:rPr>
        <w:t xml:space="preserve"> </w:t>
      </w:r>
      <w:r w:rsidR="004B5BA0">
        <w:rPr>
          <w:rFonts w:asciiTheme="majorBidi" w:hAnsiTheme="majorBidi" w:cstheme="majorBidi"/>
        </w:rPr>
        <w:t>that</w:t>
      </w:r>
      <w:r w:rsidRPr="00AF1410">
        <w:rPr>
          <w:rFonts w:asciiTheme="majorBidi" w:hAnsiTheme="majorBidi" w:cstheme="majorBidi"/>
        </w:rPr>
        <w:t xml:space="preserve"> individual outcomes</w:t>
      </w:r>
      <w:r w:rsidR="004B5BA0">
        <w:rPr>
          <w:rFonts w:asciiTheme="majorBidi" w:hAnsiTheme="majorBidi" w:cstheme="majorBidi"/>
        </w:rPr>
        <w:t xml:space="preserve"> were</w:t>
      </w:r>
      <w:r w:rsidRPr="00AF1410">
        <w:rPr>
          <w:rFonts w:asciiTheme="majorBidi" w:hAnsiTheme="majorBidi" w:cstheme="majorBidi"/>
        </w:rPr>
        <w:t>. Future research would also do well to attempt to replicate these findings in naturalistic settings, for example, by combining comparative political and political psychological data to assess the impacts of the structural changes we operationalize experimentally here</w:t>
      </w:r>
      <w:r w:rsidR="000A7829">
        <w:rPr>
          <w:rFonts w:asciiTheme="majorBidi" w:hAnsiTheme="majorBidi" w:cstheme="majorBidi"/>
        </w:rPr>
        <w:t xml:space="preserve"> on arbitrary-set group identification</w:t>
      </w:r>
      <w:r w:rsidRPr="00AF1410">
        <w:rPr>
          <w:rFonts w:asciiTheme="majorBidi" w:hAnsiTheme="majorBidi" w:cstheme="majorBidi"/>
        </w:rPr>
        <w:t>.</w:t>
      </w:r>
      <w:r w:rsidR="0078181A" w:rsidRPr="00AF1410">
        <w:rPr>
          <w:rFonts w:asciiTheme="majorBidi" w:hAnsiTheme="majorBidi" w:cstheme="majorBidi"/>
        </w:rPr>
        <w:br w:type="page"/>
      </w:r>
    </w:p>
    <w:p w14:paraId="0373774E" w14:textId="77777777" w:rsidR="00C0380D" w:rsidRPr="00AF1410" w:rsidRDefault="0078181A" w:rsidP="0094763A">
      <w:pPr>
        <w:pStyle w:val="Heading1"/>
        <w:spacing w:line="480" w:lineRule="auto"/>
        <w:rPr>
          <w:rFonts w:asciiTheme="majorBidi" w:hAnsiTheme="majorBidi" w:cstheme="majorBidi"/>
        </w:rPr>
      </w:pPr>
      <w:r w:rsidRPr="00AF1410">
        <w:rPr>
          <w:rFonts w:asciiTheme="majorBidi" w:hAnsiTheme="majorBidi" w:cstheme="majorBidi"/>
        </w:rPr>
        <w:lastRenderedPageBreak/>
        <w:t>References</w:t>
      </w:r>
    </w:p>
    <w:p w14:paraId="7FB497B1" w14:textId="77777777" w:rsidR="008455C3" w:rsidRPr="008455C3" w:rsidRDefault="008455C3" w:rsidP="00974F6F">
      <w:pPr>
        <w:autoSpaceDE w:val="0"/>
        <w:autoSpaceDN w:val="0"/>
        <w:adjustRightInd w:val="0"/>
        <w:spacing w:after="0" w:line="240" w:lineRule="auto"/>
        <w:ind w:left="720" w:hanging="720"/>
        <w:rPr>
          <w:rFonts w:asciiTheme="majorBidi" w:hAnsiTheme="majorBidi" w:cstheme="majorBidi"/>
        </w:rPr>
      </w:pPr>
      <w:proofErr w:type="spellStart"/>
      <w:r w:rsidRPr="008455C3">
        <w:rPr>
          <w:rFonts w:asciiTheme="majorBidi" w:hAnsiTheme="majorBidi" w:cstheme="majorBidi"/>
        </w:rPr>
        <w:t>Doosje</w:t>
      </w:r>
      <w:proofErr w:type="spellEnd"/>
      <w:r w:rsidRPr="008455C3">
        <w:rPr>
          <w:rFonts w:asciiTheme="majorBidi" w:hAnsiTheme="majorBidi" w:cstheme="majorBidi"/>
        </w:rPr>
        <w:t xml:space="preserve">, B., </w:t>
      </w:r>
      <w:proofErr w:type="spellStart"/>
      <w:r w:rsidRPr="008455C3">
        <w:rPr>
          <w:rFonts w:asciiTheme="majorBidi" w:hAnsiTheme="majorBidi" w:cstheme="majorBidi"/>
        </w:rPr>
        <w:t>Ellemers</w:t>
      </w:r>
      <w:proofErr w:type="spellEnd"/>
      <w:r w:rsidRPr="008455C3">
        <w:rPr>
          <w:rFonts w:asciiTheme="majorBidi" w:hAnsiTheme="majorBidi" w:cstheme="majorBidi"/>
        </w:rPr>
        <w:t>, N., &amp; Spears, R. (1995).Perceived intragroup variability as a function of group status and identification.</w:t>
      </w:r>
      <w:r>
        <w:rPr>
          <w:rFonts w:asciiTheme="majorBidi" w:hAnsiTheme="majorBidi" w:cstheme="majorBidi"/>
        </w:rPr>
        <w:t xml:space="preserve"> </w:t>
      </w:r>
      <w:r w:rsidRPr="008455C3">
        <w:rPr>
          <w:rFonts w:asciiTheme="majorBidi" w:hAnsiTheme="majorBidi" w:cstheme="majorBidi"/>
          <w:i/>
        </w:rPr>
        <w:t>Journal of Experimental Social Psychology</w:t>
      </w:r>
      <w:r w:rsidRPr="008455C3">
        <w:rPr>
          <w:rFonts w:asciiTheme="majorBidi" w:hAnsiTheme="majorBidi" w:cstheme="majorBidi"/>
        </w:rPr>
        <w:t xml:space="preserve">, </w:t>
      </w:r>
      <w:r w:rsidRPr="00974F6F">
        <w:rPr>
          <w:rFonts w:asciiTheme="majorBidi" w:hAnsiTheme="majorBidi" w:cstheme="majorBidi"/>
          <w:i/>
        </w:rPr>
        <w:t>31</w:t>
      </w:r>
      <w:r w:rsidRPr="008455C3">
        <w:rPr>
          <w:rFonts w:asciiTheme="majorBidi" w:hAnsiTheme="majorBidi" w:cstheme="majorBidi"/>
        </w:rPr>
        <w:t>, 410-436.</w:t>
      </w:r>
    </w:p>
    <w:p w14:paraId="4E2C4F85" w14:textId="77777777" w:rsidR="008455C3" w:rsidRDefault="008455C3" w:rsidP="00974F6F">
      <w:pPr>
        <w:autoSpaceDE w:val="0"/>
        <w:autoSpaceDN w:val="0"/>
        <w:adjustRightInd w:val="0"/>
        <w:spacing w:after="0" w:line="240" w:lineRule="auto"/>
        <w:ind w:left="720" w:hanging="720"/>
        <w:rPr>
          <w:rFonts w:asciiTheme="majorBidi" w:hAnsiTheme="majorBidi" w:cstheme="majorBidi"/>
        </w:rPr>
      </w:pPr>
    </w:p>
    <w:p w14:paraId="14F382A7" w14:textId="77777777" w:rsidR="007954D7" w:rsidRPr="00AB6DC7" w:rsidRDefault="007954D7" w:rsidP="00AB6DC7">
      <w:pPr>
        <w:autoSpaceDE w:val="0"/>
        <w:autoSpaceDN w:val="0"/>
        <w:adjustRightInd w:val="0"/>
        <w:spacing w:after="0" w:line="240" w:lineRule="auto"/>
        <w:rPr>
          <w:rFonts w:asciiTheme="majorBidi" w:hAnsiTheme="majorBidi" w:cstheme="majorBidi"/>
        </w:rPr>
      </w:pPr>
      <w:proofErr w:type="spellStart"/>
      <w:r w:rsidRPr="00AB6DC7">
        <w:rPr>
          <w:rFonts w:asciiTheme="majorBidi" w:hAnsiTheme="majorBidi" w:cstheme="majorBidi"/>
        </w:rPr>
        <w:t>Durrheim</w:t>
      </w:r>
      <w:proofErr w:type="spellEnd"/>
      <w:r w:rsidRPr="00AB6DC7">
        <w:rPr>
          <w:rFonts w:asciiTheme="majorBidi" w:hAnsiTheme="majorBidi" w:cstheme="majorBidi"/>
        </w:rPr>
        <w:t xml:space="preserve"> K, Quayle M, </w:t>
      </w:r>
      <w:proofErr w:type="spellStart"/>
      <w:r w:rsidRPr="00AB6DC7">
        <w:rPr>
          <w:rFonts w:asciiTheme="majorBidi" w:hAnsiTheme="majorBidi" w:cstheme="majorBidi"/>
        </w:rPr>
        <w:t>Tredoux</w:t>
      </w:r>
      <w:proofErr w:type="spellEnd"/>
      <w:r w:rsidRPr="00AB6DC7">
        <w:rPr>
          <w:rFonts w:asciiTheme="majorBidi" w:hAnsiTheme="majorBidi" w:cstheme="majorBidi"/>
        </w:rPr>
        <w:t xml:space="preserve"> CG, </w:t>
      </w:r>
      <w:proofErr w:type="spellStart"/>
      <w:r w:rsidRPr="00AB6DC7">
        <w:rPr>
          <w:rFonts w:asciiTheme="majorBidi" w:hAnsiTheme="majorBidi" w:cstheme="majorBidi"/>
        </w:rPr>
        <w:t>Titlestad</w:t>
      </w:r>
      <w:proofErr w:type="spellEnd"/>
      <w:r w:rsidRPr="00AB6DC7">
        <w:rPr>
          <w:rFonts w:asciiTheme="majorBidi" w:hAnsiTheme="majorBidi" w:cstheme="majorBidi"/>
        </w:rPr>
        <w:t xml:space="preserve"> K, Tooke L (2016). Investigating the Evolution of </w:t>
      </w:r>
    </w:p>
    <w:p w14:paraId="5CE7F245" w14:textId="77777777" w:rsidR="007954D7" w:rsidRPr="00AB6DC7" w:rsidRDefault="007954D7" w:rsidP="00AB6DC7">
      <w:pPr>
        <w:autoSpaceDE w:val="0"/>
        <w:autoSpaceDN w:val="0"/>
        <w:adjustRightInd w:val="0"/>
        <w:spacing w:after="0" w:line="240" w:lineRule="auto"/>
        <w:ind w:left="720"/>
        <w:rPr>
          <w:rFonts w:asciiTheme="majorBidi" w:hAnsiTheme="majorBidi" w:cstheme="majorBidi"/>
        </w:rPr>
      </w:pPr>
      <w:proofErr w:type="spellStart"/>
      <w:r w:rsidRPr="00AB6DC7">
        <w:rPr>
          <w:rFonts w:asciiTheme="majorBidi" w:hAnsiTheme="majorBidi" w:cstheme="majorBidi"/>
        </w:rPr>
        <w:t>Ingroup</w:t>
      </w:r>
      <w:proofErr w:type="spellEnd"/>
      <w:r w:rsidRPr="00AB6DC7">
        <w:rPr>
          <w:rFonts w:asciiTheme="majorBidi" w:hAnsiTheme="majorBidi" w:cstheme="majorBidi"/>
        </w:rPr>
        <w:t xml:space="preserve"> Favoritism Using a Minimal Group Interaction Paradigm: The Effects of Inter- and Intragroup Interdependence. </w:t>
      </w:r>
      <w:proofErr w:type="spellStart"/>
      <w:r w:rsidRPr="009A7324">
        <w:rPr>
          <w:rFonts w:asciiTheme="majorBidi" w:hAnsiTheme="majorBidi" w:cstheme="majorBidi"/>
          <w:i/>
        </w:rPr>
        <w:t>PLoS</w:t>
      </w:r>
      <w:proofErr w:type="spellEnd"/>
      <w:r w:rsidRPr="009A7324">
        <w:rPr>
          <w:rFonts w:asciiTheme="majorBidi" w:hAnsiTheme="majorBidi" w:cstheme="majorBidi"/>
          <w:i/>
        </w:rPr>
        <w:t xml:space="preserve"> ONE</w:t>
      </w:r>
      <w:r w:rsidRPr="00AB6DC7">
        <w:rPr>
          <w:rFonts w:asciiTheme="majorBidi" w:hAnsiTheme="majorBidi" w:cstheme="majorBidi"/>
        </w:rPr>
        <w:t>, 11 (11): e0165974. doi:10.1371/journal.pone.0165974</w:t>
      </w:r>
    </w:p>
    <w:p w14:paraId="49462459" w14:textId="77777777" w:rsidR="007954D7" w:rsidRPr="00AB6DC7" w:rsidRDefault="007954D7" w:rsidP="00AB6DC7">
      <w:pPr>
        <w:autoSpaceDE w:val="0"/>
        <w:autoSpaceDN w:val="0"/>
        <w:adjustRightInd w:val="0"/>
        <w:spacing w:after="0" w:line="240" w:lineRule="auto"/>
        <w:rPr>
          <w:rFonts w:asciiTheme="majorBidi" w:eastAsia="Times New Roman" w:hAnsiTheme="majorBidi" w:cstheme="majorBidi"/>
        </w:rPr>
      </w:pPr>
    </w:p>
    <w:p w14:paraId="22ED37A9" w14:textId="77777777" w:rsidR="00161B9E" w:rsidRPr="00AB6DC7" w:rsidRDefault="00161B9E" w:rsidP="00AB6DC7">
      <w:pPr>
        <w:autoSpaceDE w:val="0"/>
        <w:autoSpaceDN w:val="0"/>
        <w:adjustRightInd w:val="0"/>
        <w:spacing w:after="0" w:line="240" w:lineRule="auto"/>
        <w:rPr>
          <w:rFonts w:asciiTheme="majorBidi" w:eastAsia="Times New Roman" w:hAnsiTheme="majorBidi" w:cstheme="majorBidi"/>
        </w:rPr>
      </w:pPr>
      <w:proofErr w:type="spellStart"/>
      <w:r w:rsidRPr="00AB6DC7">
        <w:rPr>
          <w:rFonts w:asciiTheme="majorBidi" w:eastAsia="Times New Roman" w:hAnsiTheme="majorBidi" w:cstheme="majorBidi"/>
        </w:rPr>
        <w:t>Ellemers</w:t>
      </w:r>
      <w:proofErr w:type="spellEnd"/>
      <w:r w:rsidRPr="00AB6DC7">
        <w:rPr>
          <w:rFonts w:asciiTheme="majorBidi" w:eastAsia="Times New Roman" w:hAnsiTheme="majorBidi" w:cstheme="majorBidi"/>
        </w:rPr>
        <w:t xml:space="preserve">, N. (1993). </w:t>
      </w:r>
      <w:r w:rsidR="00F01529" w:rsidRPr="00AB6DC7">
        <w:rPr>
          <w:rFonts w:asciiTheme="majorBidi" w:eastAsia="Times New Roman" w:hAnsiTheme="majorBidi" w:cstheme="majorBidi"/>
        </w:rPr>
        <w:t xml:space="preserve">The Influence of </w:t>
      </w:r>
      <w:proofErr w:type="spellStart"/>
      <w:r w:rsidR="00F01529" w:rsidRPr="00AB6DC7">
        <w:rPr>
          <w:rFonts w:asciiTheme="majorBidi" w:eastAsia="Times New Roman" w:hAnsiTheme="majorBidi" w:cstheme="majorBidi"/>
        </w:rPr>
        <w:t>s</w:t>
      </w:r>
      <w:r w:rsidRPr="00AB6DC7">
        <w:rPr>
          <w:rFonts w:asciiTheme="majorBidi" w:eastAsia="Times New Roman" w:hAnsiTheme="majorBidi" w:cstheme="majorBidi"/>
        </w:rPr>
        <w:t>ociostructural</w:t>
      </w:r>
      <w:proofErr w:type="spellEnd"/>
      <w:r w:rsidRPr="00AB6DC7">
        <w:rPr>
          <w:rFonts w:asciiTheme="majorBidi" w:eastAsia="Times New Roman" w:hAnsiTheme="majorBidi" w:cstheme="majorBidi"/>
        </w:rPr>
        <w:t xml:space="preserve"> </w:t>
      </w:r>
      <w:r w:rsidR="00F01529" w:rsidRPr="00AB6DC7">
        <w:rPr>
          <w:rFonts w:asciiTheme="majorBidi" w:eastAsia="Times New Roman" w:hAnsiTheme="majorBidi" w:cstheme="majorBidi"/>
        </w:rPr>
        <w:t>variables on id</w:t>
      </w:r>
      <w:r w:rsidRPr="00AB6DC7">
        <w:rPr>
          <w:rFonts w:asciiTheme="majorBidi" w:eastAsia="Times New Roman" w:hAnsiTheme="majorBidi" w:cstheme="majorBidi"/>
        </w:rPr>
        <w:t xml:space="preserve">entity </w:t>
      </w:r>
      <w:r w:rsidR="00F01529" w:rsidRPr="00AB6DC7">
        <w:rPr>
          <w:rFonts w:asciiTheme="majorBidi" w:eastAsia="Times New Roman" w:hAnsiTheme="majorBidi" w:cstheme="majorBidi"/>
        </w:rPr>
        <w:t>management s</w:t>
      </w:r>
      <w:r w:rsidRPr="00AB6DC7">
        <w:rPr>
          <w:rFonts w:asciiTheme="majorBidi" w:eastAsia="Times New Roman" w:hAnsiTheme="majorBidi" w:cstheme="majorBidi"/>
        </w:rPr>
        <w:t xml:space="preserve">trategies. </w:t>
      </w:r>
    </w:p>
    <w:p w14:paraId="017D1342" w14:textId="77777777" w:rsidR="00161B9E" w:rsidRPr="00AB6DC7" w:rsidRDefault="00161B9E" w:rsidP="00AB6DC7">
      <w:pPr>
        <w:autoSpaceDE w:val="0"/>
        <w:autoSpaceDN w:val="0"/>
        <w:adjustRightInd w:val="0"/>
        <w:spacing w:after="0" w:line="240" w:lineRule="auto"/>
        <w:ind w:firstLine="720"/>
        <w:rPr>
          <w:rFonts w:asciiTheme="majorBidi" w:hAnsiTheme="majorBidi" w:cstheme="majorBidi"/>
        </w:rPr>
      </w:pPr>
      <w:r w:rsidRPr="00AB6DC7">
        <w:rPr>
          <w:rFonts w:asciiTheme="majorBidi" w:hAnsiTheme="majorBidi" w:cstheme="majorBidi"/>
          <w:i/>
          <w:iCs/>
        </w:rPr>
        <w:t>European Review of Social Psychology, 4,</w:t>
      </w:r>
      <w:r w:rsidRPr="00AB6DC7">
        <w:rPr>
          <w:rFonts w:asciiTheme="majorBidi" w:hAnsiTheme="majorBidi" w:cstheme="majorBidi"/>
        </w:rPr>
        <w:t xml:space="preserve"> 27-57.</w:t>
      </w:r>
    </w:p>
    <w:p w14:paraId="36587BAE" w14:textId="77777777" w:rsidR="00161B9E" w:rsidRPr="00AB6DC7" w:rsidRDefault="00161B9E" w:rsidP="00AB6DC7">
      <w:pPr>
        <w:autoSpaceDE w:val="0"/>
        <w:autoSpaceDN w:val="0"/>
        <w:adjustRightInd w:val="0"/>
        <w:spacing w:after="0" w:line="240" w:lineRule="auto"/>
        <w:rPr>
          <w:rFonts w:asciiTheme="majorBidi" w:eastAsia="Times New Roman" w:hAnsiTheme="majorBidi" w:cstheme="majorBidi"/>
        </w:rPr>
      </w:pPr>
    </w:p>
    <w:p w14:paraId="7B8D9E98" w14:textId="77777777" w:rsidR="00F01529" w:rsidRPr="00AB6DC7" w:rsidRDefault="00F01529" w:rsidP="00AB6DC7">
      <w:pPr>
        <w:autoSpaceDE w:val="0"/>
        <w:autoSpaceDN w:val="0"/>
        <w:adjustRightInd w:val="0"/>
        <w:spacing w:after="0" w:line="240" w:lineRule="auto"/>
        <w:rPr>
          <w:rFonts w:asciiTheme="majorBidi" w:eastAsia="Times New Roman" w:hAnsiTheme="majorBidi" w:cstheme="majorBidi"/>
        </w:rPr>
      </w:pPr>
      <w:proofErr w:type="spellStart"/>
      <w:r w:rsidRPr="00AB6DC7">
        <w:rPr>
          <w:rFonts w:asciiTheme="majorBidi" w:eastAsia="Times New Roman" w:hAnsiTheme="majorBidi" w:cstheme="majorBidi"/>
        </w:rPr>
        <w:t>Ellemers</w:t>
      </w:r>
      <w:proofErr w:type="spellEnd"/>
      <w:r w:rsidRPr="00AB6DC7">
        <w:rPr>
          <w:rFonts w:asciiTheme="majorBidi" w:eastAsia="Times New Roman" w:hAnsiTheme="majorBidi" w:cstheme="majorBidi"/>
        </w:rPr>
        <w:t xml:space="preserve">, N., Wilke, H., &amp; van </w:t>
      </w:r>
      <w:proofErr w:type="spellStart"/>
      <w:r w:rsidRPr="00AB6DC7">
        <w:rPr>
          <w:rFonts w:asciiTheme="majorBidi" w:eastAsia="Times New Roman" w:hAnsiTheme="majorBidi" w:cstheme="majorBidi"/>
        </w:rPr>
        <w:t>Knippenberg</w:t>
      </w:r>
      <w:proofErr w:type="spellEnd"/>
      <w:r w:rsidRPr="00AB6DC7">
        <w:rPr>
          <w:rFonts w:asciiTheme="majorBidi" w:eastAsia="Times New Roman" w:hAnsiTheme="majorBidi" w:cstheme="majorBidi"/>
        </w:rPr>
        <w:t xml:space="preserve">, A. (1993). Effects of the legitimacy of low group or </w:t>
      </w:r>
    </w:p>
    <w:p w14:paraId="030A3777" w14:textId="77777777" w:rsidR="00F01529" w:rsidRPr="00AB6DC7" w:rsidRDefault="00F01529" w:rsidP="00AB6DC7">
      <w:pPr>
        <w:autoSpaceDE w:val="0"/>
        <w:autoSpaceDN w:val="0"/>
        <w:adjustRightInd w:val="0"/>
        <w:spacing w:after="0" w:line="240" w:lineRule="auto"/>
        <w:ind w:left="720"/>
        <w:rPr>
          <w:rFonts w:asciiTheme="majorBidi" w:eastAsia="Times New Roman" w:hAnsiTheme="majorBidi" w:cstheme="majorBidi"/>
        </w:rPr>
      </w:pPr>
      <w:proofErr w:type="gramStart"/>
      <w:r w:rsidRPr="00AB6DC7">
        <w:rPr>
          <w:rFonts w:asciiTheme="majorBidi" w:eastAsia="Times New Roman" w:hAnsiTheme="majorBidi" w:cstheme="majorBidi"/>
        </w:rPr>
        <w:t>individual</w:t>
      </w:r>
      <w:proofErr w:type="gramEnd"/>
      <w:r w:rsidRPr="00AB6DC7">
        <w:rPr>
          <w:rFonts w:asciiTheme="majorBidi" w:eastAsia="Times New Roman" w:hAnsiTheme="majorBidi" w:cstheme="majorBidi"/>
        </w:rPr>
        <w:t xml:space="preserve"> status on individual and collective status-enhancement strategies. </w:t>
      </w:r>
      <w:r w:rsidRPr="00AB6DC7">
        <w:rPr>
          <w:rFonts w:asciiTheme="majorBidi" w:eastAsia="Times New Roman" w:hAnsiTheme="majorBidi" w:cstheme="majorBidi"/>
          <w:i/>
          <w:iCs/>
        </w:rPr>
        <w:t xml:space="preserve">Journal of Personality and Social Psychology, </w:t>
      </w:r>
      <w:proofErr w:type="gramStart"/>
      <w:r w:rsidRPr="00AB6DC7">
        <w:rPr>
          <w:rFonts w:asciiTheme="majorBidi" w:eastAsia="Times New Roman" w:hAnsiTheme="majorBidi" w:cstheme="majorBidi"/>
          <w:i/>
          <w:iCs/>
        </w:rPr>
        <w:t>64</w:t>
      </w:r>
      <w:r w:rsidR="00FC208F">
        <w:rPr>
          <w:rFonts w:asciiTheme="majorBidi" w:eastAsia="Times New Roman" w:hAnsiTheme="majorBidi" w:cstheme="majorBidi"/>
          <w:i/>
          <w:iCs/>
        </w:rPr>
        <w:t>.</w:t>
      </w:r>
      <w:r w:rsidRPr="00AB6DC7">
        <w:rPr>
          <w:rFonts w:asciiTheme="majorBidi" w:eastAsia="Times New Roman" w:hAnsiTheme="majorBidi" w:cstheme="majorBidi"/>
          <w:i/>
          <w:iCs/>
        </w:rPr>
        <w:t>,</w:t>
      </w:r>
      <w:proofErr w:type="gramEnd"/>
      <w:r w:rsidRPr="00AB6DC7">
        <w:rPr>
          <w:rFonts w:asciiTheme="majorBidi" w:eastAsia="Times New Roman" w:hAnsiTheme="majorBidi" w:cstheme="majorBidi"/>
          <w:i/>
          <w:iCs/>
        </w:rPr>
        <w:t xml:space="preserve"> </w:t>
      </w:r>
      <w:r w:rsidRPr="00AB6DC7">
        <w:rPr>
          <w:rFonts w:asciiTheme="majorBidi" w:eastAsia="Times New Roman" w:hAnsiTheme="majorBidi" w:cstheme="majorBidi"/>
        </w:rPr>
        <w:t>766-778.</w:t>
      </w:r>
    </w:p>
    <w:p w14:paraId="39FE88A7" w14:textId="77777777" w:rsidR="00F01529" w:rsidRPr="00AB6DC7" w:rsidRDefault="00F01529" w:rsidP="00AB6DC7">
      <w:pPr>
        <w:autoSpaceDE w:val="0"/>
        <w:autoSpaceDN w:val="0"/>
        <w:adjustRightInd w:val="0"/>
        <w:spacing w:after="0" w:line="240" w:lineRule="auto"/>
        <w:rPr>
          <w:rFonts w:asciiTheme="majorBidi" w:eastAsia="Times New Roman" w:hAnsiTheme="majorBidi" w:cstheme="majorBidi"/>
        </w:rPr>
      </w:pPr>
    </w:p>
    <w:p w14:paraId="74CD3FE4" w14:textId="77777777" w:rsidR="00161B9E" w:rsidRPr="00AB6DC7" w:rsidRDefault="00161B9E" w:rsidP="00AB6DC7">
      <w:pPr>
        <w:spacing w:after="0" w:line="240" w:lineRule="auto"/>
        <w:rPr>
          <w:rFonts w:asciiTheme="majorBidi" w:eastAsia="Times New Roman" w:hAnsiTheme="majorBidi" w:cstheme="majorBidi"/>
        </w:rPr>
      </w:pPr>
      <w:proofErr w:type="spellStart"/>
      <w:r w:rsidRPr="00AB6DC7">
        <w:rPr>
          <w:rFonts w:asciiTheme="majorBidi" w:eastAsia="Times New Roman" w:hAnsiTheme="majorBidi" w:cstheme="majorBidi"/>
        </w:rPr>
        <w:t>Ellemers</w:t>
      </w:r>
      <w:proofErr w:type="spellEnd"/>
      <w:r w:rsidRPr="00AB6DC7">
        <w:rPr>
          <w:rFonts w:asciiTheme="majorBidi" w:eastAsia="Times New Roman" w:hAnsiTheme="majorBidi" w:cstheme="majorBidi"/>
        </w:rPr>
        <w:t xml:space="preserve">, N., Spears, R., &amp; </w:t>
      </w:r>
      <w:proofErr w:type="spellStart"/>
      <w:r w:rsidRPr="00AB6DC7">
        <w:rPr>
          <w:rFonts w:asciiTheme="majorBidi" w:eastAsia="Times New Roman" w:hAnsiTheme="majorBidi" w:cstheme="majorBidi"/>
        </w:rPr>
        <w:t>Doosje</w:t>
      </w:r>
      <w:proofErr w:type="spellEnd"/>
      <w:r w:rsidRPr="00AB6DC7">
        <w:rPr>
          <w:rFonts w:asciiTheme="majorBidi" w:eastAsia="Times New Roman" w:hAnsiTheme="majorBidi" w:cstheme="majorBidi"/>
        </w:rPr>
        <w:t>, B. (1997). Sticking together or falling apart: In-group identification</w:t>
      </w:r>
    </w:p>
    <w:p w14:paraId="0118FAC7" w14:textId="77777777" w:rsidR="00161B9E" w:rsidRPr="00AB6DC7" w:rsidRDefault="00161B9E" w:rsidP="00AB6DC7">
      <w:pPr>
        <w:spacing w:after="0" w:line="240" w:lineRule="auto"/>
        <w:ind w:left="720"/>
        <w:rPr>
          <w:rFonts w:asciiTheme="majorBidi" w:eastAsia="Times New Roman" w:hAnsiTheme="majorBidi" w:cstheme="majorBidi"/>
        </w:rPr>
      </w:pPr>
      <w:proofErr w:type="gramStart"/>
      <w:r w:rsidRPr="00AB6DC7">
        <w:rPr>
          <w:rFonts w:asciiTheme="majorBidi" w:eastAsia="Times New Roman" w:hAnsiTheme="majorBidi" w:cstheme="majorBidi"/>
        </w:rPr>
        <w:t>as</w:t>
      </w:r>
      <w:proofErr w:type="gramEnd"/>
      <w:r w:rsidRPr="00AB6DC7">
        <w:rPr>
          <w:rFonts w:asciiTheme="majorBidi" w:eastAsia="Times New Roman" w:hAnsiTheme="majorBidi" w:cstheme="majorBidi"/>
        </w:rPr>
        <w:t xml:space="preserve"> a psychological determinant of group commitment versus individual mobility. </w:t>
      </w:r>
      <w:r w:rsidRPr="00AB6DC7">
        <w:rPr>
          <w:rFonts w:asciiTheme="majorBidi" w:eastAsia="Times New Roman" w:hAnsiTheme="majorBidi" w:cstheme="majorBidi"/>
          <w:i/>
          <w:iCs/>
        </w:rPr>
        <w:t>Journal of Personality and Social Psychology, 72,</w:t>
      </w:r>
      <w:r w:rsidRPr="00AB6DC7">
        <w:rPr>
          <w:rFonts w:asciiTheme="majorBidi" w:eastAsia="Times New Roman" w:hAnsiTheme="majorBidi" w:cstheme="majorBidi"/>
        </w:rPr>
        <w:t xml:space="preserve"> 617-626.</w:t>
      </w:r>
    </w:p>
    <w:p w14:paraId="36595BF7" w14:textId="77777777" w:rsidR="00161B9E" w:rsidRPr="00AB6DC7" w:rsidRDefault="00161B9E" w:rsidP="00AB6DC7">
      <w:pPr>
        <w:spacing w:after="0" w:line="240" w:lineRule="auto"/>
        <w:rPr>
          <w:rFonts w:asciiTheme="majorBidi" w:eastAsia="Times New Roman" w:hAnsiTheme="majorBidi" w:cstheme="majorBidi"/>
        </w:rPr>
      </w:pPr>
    </w:p>
    <w:p w14:paraId="1D29EB00" w14:textId="77777777" w:rsidR="00161B9E" w:rsidRPr="00AB6DC7" w:rsidRDefault="009924BC" w:rsidP="00AB6DC7">
      <w:pPr>
        <w:spacing w:after="0" w:line="240" w:lineRule="auto"/>
        <w:rPr>
          <w:rFonts w:asciiTheme="majorBidi" w:eastAsia="Times New Roman" w:hAnsiTheme="majorBidi" w:cstheme="majorBidi"/>
        </w:rPr>
      </w:pPr>
      <w:proofErr w:type="spellStart"/>
      <w:r w:rsidRPr="00AB6DC7">
        <w:rPr>
          <w:rFonts w:asciiTheme="majorBidi" w:eastAsia="Times New Roman" w:hAnsiTheme="majorBidi" w:cstheme="majorBidi"/>
        </w:rPr>
        <w:t>Ellemers</w:t>
      </w:r>
      <w:proofErr w:type="spellEnd"/>
      <w:r w:rsidRPr="00AB6DC7">
        <w:rPr>
          <w:rFonts w:asciiTheme="majorBidi" w:eastAsia="Times New Roman" w:hAnsiTheme="majorBidi" w:cstheme="majorBidi"/>
        </w:rPr>
        <w:t xml:space="preserve">, N., Spears, R., &amp; </w:t>
      </w:r>
      <w:proofErr w:type="spellStart"/>
      <w:r w:rsidRPr="00AB6DC7">
        <w:rPr>
          <w:rFonts w:asciiTheme="majorBidi" w:eastAsia="Times New Roman" w:hAnsiTheme="majorBidi" w:cstheme="majorBidi"/>
        </w:rPr>
        <w:t>Doosje</w:t>
      </w:r>
      <w:proofErr w:type="spellEnd"/>
      <w:r w:rsidRPr="00AB6DC7">
        <w:rPr>
          <w:rFonts w:asciiTheme="majorBidi" w:eastAsia="Times New Roman" w:hAnsiTheme="majorBidi" w:cstheme="majorBidi"/>
        </w:rPr>
        <w:t xml:space="preserve">, B. (2002). Self and social identity. </w:t>
      </w:r>
      <w:r w:rsidRPr="00AB6DC7">
        <w:rPr>
          <w:rFonts w:asciiTheme="majorBidi" w:eastAsia="Times New Roman" w:hAnsiTheme="majorBidi" w:cstheme="majorBidi"/>
          <w:i/>
          <w:iCs/>
        </w:rPr>
        <w:t>Annual Review of Psychology</w:t>
      </w:r>
      <w:r w:rsidRPr="00AB6DC7">
        <w:rPr>
          <w:rFonts w:asciiTheme="majorBidi" w:eastAsia="Times New Roman" w:hAnsiTheme="majorBidi" w:cstheme="majorBidi"/>
        </w:rPr>
        <w:t xml:space="preserve">, </w:t>
      </w:r>
      <w:r w:rsidRPr="00AB6DC7">
        <w:rPr>
          <w:rFonts w:asciiTheme="majorBidi" w:eastAsia="Times New Roman" w:hAnsiTheme="majorBidi" w:cstheme="majorBidi"/>
          <w:i/>
          <w:iCs/>
        </w:rPr>
        <w:t>53</w:t>
      </w:r>
      <w:r w:rsidRPr="00AB6DC7">
        <w:rPr>
          <w:rFonts w:asciiTheme="majorBidi" w:eastAsia="Times New Roman" w:hAnsiTheme="majorBidi" w:cstheme="majorBidi"/>
        </w:rPr>
        <w:t xml:space="preserve">, </w:t>
      </w:r>
    </w:p>
    <w:p w14:paraId="6C291CE3" w14:textId="77777777" w:rsidR="009924BC" w:rsidRPr="00AB6DC7" w:rsidRDefault="009924BC" w:rsidP="00AB6DC7">
      <w:pPr>
        <w:spacing w:after="0" w:line="240" w:lineRule="auto"/>
        <w:ind w:firstLine="720"/>
        <w:rPr>
          <w:rFonts w:asciiTheme="majorBidi" w:eastAsia="Times New Roman" w:hAnsiTheme="majorBidi" w:cstheme="majorBidi"/>
        </w:rPr>
      </w:pPr>
      <w:r w:rsidRPr="00AB6DC7">
        <w:rPr>
          <w:rFonts w:asciiTheme="majorBidi" w:eastAsia="Times New Roman" w:hAnsiTheme="majorBidi" w:cstheme="majorBidi"/>
        </w:rPr>
        <w:t>161-186.</w:t>
      </w:r>
    </w:p>
    <w:p w14:paraId="00463205" w14:textId="77777777" w:rsidR="009924BC" w:rsidRPr="00AB6DC7" w:rsidRDefault="009924BC" w:rsidP="00AB6DC7">
      <w:pPr>
        <w:autoSpaceDE w:val="0"/>
        <w:autoSpaceDN w:val="0"/>
        <w:adjustRightInd w:val="0"/>
        <w:spacing w:after="0" w:line="240" w:lineRule="auto"/>
        <w:rPr>
          <w:rFonts w:asciiTheme="majorBidi" w:hAnsiTheme="majorBidi" w:cstheme="majorBidi"/>
        </w:rPr>
      </w:pPr>
    </w:p>
    <w:p w14:paraId="1FF99F8B" w14:textId="77777777" w:rsidR="009A7232" w:rsidRPr="00AB6DC7" w:rsidRDefault="00F01529" w:rsidP="00AB6DC7">
      <w:pPr>
        <w:spacing w:after="0" w:line="240" w:lineRule="auto"/>
        <w:rPr>
          <w:rFonts w:asciiTheme="majorBidi" w:eastAsia="Times New Roman" w:hAnsiTheme="majorBidi" w:cstheme="majorBidi"/>
        </w:rPr>
      </w:pPr>
      <w:proofErr w:type="spellStart"/>
      <w:r w:rsidRPr="00AB6DC7">
        <w:rPr>
          <w:rFonts w:asciiTheme="majorBidi" w:eastAsia="Times New Roman" w:hAnsiTheme="majorBidi" w:cstheme="majorBidi"/>
        </w:rPr>
        <w:t>Ellemers</w:t>
      </w:r>
      <w:proofErr w:type="spellEnd"/>
      <w:r w:rsidRPr="00AB6DC7">
        <w:rPr>
          <w:rFonts w:asciiTheme="majorBidi" w:eastAsia="Times New Roman" w:hAnsiTheme="majorBidi" w:cstheme="majorBidi"/>
        </w:rPr>
        <w:t xml:space="preserve">, N., van </w:t>
      </w:r>
      <w:proofErr w:type="spellStart"/>
      <w:r w:rsidRPr="00AB6DC7">
        <w:rPr>
          <w:rFonts w:asciiTheme="majorBidi" w:eastAsia="Times New Roman" w:hAnsiTheme="majorBidi" w:cstheme="majorBidi"/>
        </w:rPr>
        <w:t>Knippenberg</w:t>
      </w:r>
      <w:proofErr w:type="spellEnd"/>
      <w:r w:rsidRPr="00AB6DC7">
        <w:rPr>
          <w:rFonts w:asciiTheme="majorBidi" w:eastAsia="Times New Roman" w:hAnsiTheme="majorBidi" w:cstheme="majorBidi"/>
        </w:rPr>
        <w:t>, A., d</w:t>
      </w:r>
      <w:r w:rsidR="009A7232" w:rsidRPr="009A7232">
        <w:rPr>
          <w:rFonts w:asciiTheme="majorBidi" w:eastAsia="Times New Roman" w:hAnsiTheme="majorBidi" w:cstheme="majorBidi"/>
        </w:rPr>
        <w:t xml:space="preserve">e </w:t>
      </w:r>
      <w:proofErr w:type="spellStart"/>
      <w:r w:rsidR="009A7232" w:rsidRPr="009A7232">
        <w:rPr>
          <w:rFonts w:asciiTheme="majorBidi" w:eastAsia="Times New Roman" w:hAnsiTheme="majorBidi" w:cstheme="majorBidi"/>
        </w:rPr>
        <w:t>Vries</w:t>
      </w:r>
      <w:proofErr w:type="spellEnd"/>
      <w:r w:rsidR="009A7232" w:rsidRPr="009A7232">
        <w:rPr>
          <w:rFonts w:asciiTheme="majorBidi" w:eastAsia="Times New Roman" w:hAnsiTheme="majorBidi" w:cstheme="majorBidi"/>
        </w:rPr>
        <w:t xml:space="preserve">, N., &amp; Wilke, H. (1988). Social identification and </w:t>
      </w:r>
    </w:p>
    <w:p w14:paraId="466A540A" w14:textId="77777777" w:rsidR="009A7232" w:rsidRPr="00AB6DC7" w:rsidRDefault="009A7232" w:rsidP="00AB6DC7">
      <w:pPr>
        <w:spacing w:after="0" w:line="240" w:lineRule="auto"/>
        <w:ind w:firstLine="720"/>
        <w:rPr>
          <w:rFonts w:asciiTheme="majorBidi" w:eastAsia="Times New Roman" w:hAnsiTheme="majorBidi" w:cstheme="majorBidi"/>
        </w:rPr>
      </w:pPr>
      <w:proofErr w:type="gramStart"/>
      <w:r w:rsidRPr="009A7232">
        <w:rPr>
          <w:rFonts w:asciiTheme="majorBidi" w:eastAsia="Times New Roman" w:hAnsiTheme="majorBidi" w:cstheme="majorBidi"/>
        </w:rPr>
        <w:t>permeability</w:t>
      </w:r>
      <w:proofErr w:type="gramEnd"/>
      <w:r w:rsidRPr="009A7232">
        <w:rPr>
          <w:rFonts w:asciiTheme="majorBidi" w:eastAsia="Times New Roman" w:hAnsiTheme="majorBidi" w:cstheme="majorBidi"/>
        </w:rPr>
        <w:t xml:space="preserve"> of group boundaries. </w:t>
      </w:r>
      <w:r w:rsidRPr="009A7232">
        <w:rPr>
          <w:rFonts w:asciiTheme="majorBidi" w:eastAsia="Times New Roman" w:hAnsiTheme="majorBidi" w:cstheme="majorBidi"/>
          <w:i/>
          <w:iCs/>
        </w:rPr>
        <w:t>European Journal of Social Psychology</w:t>
      </w:r>
      <w:r w:rsidRPr="009A7232">
        <w:rPr>
          <w:rFonts w:asciiTheme="majorBidi" w:eastAsia="Times New Roman" w:hAnsiTheme="majorBidi" w:cstheme="majorBidi"/>
        </w:rPr>
        <w:t xml:space="preserve">, </w:t>
      </w:r>
      <w:r w:rsidRPr="009A7232">
        <w:rPr>
          <w:rFonts w:asciiTheme="majorBidi" w:eastAsia="Times New Roman" w:hAnsiTheme="majorBidi" w:cstheme="majorBidi"/>
          <w:i/>
          <w:iCs/>
        </w:rPr>
        <w:t>18</w:t>
      </w:r>
      <w:r w:rsidRPr="009A7232">
        <w:rPr>
          <w:rFonts w:asciiTheme="majorBidi" w:eastAsia="Times New Roman" w:hAnsiTheme="majorBidi" w:cstheme="majorBidi"/>
        </w:rPr>
        <w:t>, 497-513.</w:t>
      </w:r>
    </w:p>
    <w:p w14:paraId="7826E2DD" w14:textId="77777777" w:rsidR="00B073A5" w:rsidRPr="00AB6DC7" w:rsidRDefault="00B073A5" w:rsidP="00AB6DC7">
      <w:pPr>
        <w:autoSpaceDE w:val="0"/>
        <w:autoSpaceDN w:val="0"/>
        <w:adjustRightInd w:val="0"/>
        <w:spacing w:after="0" w:line="240" w:lineRule="auto"/>
        <w:rPr>
          <w:rFonts w:asciiTheme="majorBidi" w:hAnsiTheme="majorBidi" w:cstheme="majorBidi"/>
        </w:rPr>
      </w:pPr>
    </w:p>
    <w:p w14:paraId="06DA3352" w14:textId="77777777" w:rsidR="00BB2EFB" w:rsidRPr="00AB6DC7" w:rsidRDefault="00BB2EFB" w:rsidP="00AB6DC7">
      <w:pPr>
        <w:pStyle w:val="NoSpacing"/>
        <w:rPr>
          <w:rFonts w:asciiTheme="majorBidi" w:hAnsiTheme="majorBidi" w:cstheme="majorBidi"/>
        </w:rPr>
      </w:pPr>
      <w:proofErr w:type="spellStart"/>
      <w:r w:rsidRPr="00AB6DC7">
        <w:rPr>
          <w:rFonts w:asciiTheme="majorBidi" w:hAnsiTheme="majorBidi" w:cstheme="majorBidi"/>
        </w:rPr>
        <w:t>Gaertner</w:t>
      </w:r>
      <w:proofErr w:type="spellEnd"/>
      <w:r w:rsidRPr="00AB6DC7">
        <w:rPr>
          <w:rFonts w:asciiTheme="majorBidi" w:hAnsiTheme="majorBidi" w:cstheme="majorBidi"/>
        </w:rPr>
        <w:t xml:space="preserve">, L., &amp; </w:t>
      </w:r>
      <w:proofErr w:type="spellStart"/>
      <w:r w:rsidRPr="00AB6DC7">
        <w:rPr>
          <w:rFonts w:asciiTheme="majorBidi" w:hAnsiTheme="majorBidi" w:cstheme="majorBidi"/>
        </w:rPr>
        <w:t>Insko</w:t>
      </w:r>
      <w:proofErr w:type="spellEnd"/>
      <w:r w:rsidRPr="00AB6DC7">
        <w:rPr>
          <w:rFonts w:asciiTheme="majorBidi" w:hAnsiTheme="majorBidi" w:cstheme="majorBidi"/>
        </w:rPr>
        <w:t xml:space="preserve">, C. A. (2000). Intergroup discrimination in the minimal group paradigm: </w:t>
      </w:r>
    </w:p>
    <w:p w14:paraId="7BEF8E27" w14:textId="77777777" w:rsidR="00BB2EFB" w:rsidRPr="00AB6DC7" w:rsidRDefault="00BB2EFB" w:rsidP="00AB6DC7">
      <w:pPr>
        <w:pStyle w:val="NoSpacing"/>
        <w:ind w:left="720"/>
        <w:rPr>
          <w:rFonts w:asciiTheme="majorBidi" w:hAnsiTheme="majorBidi" w:cstheme="majorBidi"/>
        </w:rPr>
      </w:pPr>
      <w:r w:rsidRPr="00AB6DC7">
        <w:rPr>
          <w:rFonts w:asciiTheme="majorBidi" w:hAnsiTheme="majorBidi" w:cstheme="majorBidi"/>
        </w:rPr>
        <w:t xml:space="preserve">Categorization, reciprocation, or fear? </w:t>
      </w:r>
      <w:r w:rsidRPr="00AB6DC7">
        <w:rPr>
          <w:rFonts w:asciiTheme="majorBidi" w:hAnsiTheme="majorBidi" w:cstheme="majorBidi"/>
          <w:i/>
        </w:rPr>
        <w:t>Journal of Personality and Social Psychology</w:t>
      </w:r>
      <w:r w:rsidRPr="00AB6DC7">
        <w:rPr>
          <w:rFonts w:asciiTheme="majorBidi" w:hAnsiTheme="majorBidi" w:cstheme="majorBidi"/>
        </w:rPr>
        <w:t xml:space="preserve">, </w:t>
      </w:r>
      <w:r w:rsidRPr="00AB6DC7">
        <w:rPr>
          <w:rFonts w:asciiTheme="majorBidi" w:hAnsiTheme="majorBidi" w:cstheme="majorBidi"/>
          <w:i/>
        </w:rPr>
        <w:t>79</w:t>
      </w:r>
      <w:r w:rsidRPr="00AB6DC7">
        <w:rPr>
          <w:rFonts w:asciiTheme="majorBidi" w:hAnsiTheme="majorBidi" w:cstheme="majorBidi"/>
        </w:rPr>
        <w:t>, 77–94. doi:10.1037/0022-3514.79.1.77</w:t>
      </w:r>
    </w:p>
    <w:p w14:paraId="302D654E" w14:textId="77777777" w:rsidR="00BB2EFB" w:rsidRPr="00AB6DC7" w:rsidRDefault="00BB2EFB" w:rsidP="00AB6DC7">
      <w:pPr>
        <w:spacing w:after="0" w:line="240" w:lineRule="auto"/>
        <w:rPr>
          <w:rFonts w:asciiTheme="majorBidi" w:eastAsia="Times New Roman" w:hAnsiTheme="majorBidi" w:cstheme="majorBidi"/>
        </w:rPr>
      </w:pPr>
    </w:p>
    <w:p w14:paraId="589433FB" w14:textId="77777777" w:rsidR="00AB6DC7" w:rsidRPr="00AB6DC7" w:rsidRDefault="00AB6DC7" w:rsidP="00AB6DC7">
      <w:pPr>
        <w:spacing w:after="0" w:line="240" w:lineRule="auto"/>
        <w:rPr>
          <w:rFonts w:asciiTheme="majorBidi" w:eastAsia="Times New Roman" w:hAnsiTheme="majorBidi" w:cstheme="majorBidi"/>
        </w:rPr>
      </w:pPr>
      <w:proofErr w:type="spellStart"/>
      <w:r w:rsidRPr="00AB6DC7">
        <w:rPr>
          <w:rFonts w:asciiTheme="majorBidi" w:eastAsia="Times New Roman" w:hAnsiTheme="majorBidi" w:cstheme="majorBidi"/>
        </w:rPr>
        <w:t>Galinsky</w:t>
      </w:r>
      <w:proofErr w:type="spellEnd"/>
      <w:r w:rsidRPr="00AB6DC7">
        <w:rPr>
          <w:rFonts w:asciiTheme="majorBidi" w:eastAsia="Times New Roman" w:hAnsiTheme="majorBidi" w:cstheme="majorBidi"/>
        </w:rPr>
        <w:t xml:space="preserve">, A. D., Magee, J. C., </w:t>
      </w:r>
      <w:proofErr w:type="spellStart"/>
      <w:r w:rsidRPr="00AB6DC7">
        <w:rPr>
          <w:rFonts w:asciiTheme="majorBidi" w:eastAsia="Times New Roman" w:hAnsiTheme="majorBidi" w:cstheme="majorBidi"/>
        </w:rPr>
        <w:t>Gruenfeld</w:t>
      </w:r>
      <w:proofErr w:type="spellEnd"/>
      <w:r w:rsidRPr="00AB6DC7">
        <w:rPr>
          <w:rFonts w:asciiTheme="majorBidi" w:eastAsia="Times New Roman" w:hAnsiTheme="majorBidi" w:cstheme="majorBidi"/>
        </w:rPr>
        <w:t xml:space="preserve">, D. H., Whitson, J. A., &amp; Liljenquist, K. A. (2008). </w:t>
      </w:r>
    </w:p>
    <w:p w14:paraId="489B0B6F" w14:textId="77777777" w:rsidR="00AB6DC7" w:rsidRPr="00AB6DC7" w:rsidRDefault="00AB6DC7" w:rsidP="00AB6DC7">
      <w:pPr>
        <w:spacing w:after="0" w:line="240" w:lineRule="auto"/>
        <w:ind w:left="720"/>
        <w:rPr>
          <w:rFonts w:asciiTheme="majorBidi" w:eastAsia="Times New Roman" w:hAnsiTheme="majorBidi" w:cstheme="majorBidi"/>
        </w:rPr>
      </w:pPr>
      <w:r w:rsidRPr="00AB6DC7">
        <w:rPr>
          <w:rFonts w:asciiTheme="majorBidi" w:eastAsia="Times New Roman" w:hAnsiTheme="majorBidi" w:cstheme="majorBidi"/>
        </w:rPr>
        <w:t xml:space="preserve">Power reduces the press of the situation: implications for creativity, conformity, and dissonance. </w:t>
      </w:r>
      <w:r w:rsidRPr="00AB6DC7">
        <w:rPr>
          <w:rFonts w:asciiTheme="majorBidi" w:eastAsia="Times New Roman" w:hAnsiTheme="majorBidi" w:cstheme="majorBidi"/>
          <w:i/>
          <w:iCs/>
        </w:rPr>
        <w:t>Journal of Personality and Social Psychology</w:t>
      </w:r>
      <w:r w:rsidRPr="00AB6DC7">
        <w:rPr>
          <w:rFonts w:asciiTheme="majorBidi" w:eastAsia="Times New Roman" w:hAnsiTheme="majorBidi" w:cstheme="majorBidi"/>
        </w:rPr>
        <w:t xml:space="preserve">, </w:t>
      </w:r>
      <w:r w:rsidRPr="00AB6DC7">
        <w:rPr>
          <w:rFonts w:asciiTheme="majorBidi" w:eastAsia="Times New Roman" w:hAnsiTheme="majorBidi" w:cstheme="majorBidi"/>
          <w:i/>
          <w:iCs/>
        </w:rPr>
        <w:t>95</w:t>
      </w:r>
      <w:r w:rsidRPr="00AB6DC7">
        <w:rPr>
          <w:rFonts w:asciiTheme="majorBidi" w:eastAsia="Times New Roman" w:hAnsiTheme="majorBidi" w:cstheme="majorBidi"/>
        </w:rPr>
        <w:t>, 1450-1466.</w:t>
      </w:r>
    </w:p>
    <w:p w14:paraId="7F1286B3" w14:textId="77777777" w:rsidR="00AB6DC7" w:rsidRPr="00AB6DC7" w:rsidRDefault="00AB6DC7" w:rsidP="00AB6DC7">
      <w:pPr>
        <w:spacing w:after="0" w:line="240" w:lineRule="auto"/>
        <w:rPr>
          <w:rFonts w:asciiTheme="majorBidi" w:eastAsia="Times New Roman" w:hAnsiTheme="majorBidi" w:cstheme="majorBidi"/>
        </w:rPr>
      </w:pPr>
    </w:p>
    <w:p w14:paraId="04C67804" w14:textId="77777777" w:rsidR="00F01529" w:rsidRPr="00AB6DC7" w:rsidRDefault="00F01529" w:rsidP="00AB6DC7">
      <w:pPr>
        <w:spacing w:after="0" w:line="240" w:lineRule="auto"/>
        <w:rPr>
          <w:rFonts w:asciiTheme="majorBidi" w:eastAsia="Times New Roman" w:hAnsiTheme="majorBidi" w:cstheme="majorBidi"/>
        </w:rPr>
      </w:pPr>
      <w:proofErr w:type="spellStart"/>
      <w:r w:rsidRPr="00F01529">
        <w:rPr>
          <w:rFonts w:asciiTheme="majorBidi" w:eastAsia="Times New Roman" w:hAnsiTheme="majorBidi" w:cstheme="majorBidi"/>
        </w:rPr>
        <w:t>Gruenfeld</w:t>
      </w:r>
      <w:proofErr w:type="spellEnd"/>
      <w:r w:rsidRPr="00F01529">
        <w:rPr>
          <w:rFonts w:asciiTheme="majorBidi" w:eastAsia="Times New Roman" w:hAnsiTheme="majorBidi" w:cstheme="majorBidi"/>
        </w:rPr>
        <w:t xml:space="preserve">, D. H., </w:t>
      </w:r>
      <w:proofErr w:type="spellStart"/>
      <w:r w:rsidRPr="00F01529">
        <w:rPr>
          <w:rFonts w:asciiTheme="majorBidi" w:eastAsia="Times New Roman" w:hAnsiTheme="majorBidi" w:cstheme="majorBidi"/>
        </w:rPr>
        <w:t>Inesi</w:t>
      </w:r>
      <w:proofErr w:type="spellEnd"/>
      <w:r w:rsidRPr="00F01529">
        <w:rPr>
          <w:rFonts w:asciiTheme="majorBidi" w:eastAsia="Times New Roman" w:hAnsiTheme="majorBidi" w:cstheme="majorBidi"/>
        </w:rPr>
        <w:t xml:space="preserve">, M. E., Magee, J. C., &amp; </w:t>
      </w:r>
      <w:proofErr w:type="spellStart"/>
      <w:r w:rsidRPr="00F01529">
        <w:rPr>
          <w:rFonts w:asciiTheme="majorBidi" w:eastAsia="Times New Roman" w:hAnsiTheme="majorBidi" w:cstheme="majorBidi"/>
        </w:rPr>
        <w:t>Galinsky</w:t>
      </w:r>
      <w:proofErr w:type="spellEnd"/>
      <w:r w:rsidRPr="00F01529">
        <w:rPr>
          <w:rFonts w:asciiTheme="majorBidi" w:eastAsia="Times New Roman" w:hAnsiTheme="majorBidi" w:cstheme="majorBidi"/>
        </w:rPr>
        <w:t xml:space="preserve">, A. D. (2008). Power and the </w:t>
      </w:r>
    </w:p>
    <w:p w14:paraId="4CF6F603" w14:textId="77777777" w:rsidR="00F01529" w:rsidRPr="00F01529" w:rsidRDefault="00F01529" w:rsidP="00AB6DC7">
      <w:pPr>
        <w:spacing w:after="0" w:line="240" w:lineRule="auto"/>
        <w:ind w:left="720"/>
        <w:rPr>
          <w:rFonts w:asciiTheme="majorBidi" w:eastAsia="Times New Roman" w:hAnsiTheme="majorBidi" w:cstheme="majorBidi"/>
        </w:rPr>
      </w:pPr>
      <w:proofErr w:type="gramStart"/>
      <w:r w:rsidRPr="00F01529">
        <w:rPr>
          <w:rFonts w:asciiTheme="majorBidi" w:eastAsia="Times New Roman" w:hAnsiTheme="majorBidi" w:cstheme="majorBidi"/>
        </w:rPr>
        <w:t>objectification</w:t>
      </w:r>
      <w:proofErr w:type="gramEnd"/>
      <w:r w:rsidRPr="00F01529">
        <w:rPr>
          <w:rFonts w:asciiTheme="majorBidi" w:eastAsia="Times New Roman" w:hAnsiTheme="majorBidi" w:cstheme="majorBidi"/>
        </w:rPr>
        <w:t xml:space="preserve"> of social targets. </w:t>
      </w:r>
      <w:r w:rsidRPr="00AB6DC7">
        <w:rPr>
          <w:rFonts w:asciiTheme="majorBidi" w:eastAsia="Times New Roman" w:hAnsiTheme="majorBidi" w:cstheme="majorBidi"/>
          <w:i/>
          <w:iCs/>
        </w:rPr>
        <w:t>Journal of Personality and Social P</w:t>
      </w:r>
      <w:r w:rsidRPr="00F01529">
        <w:rPr>
          <w:rFonts w:asciiTheme="majorBidi" w:eastAsia="Times New Roman" w:hAnsiTheme="majorBidi" w:cstheme="majorBidi"/>
          <w:i/>
          <w:iCs/>
        </w:rPr>
        <w:t>sychology</w:t>
      </w:r>
      <w:r w:rsidRPr="00F01529">
        <w:rPr>
          <w:rFonts w:asciiTheme="majorBidi" w:eastAsia="Times New Roman" w:hAnsiTheme="majorBidi" w:cstheme="majorBidi"/>
        </w:rPr>
        <w:t xml:space="preserve">, </w:t>
      </w:r>
      <w:r w:rsidRPr="00F01529">
        <w:rPr>
          <w:rFonts w:asciiTheme="majorBidi" w:eastAsia="Times New Roman" w:hAnsiTheme="majorBidi" w:cstheme="majorBidi"/>
          <w:i/>
          <w:iCs/>
        </w:rPr>
        <w:t>95</w:t>
      </w:r>
      <w:r w:rsidRPr="00F01529">
        <w:rPr>
          <w:rFonts w:asciiTheme="majorBidi" w:eastAsia="Times New Roman" w:hAnsiTheme="majorBidi" w:cstheme="majorBidi"/>
        </w:rPr>
        <w:t>, 111</w:t>
      </w:r>
      <w:r w:rsidRPr="00AB6DC7">
        <w:rPr>
          <w:rFonts w:asciiTheme="majorBidi" w:eastAsia="Times New Roman" w:hAnsiTheme="majorBidi" w:cstheme="majorBidi"/>
        </w:rPr>
        <w:t>-127</w:t>
      </w:r>
      <w:r w:rsidRPr="00F01529">
        <w:rPr>
          <w:rFonts w:asciiTheme="majorBidi" w:eastAsia="Times New Roman" w:hAnsiTheme="majorBidi" w:cstheme="majorBidi"/>
        </w:rPr>
        <w:t>.</w:t>
      </w:r>
    </w:p>
    <w:p w14:paraId="3948B2A6" w14:textId="77777777" w:rsidR="00F01529" w:rsidRPr="00AB6DC7" w:rsidRDefault="00F01529" w:rsidP="00AB6DC7">
      <w:pPr>
        <w:spacing w:after="0" w:line="240" w:lineRule="auto"/>
        <w:rPr>
          <w:rFonts w:asciiTheme="majorBidi" w:hAnsiTheme="majorBidi" w:cstheme="majorBidi"/>
          <w:bCs/>
        </w:rPr>
      </w:pPr>
    </w:p>
    <w:p w14:paraId="34FA50D0" w14:textId="77777777" w:rsidR="006A73F9" w:rsidRDefault="006A73F9" w:rsidP="00974F6F">
      <w:pPr>
        <w:spacing w:after="0" w:line="240" w:lineRule="auto"/>
        <w:ind w:left="720" w:hanging="720"/>
        <w:rPr>
          <w:rFonts w:asciiTheme="majorBidi" w:eastAsia="Times New Roman" w:hAnsiTheme="majorBidi" w:cstheme="majorBidi"/>
        </w:rPr>
      </w:pPr>
      <w:r>
        <w:rPr>
          <w:rFonts w:asciiTheme="majorBidi" w:eastAsia="Times New Roman" w:hAnsiTheme="majorBidi" w:cstheme="majorBidi"/>
        </w:rPr>
        <w:t>Hogg, M. A., (2016). Social identity t</w:t>
      </w:r>
      <w:r w:rsidRPr="006A73F9">
        <w:rPr>
          <w:rFonts w:asciiTheme="majorBidi" w:eastAsia="Times New Roman" w:hAnsiTheme="majorBidi" w:cstheme="majorBidi"/>
        </w:rPr>
        <w:t>heory</w:t>
      </w:r>
      <w:r>
        <w:rPr>
          <w:rFonts w:asciiTheme="majorBidi" w:eastAsia="Times New Roman" w:hAnsiTheme="majorBidi" w:cstheme="majorBidi"/>
        </w:rPr>
        <w:t>. In S. McKeown, R. Haji &amp; N. Ferguson (</w:t>
      </w:r>
      <w:proofErr w:type="spellStart"/>
      <w:r>
        <w:rPr>
          <w:rFonts w:asciiTheme="majorBidi" w:eastAsia="Times New Roman" w:hAnsiTheme="majorBidi" w:cstheme="majorBidi"/>
        </w:rPr>
        <w:t>Eds</w:t>
      </w:r>
      <w:proofErr w:type="spellEnd"/>
      <w:r>
        <w:rPr>
          <w:rFonts w:asciiTheme="majorBidi" w:eastAsia="Times New Roman" w:hAnsiTheme="majorBidi" w:cstheme="majorBidi"/>
        </w:rPr>
        <w:t>), Understanding peace and conflict t</w:t>
      </w:r>
      <w:r w:rsidRPr="006A73F9">
        <w:rPr>
          <w:rFonts w:asciiTheme="majorBidi" w:eastAsia="Times New Roman" w:hAnsiTheme="majorBidi" w:cstheme="majorBidi"/>
        </w:rPr>
        <w:t xml:space="preserve">hrough </w:t>
      </w:r>
      <w:r>
        <w:rPr>
          <w:rFonts w:asciiTheme="majorBidi" w:eastAsia="Times New Roman" w:hAnsiTheme="majorBidi" w:cstheme="majorBidi"/>
        </w:rPr>
        <w:t>s</w:t>
      </w:r>
      <w:r w:rsidRPr="006A73F9">
        <w:rPr>
          <w:rFonts w:asciiTheme="majorBidi" w:eastAsia="Times New Roman" w:hAnsiTheme="majorBidi" w:cstheme="majorBidi"/>
        </w:rPr>
        <w:t xml:space="preserve">ocial </w:t>
      </w:r>
      <w:r>
        <w:rPr>
          <w:rFonts w:asciiTheme="majorBidi" w:eastAsia="Times New Roman" w:hAnsiTheme="majorBidi" w:cstheme="majorBidi"/>
        </w:rPr>
        <w:t>i</w:t>
      </w:r>
      <w:r w:rsidRPr="006A73F9">
        <w:rPr>
          <w:rFonts w:asciiTheme="majorBidi" w:eastAsia="Times New Roman" w:hAnsiTheme="majorBidi" w:cstheme="majorBidi"/>
        </w:rPr>
        <w:t xml:space="preserve">dentity </w:t>
      </w:r>
      <w:r>
        <w:rPr>
          <w:rFonts w:asciiTheme="majorBidi" w:eastAsia="Times New Roman" w:hAnsiTheme="majorBidi" w:cstheme="majorBidi"/>
        </w:rPr>
        <w:t>t</w:t>
      </w:r>
      <w:r w:rsidRPr="006A73F9">
        <w:rPr>
          <w:rFonts w:asciiTheme="majorBidi" w:eastAsia="Times New Roman" w:hAnsiTheme="majorBidi" w:cstheme="majorBidi"/>
        </w:rPr>
        <w:t>heory</w:t>
      </w:r>
      <w:r>
        <w:rPr>
          <w:rFonts w:asciiTheme="majorBidi" w:eastAsia="Times New Roman" w:hAnsiTheme="majorBidi" w:cstheme="majorBidi"/>
        </w:rPr>
        <w:t xml:space="preserve"> (pp. 3-17). Springer. </w:t>
      </w:r>
    </w:p>
    <w:p w14:paraId="01FB127C" w14:textId="77777777" w:rsidR="006A73F9" w:rsidRDefault="006A73F9" w:rsidP="00AB6DC7">
      <w:pPr>
        <w:spacing w:after="0" w:line="240" w:lineRule="auto"/>
        <w:rPr>
          <w:rFonts w:asciiTheme="majorBidi" w:eastAsia="Times New Roman" w:hAnsiTheme="majorBidi" w:cstheme="majorBidi"/>
        </w:rPr>
      </w:pPr>
    </w:p>
    <w:p w14:paraId="1800C723" w14:textId="77777777" w:rsidR="00BB2EFB" w:rsidRPr="00BB2EFB" w:rsidRDefault="00BB2EFB" w:rsidP="00AB6DC7">
      <w:pPr>
        <w:spacing w:after="0" w:line="240" w:lineRule="auto"/>
        <w:rPr>
          <w:rFonts w:asciiTheme="majorBidi" w:eastAsia="Times New Roman" w:hAnsiTheme="majorBidi" w:cstheme="majorBidi"/>
        </w:rPr>
      </w:pPr>
      <w:proofErr w:type="spellStart"/>
      <w:r w:rsidRPr="00AB6DC7">
        <w:rPr>
          <w:rFonts w:asciiTheme="majorBidi" w:eastAsia="Times New Roman" w:hAnsiTheme="majorBidi" w:cstheme="majorBidi"/>
        </w:rPr>
        <w:t>Keltner</w:t>
      </w:r>
      <w:proofErr w:type="spellEnd"/>
      <w:r w:rsidRPr="00BB2EFB">
        <w:rPr>
          <w:rFonts w:asciiTheme="majorBidi" w:eastAsia="Times New Roman" w:hAnsiTheme="majorBidi" w:cstheme="majorBidi"/>
        </w:rPr>
        <w:t xml:space="preserve">, D., </w:t>
      </w:r>
      <w:proofErr w:type="spellStart"/>
      <w:r w:rsidRPr="00BB2EFB">
        <w:rPr>
          <w:rFonts w:asciiTheme="majorBidi" w:eastAsia="Times New Roman" w:hAnsiTheme="majorBidi" w:cstheme="majorBidi"/>
        </w:rPr>
        <w:t>Gruenfeld</w:t>
      </w:r>
      <w:proofErr w:type="spellEnd"/>
      <w:r w:rsidRPr="00BB2EFB">
        <w:rPr>
          <w:rFonts w:asciiTheme="majorBidi" w:eastAsia="Times New Roman" w:hAnsiTheme="majorBidi" w:cstheme="majorBidi"/>
        </w:rPr>
        <w:t xml:space="preserve">, D. H., </w:t>
      </w:r>
      <w:proofErr w:type="spellStart"/>
      <w:r w:rsidRPr="00BB2EFB">
        <w:rPr>
          <w:rFonts w:asciiTheme="majorBidi" w:eastAsia="Times New Roman" w:hAnsiTheme="majorBidi" w:cstheme="majorBidi"/>
        </w:rPr>
        <w:t>Galinsky</w:t>
      </w:r>
      <w:proofErr w:type="spellEnd"/>
      <w:r w:rsidRPr="00BB2EFB">
        <w:rPr>
          <w:rFonts w:asciiTheme="majorBidi" w:eastAsia="Times New Roman" w:hAnsiTheme="majorBidi" w:cstheme="majorBidi"/>
        </w:rPr>
        <w:t xml:space="preserve">, A., &amp; Kraus, M. W. (2010). Paradoxes of power: </w:t>
      </w:r>
    </w:p>
    <w:p w14:paraId="70E44402" w14:textId="77777777" w:rsidR="00BB2EFB" w:rsidRPr="00BB2EFB" w:rsidRDefault="00BB2EFB" w:rsidP="00AB6DC7">
      <w:pPr>
        <w:spacing w:after="0" w:line="240" w:lineRule="auto"/>
        <w:ind w:firstLine="720"/>
        <w:rPr>
          <w:rFonts w:asciiTheme="majorBidi" w:eastAsia="Times New Roman" w:hAnsiTheme="majorBidi" w:cstheme="majorBidi"/>
        </w:rPr>
      </w:pPr>
      <w:r w:rsidRPr="00BB2EFB">
        <w:rPr>
          <w:rFonts w:asciiTheme="majorBidi" w:eastAsia="Times New Roman" w:hAnsiTheme="majorBidi" w:cstheme="majorBidi"/>
        </w:rPr>
        <w:t xml:space="preserve">Dynamics of the acquisition, experience, and social regulation of social power. In A. </w:t>
      </w:r>
    </w:p>
    <w:p w14:paraId="0011FDB6" w14:textId="77777777" w:rsidR="00BB2EFB" w:rsidRPr="00BB2EFB" w:rsidRDefault="00BB2EFB" w:rsidP="00AB6DC7">
      <w:pPr>
        <w:spacing w:after="0" w:line="240" w:lineRule="auto"/>
        <w:ind w:firstLine="720"/>
        <w:rPr>
          <w:rFonts w:asciiTheme="majorBidi" w:eastAsia="Times New Roman" w:hAnsiTheme="majorBidi" w:cstheme="majorBidi"/>
        </w:rPr>
      </w:pPr>
      <w:proofErr w:type="spellStart"/>
      <w:r w:rsidRPr="00BB2EFB">
        <w:rPr>
          <w:rFonts w:asciiTheme="majorBidi" w:eastAsia="Times New Roman" w:hAnsiTheme="majorBidi" w:cstheme="majorBidi"/>
        </w:rPr>
        <w:t>Guinote</w:t>
      </w:r>
      <w:proofErr w:type="spellEnd"/>
      <w:r w:rsidRPr="00BB2EFB">
        <w:rPr>
          <w:rFonts w:asciiTheme="majorBidi" w:eastAsia="Times New Roman" w:hAnsiTheme="majorBidi" w:cstheme="majorBidi"/>
        </w:rPr>
        <w:t xml:space="preserve"> &amp; T. K. </w:t>
      </w:r>
      <w:proofErr w:type="spellStart"/>
      <w:r w:rsidRPr="00BB2EFB">
        <w:rPr>
          <w:rFonts w:asciiTheme="majorBidi" w:eastAsia="Times New Roman" w:hAnsiTheme="majorBidi" w:cstheme="majorBidi"/>
        </w:rPr>
        <w:t>Vescio</w:t>
      </w:r>
      <w:proofErr w:type="spellEnd"/>
      <w:r w:rsidRPr="00BB2EFB">
        <w:rPr>
          <w:rFonts w:asciiTheme="majorBidi" w:eastAsia="Times New Roman" w:hAnsiTheme="majorBidi" w:cstheme="majorBidi"/>
        </w:rPr>
        <w:t xml:space="preserve"> (Eds.), </w:t>
      </w:r>
      <w:proofErr w:type="gramStart"/>
      <w:r w:rsidRPr="009A7324">
        <w:rPr>
          <w:rFonts w:asciiTheme="majorBidi" w:eastAsia="Times New Roman" w:hAnsiTheme="majorBidi" w:cstheme="majorBidi"/>
          <w:i/>
        </w:rPr>
        <w:t>The</w:t>
      </w:r>
      <w:proofErr w:type="gramEnd"/>
      <w:r w:rsidRPr="009A7324">
        <w:rPr>
          <w:rFonts w:asciiTheme="majorBidi" w:eastAsia="Times New Roman" w:hAnsiTheme="majorBidi" w:cstheme="majorBidi"/>
          <w:i/>
        </w:rPr>
        <w:t xml:space="preserve"> Social Psychology of Power</w:t>
      </w:r>
      <w:r w:rsidRPr="00AB6DC7">
        <w:rPr>
          <w:rFonts w:asciiTheme="majorBidi" w:eastAsia="Times New Roman" w:hAnsiTheme="majorBidi" w:cstheme="majorBidi"/>
        </w:rPr>
        <w:t xml:space="preserve"> </w:t>
      </w:r>
      <w:r w:rsidRPr="00BB2EFB">
        <w:rPr>
          <w:rFonts w:asciiTheme="majorBidi" w:eastAsia="Times New Roman" w:hAnsiTheme="majorBidi" w:cstheme="majorBidi"/>
        </w:rPr>
        <w:t xml:space="preserve">(pp. 177-208). New York, </w:t>
      </w:r>
    </w:p>
    <w:p w14:paraId="4D3EE1B1" w14:textId="77777777" w:rsidR="00BB2EFB" w:rsidRPr="00BB2EFB" w:rsidRDefault="00BB2EFB" w:rsidP="00AB6DC7">
      <w:pPr>
        <w:spacing w:after="0" w:line="240" w:lineRule="auto"/>
        <w:ind w:firstLine="720"/>
        <w:rPr>
          <w:rFonts w:asciiTheme="majorBidi" w:eastAsia="Times New Roman" w:hAnsiTheme="majorBidi" w:cstheme="majorBidi"/>
        </w:rPr>
      </w:pPr>
      <w:r w:rsidRPr="00BB2EFB">
        <w:rPr>
          <w:rFonts w:asciiTheme="majorBidi" w:eastAsia="Times New Roman" w:hAnsiTheme="majorBidi" w:cstheme="majorBidi"/>
        </w:rPr>
        <w:t>NY: Guilford Press.</w:t>
      </w:r>
    </w:p>
    <w:p w14:paraId="00653473" w14:textId="77777777" w:rsidR="00BB2EFB" w:rsidRPr="00AB6DC7" w:rsidRDefault="00BB2EFB" w:rsidP="00AB6DC7">
      <w:pPr>
        <w:spacing w:after="0" w:line="240" w:lineRule="auto"/>
        <w:rPr>
          <w:rFonts w:asciiTheme="majorBidi" w:hAnsiTheme="majorBidi" w:cstheme="majorBidi"/>
          <w:bCs/>
        </w:rPr>
      </w:pPr>
    </w:p>
    <w:p w14:paraId="4599C52B" w14:textId="77777777" w:rsidR="00161B9E" w:rsidRPr="00AB6DC7" w:rsidRDefault="00B073A5" w:rsidP="00AB6DC7">
      <w:pPr>
        <w:spacing w:after="0" w:line="240" w:lineRule="auto"/>
        <w:rPr>
          <w:rFonts w:asciiTheme="majorBidi" w:hAnsiTheme="majorBidi" w:cstheme="majorBidi"/>
          <w:bCs/>
        </w:rPr>
      </w:pPr>
      <w:r w:rsidRPr="00AB6DC7">
        <w:rPr>
          <w:rFonts w:asciiTheme="majorBidi" w:hAnsiTheme="majorBidi" w:cstheme="majorBidi"/>
          <w:bCs/>
        </w:rPr>
        <w:t xml:space="preserve">Klein, O., Spears, R., </w:t>
      </w:r>
      <w:proofErr w:type="spellStart"/>
      <w:r w:rsidRPr="00AB6DC7">
        <w:rPr>
          <w:rFonts w:asciiTheme="majorBidi" w:hAnsiTheme="majorBidi" w:cstheme="majorBidi"/>
          <w:bCs/>
        </w:rPr>
        <w:t>Reicher</w:t>
      </w:r>
      <w:proofErr w:type="spellEnd"/>
      <w:r w:rsidRPr="00AB6DC7">
        <w:rPr>
          <w:rFonts w:asciiTheme="majorBidi" w:hAnsiTheme="majorBidi" w:cstheme="majorBidi"/>
          <w:bCs/>
        </w:rPr>
        <w:t xml:space="preserve">, S. (2007). Social identity performance: </w:t>
      </w:r>
      <w:r w:rsidR="00161B9E" w:rsidRPr="00AB6DC7">
        <w:rPr>
          <w:rFonts w:asciiTheme="majorBidi" w:hAnsiTheme="majorBidi" w:cstheme="majorBidi"/>
          <w:bCs/>
        </w:rPr>
        <w:t xml:space="preserve">Extending the strategic side of </w:t>
      </w:r>
    </w:p>
    <w:p w14:paraId="372DCE9A" w14:textId="77777777" w:rsidR="00B073A5" w:rsidRPr="00AB6DC7" w:rsidRDefault="00B073A5" w:rsidP="00AB6DC7">
      <w:pPr>
        <w:spacing w:after="0" w:line="240" w:lineRule="auto"/>
        <w:ind w:firstLine="720"/>
        <w:rPr>
          <w:rFonts w:asciiTheme="majorBidi" w:hAnsiTheme="majorBidi" w:cstheme="majorBidi"/>
          <w:bCs/>
        </w:rPr>
      </w:pPr>
      <w:r w:rsidRPr="00AB6DC7">
        <w:rPr>
          <w:rFonts w:asciiTheme="majorBidi" w:hAnsiTheme="majorBidi" w:cstheme="majorBidi"/>
          <w:bCs/>
        </w:rPr>
        <w:t xml:space="preserve">SIDE. </w:t>
      </w:r>
      <w:r w:rsidRPr="00AB6DC7">
        <w:rPr>
          <w:rFonts w:asciiTheme="majorBidi" w:hAnsiTheme="majorBidi" w:cstheme="majorBidi"/>
          <w:bCs/>
          <w:i/>
          <w:iCs/>
        </w:rPr>
        <w:t>Personality and Social Psychology Review</w:t>
      </w:r>
      <w:r w:rsidRPr="00AB6DC7">
        <w:rPr>
          <w:rFonts w:asciiTheme="majorBidi" w:hAnsiTheme="majorBidi" w:cstheme="majorBidi"/>
          <w:bCs/>
        </w:rPr>
        <w:t xml:space="preserve">, </w:t>
      </w:r>
      <w:r w:rsidRPr="00AB6DC7">
        <w:rPr>
          <w:rFonts w:asciiTheme="majorBidi" w:hAnsiTheme="majorBidi" w:cstheme="majorBidi"/>
          <w:bCs/>
          <w:i/>
          <w:iCs/>
        </w:rPr>
        <w:t>11</w:t>
      </w:r>
      <w:r w:rsidRPr="00AB6DC7">
        <w:rPr>
          <w:rFonts w:asciiTheme="majorBidi" w:hAnsiTheme="majorBidi" w:cstheme="majorBidi"/>
          <w:bCs/>
        </w:rPr>
        <w:t>, 28-45.</w:t>
      </w:r>
    </w:p>
    <w:p w14:paraId="735BB2D9" w14:textId="77777777" w:rsidR="00161B9E" w:rsidRPr="00AB6DC7" w:rsidRDefault="00161B9E" w:rsidP="00AB6DC7">
      <w:pPr>
        <w:spacing w:after="0" w:line="240" w:lineRule="auto"/>
        <w:ind w:firstLine="720"/>
        <w:rPr>
          <w:rFonts w:asciiTheme="majorBidi" w:hAnsiTheme="majorBidi" w:cstheme="majorBidi"/>
          <w:bCs/>
        </w:rPr>
      </w:pPr>
    </w:p>
    <w:p w14:paraId="1FE924EC" w14:textId="77777777" w:rsidR="00590CD1" w:rsidRPr="00AB6DC7" w:rsidRDefault="00B073A5" w:rsidP="00AB6DC7">
      <w:pPr>
        <w:autoSpaceDE w:val="0"/>
        <w:autoSpaceDN w:val="0"/>
        <w:adjustRightInd w:val="0"/>
        <w:spacing w:after="0" w:line="240" w:lineRule="auto"/>
        <w:rPr>
          <w:rFonts w:asciiTheme="majorBidi" w:hAnsiTheme="majorBidi" w:cstheme="majorBidi"/>
        </w:rPr>
      </w:pPr>
      <w:r w:rsidRPr="00AB6DC7">
        <w:rPr>
          <w:rFonts w:asciiTheme="majorBidi" w:hAnsiTheme="majorBidi" w:cstheme="majorBidi"/>
        </w:rPr>
        <w:t xml:space="preserve">Oakes, P. J., Haslam, S. A., &amp; Turner, J. C. (1994). </w:t>
      </w:r>
      <w:r w:rsidRPr="009A7324">
        <w:rPr>
          <w:rFonts w:asciiTheme="majorBidi" w:hAnsiTheme="majorBidi" w:cstheme="majorBidi"/>
          <w:i/>
        </w:rPr>
        <w:t>Stereotyping and social reality</w:t>
      </w:r>
      <w:r w:rsidRPr="00AB6DC7">
        <w:rPr>
          <w:rFonts w:asciiTheme="majorBidi" w:hAnsiTheme="majorBidi" w:cstheme="majorBidi"/>
        </w:rPr>
        <w:t xml:space="preserve">. Oxford: Blackwell.  </w:t>
      </w:r>
    </w:p>
    <w:p w14:paraId="4E3A2F66" w14:textId="77777777" w:rsidR="00590CD1" w:rsidRPr="00AB6DC7" w:rsidRDefault="00590CD1" w:rsidP="00AB6DC7">
      <w:pPr>
        <w:pStyle w:val="NoSpacing"/>
        <w:rPr>
          <w:rFonts w:asciiTheme="majorBidi" w:hAnsiTheme="majorBidi" w:cstheme="majorBidi"/>
        </w:rPr>
      </w:pPr>
    </w:p>
    <w:p w14:paraId="293948B4" w14:textId="77777777" w:rsidR="00161B9E" w:rsidRPr="00AB6DC7" w:rsidRDefault="00590CD1" w:rsidP="00AB6DC7">
      <w:pPr>
        <w:pStyle w:val="NoSpacing"/>
        <w:rPr>
          <w:rFonts w:asciiTheme="majorBidi" w:hAnsiTheme="majorBidi" w:cstheme="majorBidi"/>
        </w:rPr>
      </w:pPr>
      <w:proofErr w:type="spellStart"/>
      <w:r w:rsidRPr="00AB6DC7">
        <w:rPr>
          <w:rFonts w:asciiTheme="majorBidi" w:hAnsiTheme="majorBidi" w:cstheme="majorBidi"/>
        </w:rPr>
        <w:t>Platow</w:t>
      </w:r>
      <w:proofErr w:type="spellEnd"/>
      <w:r w:rsidRPr="00AB6DC7">
        <w:rPr>
          <w:rFonts w:asciiTheme="majorBidi" w:hAnsiTheme="majorBidi" w:cstheme="majorBidi"/>
        </w:rPr>
        <w:t xml:space="preserve">, M. J., Grace, D. M., &amp; Smithson, M. J. (2012). Examining the preconditions for psychological </w:t>
      </w:r>
    </w:p>
    <w:p w14:paraId="15A6E368" w14:textId="77777777" w:rsidR="00590CD1" w:rsidRPr="00AB6DC7" w:rsidRDefault="00590CD1" w:rsidP="00AB6DC7">
      <w:pPr>
        <w:pStyle w:val="NoSpacing"/>
        <w:ind w:left="720"/>
        <w:rPr>
          <w:rFonts w:asciiTheme="majorBidi" w:hAnsiTheme="majorBidi" w:cstheme="majorBidi"/>
        </w:rPr>
      </w:pPr>
      <w:proofErr w:type="gramStart"/>
      <w:r w:rsidRPr="00AB6DC7">
        <w:rPr>
          <w:rFonts w:asciiTheme="majorBidi" w:hAnsiTheme="majorBidi" w:cstheme="majorBidi"/>
        </w:rPr>
        <w:lastRenderedPageBreak/>
        <w:t>group</w:t>
      </w:r>
      <w:proofErr w:type="gramEnd"/>
      <w:r w:rsidRPr="00AB6DC7">
        <w:rPr>
          <w:rFonts w:asciiTheme="majorBidi" w:hAnsiTheme="majorBidi" w:cstheme="majorBidi"/>
        </w:rPr>
        <w:t xml:space="preserve"> membership: Perceived social interdependence as the outcome of self-categorization. </w:t>
      </w:r>
      <w:r w:rsidRPr="00AB6DC7">
        <w:rPr>
          <w:rFonts w:asciiTheme="majorBidi" w:hAnsiTheme="majorBidi" w:cstheme="majorBidi"/>
          <w:i/>
          <w:iCs/>
        </w:rPr>
        <w:t>Social Psychological and Personality Science. 3</w:t>
      </w:r>
      <w:r w:rsidRPr="00AB6DC7">
        <w:rPr>
          <w:rFonts w:asciiTheme="majorBidi" w:hAnsiTheme="majorBidi" w:cstheme="majorBidi"/>
        </w:rPr>
        <w:t>, 5-13. DOI: 10.1177/1948550611407081</w:t>
      </w:r>
    </w:p>
    <w:p w14:paraId="3E6EC13B" w14:textId="77777777" w:rsidR="00CF6C9E" w:rsidRPr="00AB6DC7" w:rsidRDefault="00CF6C9E" w:rsidP="00AB6DC7">
      <w:pPr>
        <w:autoSpaceDE w:val="0"/>
        <w:autoSpaceDN w:val="0"/>
        <w:adjustRightInd w:val="0"/>
        <w:spacing w:after="0" w:line="240" w:lineRule="auto"/>
        <w:rPr>
          <w:rFonts w:asciiTheme="majorBidi" w:hAnsiTheme="majorBidi" w:cstheme="majorBidi"/>
        </w:rPr>
      </w:pPr>
    </w:p>
    <w:p w14:paraId="39F7D3F8" w14:textId="77777777" w:rsidR="00BB2EFB" w:rsidRPr="00AB6DC7" w:rsidRDefault="00BB2EFB" w:rsidP="00AB6DC7">
      <w:pPr>
        <w:spacing w:after="0" w:line="240" w:lineRule="auto"/>
        <w:rPr>
          <w:rFonts w:asciiTheme="majorBidi" w:hAnsiTheme="majorBidi" w:cstheme="majorBidi"/>
          <w:bCs/>
        </w:rPr>
      </w:pPr>
      <w:r w:rsidRPr="00AB6DC7">
        <w:rPr>
          <w:rFonts w:asciiTheme="majorBidi" w:hAnsiTheme="majorBidi" w:cstheme="majorBidi"/>
          <w:bCs/>
        </w:rPr>
        <w:t>Pratto, F. &amp; Bou</w:t>
      </w:r>
      <w:r w:rsidRPr="00AB6DC7">
        <w:rPr>
          <w:rFonts w:asciiTheme="majorBidi" w:hAnsiTheme="majorBidi" w:cstheme="majorBidi"/>
          <w:b/>
        </w:rPr>
        <w:t xml:space="preserve"> </w:t>
      </w:r>
      <w:r w:rsidRPr="00AB6DC7">
        <w:rPr>
          <w:rFonts w:asciiTheme="majorBidi" w:hAnsiTheme="majorBidi" w:cstheme="majorBidi"/>
          <w:bCs/>
        </w:rPr>
        <w:t xml:space="preserve">Zeineddine, F. (2015). Politics and the Psychology of Power: Multi-level Dynamics in </w:t>
      </w:r>
    </w:p>
    <w:p w14:paraId="738B9B45" w14:textId="77777777" w:rsidR="008B0CE2" w:rsidRPr="00AB6DC7" w:rsidRDefault="00BB2EFB" w:rsidP="00AB6DC7">
      <w:pPr>
        <w:spacing w:after="0" w:line="240" w:lineRule="auto"/>
        <w:ind w:left="720"/>
        <w:rPr>
          <w:rFonts w:asciiTheme="majorBidi" w:hAnsiTheme="majorBidi" w:cstheme="majorBidi"/>
          <w:bCs/>
          <w:i/>
        </w:rPr>
      </w:pPr>
      <w:proofErr w:type="gramStart"/>
      <w:r w:rsidRPr="00AB6DC7">
        <w:rPr>
          <w:rFonts w:asciiTheme="majorBidi" w:hAnsiTheme="majorBidi" w:cstheme="majorBidi"/>
          <w:bCs/>
        </w:rPr>
        <w:t>the</w:t>
      </w:r>
      <w:proofErr w:type="gramEnd"/>
      <w:r w:rsidRPr="00AB6DC7">
        <w:rPr>
          <w:rFonts w:asciiTheme="majorBidi" w:hAnsiTheme="majorBidi" w:cstheme="majorBidi"/>
          <w:bCs/>
        </w:rPr>
        <w:t xml:space="preserve"> (</w:t>
      </w:r>
      <w:proofErr w:type="spellStart"/>
      <w:r w:rsidRPr="00AB6DC7">
        <w:rPr>
          <w:rFonts w:asciiTheme="majorBidi" w:hAnsiTheme="majorBidi" w:cstheme="majorBidi"/>
          <w:bCs/>
        </w:rPr>
        <w:t>Im</w:t>
      </w:r>
      <w:proofErr w:type="spellEnd"/>
      <w:r w:rsidRPr="00AB6DC7">
        <w:rPr>
          <w:rFonts w:asciiTheme="majorBidi" w:hAnsiTheme="majorBidi" w:cstheme="majorBidi"/>
          <w:bCs/>
        </w:rPr>
        <w:t xml:space="preserve">)Balances of Human Needs and Survival. In </w:t>
      </w:r>
      <w:proofErr w:type="spellStart"/>
      <w:r w:rsidRPr="00AB6DC7">
        <w:rPr>
          <w:rFonts w:asciiTheme="majorBidi" w:hAnsiTheme="majorBidi" w:cstheme="majorBidi"/>
          <w:bCs/>
        </w:rPr>
        <w:t>Forgas</w:t>
      </w:r>
      <w:proofErr w:type="spellEnd"/>
      <w:r w:rsidRPr="00AB6DC7">
        <w:rPr>
          <w:rFonts w:asciiTheme="majorBidi" w:hAnsiTheme="majorBidi" w:cstheme="majorBidi"/>
          <w:bCs/>
        </w:rPr>
        <w:t xml:space="preserve">, J., Fiedler, K., &amp; </w:t>
      </w:r>
      <w:proofErr w:type="spellStart"/>
      <w:r w:rsidRPr="00AB6DC7">
        <w:rPr>
          <w:rFonts w:asciiTheme="majorBidi" w:hAnsiTheme="majorBidi" w:cstheme="majorBidi"/>
          <w:bCs/>
        </w:rPr>
        <w:t>Crano</w:t>
      </w:r>
      <w:proofErr w:type="spellEnd"/>
      <w:r w:rsidRPr="00AB6DC7">
        <w:rPr>
          <w:rFonts w:asciiTheme="majorBidi" w:hAnsiTheme="majorBidi" w:cstheme="majorBidi"/>
          <w:bCs/>
        </w:rPr>
        <w:t xml:space="preserve">, B. (Eds.), </w:t>
      </w:r>
      <w:r w:rsidRPr="00AB6DC7">
        <w:rPr>
          <w:rFonts w:asciiTheme="majorBidi" w:hAnsiTheme="majorBidi" w:cstheme="majorBidi"/>
          <w:bCs/>
          <w:i/>
        </w:rPr>
        <w:t xml:space="preserve">Social Psychology and Politics, </w:t>
      </w:r>
      <w:r w:rsidRPr="00AB6DC7">
        <w:rPr>
          <w:rFonts w:asciiTheme="majorBidi" w:hAnsiTheme="majorBidi" w:cstheme="majorBidi"/>
          <w:bCs/>
        </w:rPr>
        <w:t>Psychology Press, Brighton, UK</w:t>
      </w:r>
      <w:r w:rsidRPr="00AB6DC7">
        <w:rPr>
          <w:rFonts w:asciiTheme="majorBidi" w:hAnsiTheme="majorBidi" w:cstheme="majorBidi"/>
          <w:bCs/>
          <w:i/>
        </w:rPr>
        <w:t>.</w:t>
      </w:r>
    </w:p>
    <w:p w14:paraId="4DD09F86" w14:textId="77777777" w:rsidR="00BB2EFB" w:rsidRPr="00AB6DC7" w:rsidRDefault="00BB2EFB" w:rsidP="00AB6DC7">
      <w:pPr>
        <w:spacing w:after="0" w:line="240" w:lineRule="auto"/>
        <w:ind w:left="720"/>
        <w:rPr>
          <w:rFonts w:asciiTheme="majorBidi" w:hAnsiTheme="majorBidi" w:cstheme="majorBidi"/>
          <w:bCs/>
        </w:rPr>
      </w:pPr>
    </w:p>
    <w:p w14:paraId="5784C274" w14:textId="77777777" w:rsidR="00BB2EFB" w:rsidRPr="00AB6DC7" w:rsidRDefault="00BB2EFB" w:rsidP="00AB6DC7">
      <w:pPr>
        <w:spacing w:after="0" w:line="240" w:lineRule="auto"/>
        <w:rPr>
          <w:rFonts w:asciiTheme="majorBidi" w:eastAsia="Times New Roman" w:hAnsiTheme="majorBidi" w:cstheme="majorBidi"/>
        </w:rPr>
      </w:pPr>
      <w:r w:rsidRPr="00BB2EFB">
        <w:rPr>
          <w:rFonts w:asciiTheme="majorBidi" w:eastAsia="Times New Roman" w:hAnsiTheme="majorBidi" w:cstheme="majorBidi"/>
        </w:rPr>
        <w:t xml:space="preserve">Magee, J. C., &amp; </w:t>
      </w:r>
      <w:proofErr w:type="spellStart"/>
      <w:r w:rsidRPr="00BB2EFB">
        <w:rPr>
          <w:rFonts w:asciiTheme="majorBidi" w:eastAsia="Times New Roman" w:hAnsiTheme="majorBidi" w:cstheme="majorBidi"/>
        </w:rPr>
        <w:t>Galinsky</w:t>
      </w:r>
      <w:proofErr w:type="spellEnd"/>
      <w:r w:rsidRPr="00BB2EFB">
        <w:rPr>
          <w:rFonts w:asciiTheme="majorBidi" w:eastAsia="Times New Roman" w:hAnsiTheme="majorBidi" w:cstheme="majorBidi"/>
        </w:rPr>
        <w:t>, A. D. (2008). 8 Social Hierarchy: The Self</w:t>
      </w:r>
      <w:r w:rsidRPr="00BB2EFB">
        <w:rPr>
          <w:rFonts w:ascii="Cambria Math" w:eastAsia="Times New Roman" w:hAnsi="Cambria Math" w:cs="Cambria Math"/>
        </w:rPr>
        <w:t>‐</w:t>
      </w:r>
      <w:r w:rsidRPr="00BB2EFB">
        <w:rPr>
          <w:rFonts w:asciiTheme="majorBidi" w:eastAsia="Times New Roman" w:hAnsiTheme="majorBidi" w:cstheme="majorBidi"/>
        </w:rPr>
        <w:t xml:space="preserve">Reinforcing Nature of Power and </w:t>
      </w:r>
    </w:p>
    <w:p w14:paraId="1B24AFC3" w14:textId="77777777" w:rsidR="00BB2EFB" w:rsidRPr="00BB2EFB" w:rsidRDefault="00BB2EFB" w:rsidP="00AB6DC7">
      <w:pPr>
        <w:spacing w:after="0" w:line="240" w:lineRule="auto"/>
        <w:ind w:firstLine="720"/>
        <w:rPr>
          <w:rFonts w:asciiTheme="majorBidi" w:eastAsia="Times New Roman" w:hAnsiTheme="majorBidi" w:cstheme="majorBidi"/>
        </w:rPr>
      </w:pPr>
      <w:r w:rsidRPr="00BB2EFB">
        <w:rPr>
          <w:rFonts w:asciiTheme="majorBidi" w:eastAsia="Times New Roman" w:hAnsiTheme="majorBidi" w:cstheme="majorBidi"/>
        </w:rPr>
        <w:t xml:space="preserve">Status. </w:t>
      </w:r>
      <w:r w:rsidRPr="00BB2EFB">
        <w:rPr>
          <w:rFonts w:asciiTheme="majorBidi" w:eastAsia="Times New Roman" w:hAnsiTheme="majorBidi" w:cstheme="majorBidi"/>
          <w:i/>
          <w:iCs/>
        </w:rPr>
        <w:t>The Academy of Management Annals</w:t>
      </w:r>
      <w:r w:rsidRPr="00BB2EFB">
        <w:rPr>
          <w:rFonts w:asciiTheme="majorBidi" w:eastAsia="Times New Roman" w:hAnsiTheme="majorBidi" w:cstheme="majorBidi"/>
        </w:rPr>
        <w:t xml:space="preserve">, </w:t>
      </w:r>
      <w:r w:rsidRPr="00BB2EFB">
        <w:rPr>
          <w:rFonts w:asciiTheme="majorBidi" w:eastAsia="Times New Roman" w:hAnsiTheme="majorBidi" w:cstheme="majorBidi"/>
          <w:i/>
          <w:iCs/>
        </w:rPr>
        <w:t>2</w:t>
      </w:r>
      <w:r w:rsidRPr="00BB2EFB">
        <w:rPr>
          <w:rFonts w:asciiTheme="majorBidi" w:eastAsia="Times New Roman" w:hAnsiTheme="majorBidi" w:cstheme="majorBidi"/>
        </w:rPr>
        <w:t>, 351-398.</w:t>
      </w:r>
    </w:p>
    <w:p w14:paraId="69779A96" w14:textId="77777777" w:rsidR="00BB2EFB" w:rsidRPr="00AB6DC7" w:rsidRDefault="00BB2EFB" w:rsidP="00AB6DC7">
      <w:pPr>
        <w:spacing w:after="0" w:line="240" w:lineRule="auto"/>
        <w:rPr>
          <w:rFonts w:asciiTheme="majorBidi" w:eastAsia="Times New Roman" w:hAnsiTheme="majorBidi" w:cstheme="majorBidi"/>
        </w:rPr>
      </w:pPr>
    </w:p>
    <w:p w14:paraId="2C726906" w14:textId="77777777" w:rsidR="007954D7" w:rsidRPr="00AB6DC7" w:rsidRDefault="007954D7" w:rsidP="00AB6DC7">
      <w:pPr>
        <w:spacing w:after="0" w:line="240" w:lineRule="auto"/>
        <w:rPr>
          <w:rFonts w:asciiTheme="majorBidi" w:eastAsia="Times New Roman" w:hAnsiTheme="majorBidi" w:cstheme="majorBidi"/>
        </w:rPr>
      </w:pPr>
      <w:proofErr w:type="spellStart"/>
      <w:r w:rsidRPr="007954D7">
        <w:rPr>
          <w:rFonts w:asciiTheme="majorBidi" w:eastAsia="Times New Roman" w:hAnsiTheme="majorBidi" w:cstheme="majorBidi"/>
        </w:rPr>
        <w:t>Rabbie</w:t>
      </w:r>
      <w:proofErr w:type="spellEnd"/>
      <w:r w:rsidRPr="007954D7">
        <w:rPr>
          <w:rFonts w:asciiTheme="majorBidi" w:eastAsia="Times New Roman" w:hAnsiTheme="majorBidi" w:cstheme="majorBidi"/>
        </w:rPr>
        <w:t xml:space="preserve">, J. M., </w:t>
      </w:r>
      <w:proofErr w:type="spellStart"/>
      <w:r w:rsidRPr="007954D7">
        <w:rPr>
          <w:rFonts w:asciiTheme="majorBidi" w:eastAsia="Times New Roman" w:hAnsiTheme="majorBidi" w:cstheme="majorBidi"/>
        </w:rPr>
        <w:t>Schot</w:t>
      </w:r>
      <w:proofErr w:type="spellEnd"/>
      <w:r w:rsidRPr="007954D7">
        <w:rPr>
          <w:rFonts w:asciiTheme="majorBidi" w:eastAsia="Times New Roman" w:hAnsiTheme="majorBidi" w:cstheme="majorBidi"/>
        </w:rPr>
        <w:t xml:space="preserve">, J. C., &amp; </w:t>
      </w:r>
      <w:proofErr w:type="spellStart"/>
      <w:r w:rsidRPr="007954D7">
        <w:rPr>
          <w:rFonts w:asciiTheme="majorBidi" w:eastAsia="Times New Roman" w:hAnsiTheme="majorBidi" w:cstheme="majorBidi"/>
        </w:rPr>
        <w:t>Visser</w:t>
      </w:r>
      <w:proofErr w:type="spellEnd"/>
      <w:r w:rsidRPr="007954D7">
        <w:rPr>
          <w:rFonts w:asciiTheme="majorBidi" w:eastAsia="Times New Roman" w:hAnsiTheme="majorBidi" w:cstheme="majorBidi"/>
        </w:rPr>
        <w:t xml:space="preserve">, L. (1989). Social identity theory: A conceptual and </w:t>
      </w:r>
    </w:p>
    <w:p w14:paraId="3C33E0AC" w14:textId="77777777" w:rsidR="007954D7" w:rsidRPr="007954D7" w:rsidRDefault="007954D7" w:rsidP="00AB6DC7">
      <w:pPr>
        <w:spacing w:after="0" w:line="240" w:lineRule="auto"/>
        <w:ind w:left="720"/>
        <w:rPr>
          <w:rFonts w:asciiTheme="majorBidi" w:eastAsia="Times New Roman" w:hAnsiTheme="majorBidi" w:cstheme="majorBidi"/>
        </w:rPr>
      </w:pPr>
      <w:proofErr w:type="gramStart"/>
      <w:r w:rsidRPr="007954D7">
        <w:rPr>
          <w:rFonts w:asciiTheme="majorBidi" w:eastAsia="Times New Roman" w:hAnsiTheme="majorBidi" w:cstheme="majorBidi"/>
        </w:rPr>
        <w:t>empirical</w:t>
      </w:r>
      <w:proofErr w:type="gramEnd"/>
      <w:r w:rsidRPr="007954D7">
        <w:rPr>
          <w:rFonts w:asciiTheme="majorBidi" w:eastAsia="Times New Roman" w:hAnsiTheme="majorBidi" w:cstheme="majorBidi"/>
        </w:rPr>
        <w:t xml:space="preserve"> critique from the perspective of a </w:t>
      </w:r>
      <w:proofErr w:type="spellStart"/>
      <w:r w:rsidRPr="007954D7">
        <w:rPr>
          <w:rFonts w:asciiTheme="majorBidi" w:eastAsia="Times New Roman" w:hAnsiTheme="majorBidi" w:cstheme="majorBidi"/>
        </w:rPr>
        <w:t>behavioural</w:t>
      </w:r>
      <w:proofErr w:type="spellEnd"/>
      <w:r w:rsidRPr="007954D7">
        <w:rPr>
          <w:rFonts w:asciiTheme="majorBidi" w:eastAsia="Times New Roman" w:hAnsiTheme="majorBidi" w:cstheme="majorBidi"/>
        </w:rPr>
        <w:t xml:space="preserve"> interaction model. </w:t>
      </w:r>
      <w:r w:rsidRPr="007954D7">
        <w:rPr>
          <w:rFonts w:asciiTheme="majorBidi" w:eastAsia="Times New Roman" w:hAnsiTheme="majorBidi" w:cstheme="majorBidi"/>
          <w:i/>
          <w:iCs/>
        </w:rPr>
        <w:t>European Journal of Social Psychology</w:t>
      </w:r>
      <w:r w:rsidRPr="007954D7">
        <w:rPr>
          <w:rFonts w:asciiTheme="majorBidi" w:eastAsia="Times New Roman" w:hAnsiTheme="majorBidi" w:cstheme="majorBidi"/>
        </w:rPr>
        <w:t xml:space="preserve">, </w:t>
      </w:r>
      <w:r w:rsidRPr="007954D7">
        <w:rPr>
          <w:rFonts w:asciiTheme="majorBidi" w:eastAsia="Times New Roman" w:hAnsiTheme="majorBidi" w:cstheme="majorBidi"/>
          <w:i/>
          <w:iCs/>
        </w:rPr>
        <w:t>19</w:t>
      </w:r>
      <w:r w:rsidRPr="007954D7">
        <w:rPr>
          <w:rFonts w:asciiTheme="majorBidi" w:eastAsia="Times New Roman" w:hAnsiTheme="majorBidi" w:cstheme="majorBidi"/>
        </w:rPr>
        <w:t>, 171-202.</w:t>
      </w:r>
    </w:p>
    <w:p w14:paraId="2D3F09FE" w14:textId="77777777" w:rsidR="007954D7" w:rsidRPr="00AB6DC7" w:rsidRDefault="007954D7" w:rsidP="00AB6DC7">
      <w:pPr>
        <w:pStyle w:val="NoSpacing"/>
        <w:suppressLineNumbers/>
        <w:rPr>
          <w:rFonts w:asciiTheme="majorBidi" w:hAnsiTheme="majorBidi" w:cstheme="majorBidi"/>
        </w:rPr>
      </w:pPr>
    </w:p>
    <w:p w14:paraId="666F1124" w14:textId="77777777" w:rsidR="00161B9E" w:rsidRPr="00AB6DC7" w:rsidRDefault="008B0CE2" w:rsidP="00AB6DC7">
      <w:pPr>
        <w:pStyle w:val="NoSpacing"/>
        <w:suppressLineNumbers/>
        <w:rPr>
          <w:rFonts w:asciiTheme="majorBidi" w:hAnsiTheme="majorBidi" w:cstheme="majorBidi"/>
        </w:rPr>
      </w:pPr>
      <w:proofErr w:type="spellStart"/>
      <w:r w:rsidRPr="00AB6DC7">
        <w:rPr>
          <w:rFonts w:asciiTheme="majorBidi" w:hAnsiTheme="majorBidi" w:cstheme="majorBidi"/>
        </w:rPr>
        <w:t>Reicher</w:t>
      </w:r>
      <w:proofErr w:type="spellEnd"/>
      <w:r w:rsidRPr="00AB6DC7">
        <w:rPr>
          <w:rFonts w:asciiTheme="majorBidi" w:hAnsiTheme="majorBidi" w:cstheme="majorBidi"/>
        </w:rPr>
        <w:t xml:space="preserve">, S., &amp; Haslam, S. A. (2013). Towards a 'Science of Movement': Identity, authority and influence </w:t>
      </w:r>
    </w:p>
    <w:p w14:paraId="4DF170F0" w14:textId="77777777" w:rsidR="008B0CE2" w:rsidRPr="00AB6DC7" w:rsidRDefault="008B0CE2" w:rsidP="00AB6DC7">
      <w:pPr>
        <w:pStyle w:val="NoSpacing"/>
        <w:suppressLineNumbers/>
        <w:ind w:left="720"/>
        <w:rPr>
          <w:rFonts w:asciiTheme="majorBidi" w:hAnsiTheme="majorBidi" w:cstheme="majorBidi"/>
        </w:rPr>
      </w:pPr>
      <w:proofErr w:type="gramStart"/>
      <w:r w:rsidRPr="00AB6DC7">
        <w:rPr>
          <w:rFonts w:asciiTheme="majorBidi" w:hAnsiTheme="majorBidi" w:cstheme="majorBidi"/>
        </w:rPr>
        <w:t>in</w:t>
      </w:r>
      <w:proofErr w:type="gramEnd"/>
      <w:r w:rsidRPr="00AB6DC7">
        <w:rPr>
          <w:rFonts w:asciiTheme="majorBidi" w:hAnsiTheme="majorBidi" w:cstheme="majorBidi"/>
        </w:rPr>
        <w:t xml:space="preserve"> the production of social stability and social change. </w:t>
      </w:r>
      <w:r w:rsidRPr="00AB6DC7">
        <w:rPr>
          <w:rFonts w:asciiTheme="majorBidi" w:hAnsiTheme="majorBidi" w:cstheme="majorBidi"/>
          <w:i/>
        </w:rPr>
        <w:t>Journal of Social and Political Psychology</w:t>
      </w:r>
      <w:r w:rsidRPr="00AB6DC7">
        <w:rPr>
          <w:rFonts w:asciiTheme="majorBidi" w:hAnsiTheme="majorBidi" w:cstheme="majorBidi"/>
        </w:rPr>
        <w:t xml:space="preserve">, </w:t>
      </w:r>
      <w:r w:rsidRPr="00AB6DC7">
        <w:rPr>
          <w:rFonts w:asciiTheme="majorBidi" w:hAnsiTheme="majorBidi" w:cstheme="majorBidi"/>
          <w:i/>
        </w:rPr>
        <w:t>1</w:t>
      </w:r>
      <w:r w:rsidRPr="00AB6DC7">
        <w:rPr>
          <w:rFonts w:asciiTheme="majorBidi" w:hAnsiTheme="majorBidi" w:cstheme="majorBidi"/>
        </w:rPr>
        <w:t>, 112–131. doi:10.5964/jspp.v1i1.266</w:t>
      </w:r>
    </w:p>
    <w:p w14:paraId="42867F61" w14:textId="77777777" w:rsidR="00F81F09" w:rsidRDefault="00F81F09" w:rsidP="00974F6F">
      <w:pPr>
        <w:pStyle w:val="NoSpacing"/>
        <w:ind w:left="720" w:hanging="720"/>
        <w:rPr>
          <w:rFonts w:asciiTheme="majorBidi" w:hAnsiTheme="majorBidi" w:cstheme="majorBidi"/>
        </w:rPr>
      </w:pPr>
      <w:r w:rsidRPr="00F81F09">
        <w:rPr>
          <w:rFonts w:asciiTheme="majorBidi" w:hAnsiTheme="majorBidi" w:cstheme="majorBidi"/>
        </w:rPr>
        <w:t>Reynolds,</w:t>
      </w:r>
      <w:r>
        <w:rPr>
          <w:rFonts w:asciiTheme="majorBidi" w:hAnsiTheme="majorBidi" w:cstheme="majorBidi"/>
        </w:rPr>
        <w:t xml:space="preserve"> K. J., </w:t>
      </w:r>
      <w:r w:rsidRPr="00F81F09">
        <w:rPr>
          <w:rFonts w:asciiTheme="majorBidi" w:hAnsiTheme="majorBidi" w:cstheme="majorBidi"/>
        </w:rPr>
        <w:t>Turner,</w:t>
      </w:r>
      <w:r>
        <w:rPr>
          <w:rFonts w:asciiTheme="majorBidi" w:hAnsiTheme="majorBidi" w:cstheme="majorBidi"/>
        </w:rPr>
        <w:t xml:space="preserve"> J. C., </w:t>
      </w:r>
      <w:r w:rsidRPr="00F81F09">
        <w:rPr>
          <w:rFonts w:asciiTheme="majorBidi" w:hAnsiTheme="majorBidi" w:cstheme="majorBidi"/>
        </w:rPr>
        <w:t>Haslam,</w:t>
      </w:r>
      <w:r>
        <w:rPr>
          <w:rFonts w:asciiTheme="majorBidi" w:hAnsiTheme="majorBidi" w:cstheme="majorBidi"/>
        </w:rPr>
        <w:t xml:space="preserve"> </w:t>
      </w:r>
      <w:r w:rsidRPr="00F81F09">
        <w:rPr>
          <w:rFonts w:asciiTheme="majorBidi" w:hAnsiTheme="majorBidi" w:cstheme="majorBidi"/>
        </w:rPr>
        <w:t>S</w:t>
      </w:r>
      <w:r>
        <w:rPr>
          <w:rFonts w:asciiTheme="majorBidi" w:hAnsiTheme="majorBidi" w:cstheme="majorBidi"/>
        </w:rPr>
        <w:t xml:space="preserve">. </w:t>
      </w:r>
      <w:r w:rsidRPr="00F81F09">
        <w:rPr>
          <w:rFonts w:asciiTheme="majorBidi" w:hAnsiTheme="majorBidi" w:cstheme="majorBidi"/>
        </w:rPr>
        <w:t>A</w:t>
      </w:r>
      <w:r>
        <w:rPr>
          <w:rFonts w:asciiTheme="majorBidi" w:hAnsiTheme="majorBidi" w:cstheme="majorBidi"/>
        </w:rPr>
        <w:t>.,</w:t>
      </w:r>
      <w:r w:rsidRPr="00F81F09">
        <w:rPr>
          <w:rFonts w:asciiTheme="majorBidi" w:hAnsiTheme="majorBidi" w:cstheme="majorBidi"/>
        </w:rPr>
        <w:t xml:space="preserve"> </w:t>
      </w:r>
      <w:r>
        <w:rPr>
          <w:rFonts w:asciiTheme="majorBidi" w:hAnsiTheme="majorBidi" w:cstheme="majorBidi"/>
        </w:rPr>
        <w:t xml:space="preserve">&amp; </w:t>
      </w:r>
      <w:r w:rsidRPr="00F81F09">
        <w:rPr>
          <w:rFonts w:asciiTheme="majorBidi" w:hAnsiTheme="majorBidi" w:cstheme="majorBidi"/>
        </w:rPr>
        <w:t>Ryan</w:t>
      </w:r>
      <w:r>
        <w:rPr>
          <w:rFonts w:asciiTheme="majorBidi" w:hAnsiTheme="majorBidi" w:cstheme="majorBidi"/>
        </w:rPr>
        <w:t xml:space="preserve">, </w:t>
      </w:r>
      <w:r w:rsidRPr="00F81F09">
        <w:rPr>
          <w:rFonts w:asciiTheme="majorBidi" w:hAnsiTheme="majorBidi" w:cstheme="majorBidi"/>
        </w:rPr>
        <w:t>M</w:t>
      </w:r>
      <w:r>
        <w:rPr>
          <w:rFonts w:asciiTheme="majorBidi" w:hAnsiTheme="majorBidi" w:cstheme="majorBidi"/>
        </w:rPr>
        <w:t xml:space="preserve">. </w:t>
      </w:r>
      <w:r w:rsidRPr="00F81F09">
        <w:rPr>
          <w:rFonts w:asciiTheme="majorBidi" w:hAnsiTheme="majorBidi" w:cstheme="majorBidi"/>
        </w:rPr>
        <w:t>K</w:t>
      </w:r>
      <w:r>
        <w:rPr>
          <w:rFonts w:asciiTheme="majorBidi" w:hAnsiTheme="majorBidi" w:cstheme="majorBidi"/>
        </w:rPr>
        <w:t>. (2001)</w:t>
      </w:r>
      <w:r w:rsidR="00061B7C">
        <w:rPr>
          <w:rFonts w:asciiTheme="majorBidi" w:hAnsiTheme="majorBidi" w:cstheme="majorBidi"/>
        </w:rPr>
        <w:t>.</w:t>
      </w:r>
      <w:r w:rsidRPr="00F81F09">
        <w:rPr>
          <w:rFonts w:asciiTheme="majorBidi" w:hAnsiTheme="majorBidi" w:cstheme="majorBidi"/>
        </w:rPr>
        <w:t xml:space="preserve"> The role of personality and group factors in explaining prejudice</w:t>
      </w:r>
      <w:r w:rsidR="00061B7C">
        <w:rPr>
          <w:rFonts w:asciiTheme="majorBidi" w:hAnsiTheme="majorBidi" w:cstheme="majorBidi"/>
        </w:rPr>
        <w:t xml:space="preserve">. </w:t>
      </w:r>
      <w:r w:rsidRPr="00974F6F">
        <w:rPr>
          <w:rFonts w:asciiTheme="majorBidi" w:hAnsiTheme="majorBidi" w:cstheme="majorBidi"/>
          <w:i/>
        </w:rPr>
        <w:t>Journal of Expe</w:t>
      </w:r>
      <w:r w:rsidR="00061B7C" w:rsidRPr="00974F6F">
        <w:rPr>
          <w:rFonts w:asciiTheme="majorBidi" w:hAnsiTheme="majorBidi" w:cstheme="majorBidi"/>
          <w:i/>
        </w:rPr>
        <w:t>rimental Social Psychology</w:t>
      </w:r>
      <w:r w:rsidR="00061B7C">
        <w:rPr>
          <w:rFonts w:asciiTheme="majorBidi" w:hAnsiTheme="majorBidi" w:cstheme="majorBidi"/>
        </w:rPr>
        <w:t xml:space="preserve">, 37, 427-434. </w:t>
      </w:r>
      <w:r w:rsidR="00061B7C" w:rsidRPr="00061B7C">
        <w:rPr>
          <w:rFonts w:asciiTheme="majorBidi" w:hAnsiTheme="majorBidi" w:cstheme="majorBidi"/>
        </w:rPr>
        <w:t>doi:10.1006/jesp.2000.1473</w:t>
      </w:r>
    </w:p>
    <w:p w14:paraId="3CD17E0F" w14:textId="77777777" w:rsidR="00061B7C" w:rsidRDefault="00061B7C" w:rsidP="00F81F09">
      <w:pPr>
        <w:pStyle w:val="NoSpacing"/>
        <w:rPr>
          <w:rFonts w:asciiTheme="majorBidi" w:hAnsiTheme="majorBidi" w:cstheme="majorBidi"/>
        </w:rPr>
      </w:pPr>
    </w:p>
    <w:p w14:paraId="4BDDECC6" w14:textId="77777777" w:rsidR="00161B9E" w:rsidRPr="00AB6DC7" w:rsidRDefault="00D33B03" w:rsidP="00AB6DC7">
      <w:pPr>
        <w:pStyle w:val="NoSpacing"/>
        <w:rPr>
          <w:rFonts w:asciiTheme="majorBidi" w:hAnsiTheme="majorBidi" w:cstheme="majorBidi"/>
        </w:rPr>
      </w:pPr>
      <w:r w:rsidRPr="00AB6DC7">
        <w:rPr>
          <w:rFonts w:asciiTheme="majorBidi" w:hAnsiTheme="majorBidi" w:cstheme="majorBidi"/>
        </w:rPr>
        <w:t xml:space="preserve">Rubin, M., </w:t>
      </w:r>
      <w:proofErr w:type="spellStart"/>
      <w:r w:rsidRPr="00AB6DC7">
        <w:rPr>
          <w:rFonts w:asciiTheme="majorBidi" w:hAnsiTheme="majorBidi" w:cstheme="majorBidi"/>
        </w:rPr>
        <w:t>Badea</w:t>
      </w:r>
      <w:proofErr w:type="spellEnd"/>
      <w:r w:rsidRPr="00AB6DC7">
        <w:rPr>
          <w:rFonts w:asciiTheme="majorBidi" w:hAnsiTheme="majorBidi" w:cstheme="majorBidi"/>
        </w:rPr>
        <w:t xml:space="preserve">, C., &amp; </w:t>
      </w:r>
      <w:proofErr w:type="spellStart"/>
      <w:r w:rsidRPr="00AB6DC7">
        <w:rPr>
          <w:rFonts w:asciiTheme="majorBidi" w:hAnsiTheme="majorBidi" w:cstheme="majorBidi"/>
        </w:rPr>
        <w:t>Jetten</w:t>
      </w:r>
      <w:proofErr w:type="spellEnd"/>
      <w:r w:rsidRPr="00AB6DC7">
        <w:rPr>
          <w:rFonts w:asciiTheme="majorBidi" w:hAnsiTheme="majorBidi" w:cstheme="majorBidi"/>
        </w:rPr>
        <w:t xml:space="preserve">, J., (2014). Low status groups show in-group favoritism to compensate for </w:t>
      </w:r>
    </w:p>
    <w:p w14:paraId="1BD15447" w14:textId="77777777" w:rsidR="00D33B03" w:rsidRPr="00AB6DC7" w:rsidRDefault="00D33B03" w:rsidP="00AB6DC7">
      <w:pPr>
        <w:pStyle w:val="NoSpacing"/>
        <w:ind w:left="720"/>
        <w:rPr>
          <w:rFonts w:asciiTheme="majorBidi" w:hAnsiTheme="majorBidi" w:cstheme="majorBidi"/>
        </w:rPr>
      </w:pPr>
      <w:proofErr w:type="gramStart"/>
      <w:r w:rsidRPr="00AB6DC7">
        <w:rPr>
          <w:rFonts w:asciiTheme="majorBidi" w:hAnsiTheme="majorBidi" w:cstheme="majorBidi"/>
        </w:rPr>
        <w:t>their</w:t>
      </w:r>
      <w:proofErr w:type="gramEnd"/>
      <w:r w:rsidRPr="00AB6DC7">
        <w:rPr>
          <w:rFonts w:asciiTheme="majorBidi" w:hAnsiTheme="majorBidi" w:cstheme="majorBidi"/>
        </w:rPr>
        <w:t xml:space="preserve"> low status and compete for higher status. </w:t>
      </w:r>
      <w:r w:rsidRPr="00AB6DC7">
        <w:rPr>
          <w:rFonts w:asciiTheme="majorBidi" w:hAnsiTheme="majorBidi" w:cstheme="majorBidi"/>
          <w:i/>
        </w:rPr>
        <w:t>Group Processes &amp; Intergroup Relations</w:t>
      </w:r>
      <w:r w:rsidRPr="00AB6DC7">
        <w:rPr>
          <w:rFonts w:asciiTheme="majorBidi" w:hAnsiTheme="majorBidi" w:cstheme="majorBidi"/>
        </w:rPr>
        <w:t xml:space="preserve">, </w:t>
      </w:r>
      <w:r w:rsidRPr="00AB6DC7">
        <w:rPr>
          <w:rFonts w:asciiTheme="majorBidi" w:hAnsiTheme="majorBidi" w:cstheme="majorBidi"/>
          <w:i/>
        </w:rPr>
        <w:t>17</w:t>
      </w:r>
      <w:r w:rsidRPr="00AB6DC7">
        <w:rPr>
          <w:rFonts w:asciiTheme="majorBidi" w:hAnsiTheme="majorBidi" w:cstheme="majorBidi"/>
        </w:rPr>
        <w:t>, 563-576</w:t>
      </w:r>
      <w:r w:rsidR="00161B9E" w:rsidRPr="00AB6DC7">
        <w:rPr>
          <w:rFonts w:asciiTheme="majorBidi" w:hAnsiTheme="majorBidi" w:cstheme="majorBidi"/>
        </w:rPr>
        <w:t>.</w:t>
      </w:r>
      <w:r w:rsidRPr="00AB6DC7">
        <w:rPr>
          <w:rFonts w:asciiTheme="majorBidi" w:hAnsiTheme="majorBidi" w:cstheme="majorBidi"/>
        </w:rPr>
        <w:t xml:space="preserve"> DOI: 10.1177/1368430213514122</w:t>
      </w:r>
    </w:p>
    <w:p w14:paraId="489AF44B" w14:textId="77777777" w:rsidR="00D33B03" w:rsidRPr="00AB6DC7" w:rsidRDefault="00D33B03" w:rsidP="00AB6DC7">
      <w:pPr>
        <w:autoSpaceDE w:val="0"/>
        <w:autoSpaceDN w:val="0"/>
        <w:adjustRightInd w:val="0"/>
        <w:spacing w:after="0" w:line="240" w:lineRule="auto"/>
        <w:rPr>
          <w:rFonts w:asciiTheme="majorBidi" w:hAnsiTheme="majorBidi" w:cstheme="majorBidi"/>
        </w:rPr>
      </w:pPr>
    </w:p>
    <w:p w14:paraId="7B9ACC8A" w14:textId="77777777" w:rsidR="003E2A83" w:rsidRPr="003E2A83" w:rsidRDefault="003E2A83" w:rsidP="003E2A83">
      <w:pPr>
        <w:pStyle w:val="ReferenceFP"/>
        <w:spacing w:line="240" w:lineRule="auto"/>
        <w:rPr>
          <w:rFonts w:asciiTheme="majorBidi" w:hAnsiTheme="majorBidi" w:cstheme="majorBidi"/>
          <w:sz w:val="22"/>
        </w:rPr>
      </w:pPr>
      <w:proofErr w:type="spellStart"/>
      <w:r w:rsidRPr="003E2A83">
        <w:rPr>
          <w:rFonts w:asciiTheme="majorBidi" w:hAnsiTheme="majorBidi" w:cstheme="majorBidi"/>
          <w:sz w:val="22"/>
        </w:rPr>
        <w:t>Sherif</w:t>
      </w:r>
      <w:proofErr w:type="spellEnd"/>
      <w:r w:rsidRPr="003E2A83">
        <w:rPr>
          <w:rFonts w:asciiTheme="majorBidi" w:hAnsiTheme="majorBidi" w:cstheme="majorBidi"/>
          <w:sz w:val="22"/>
        </w:rPr>
        <w:t xml:space="preserve">, M., &amp; </w:t>
      </w:r>
      <w:proofErr w:type="spellStart"/>
      <w:r w:rsidRPr="003E2A83">
        <w:rPr>
          <w:rFonts w:asciiTheme="majorBidi" w:hAnsiTheme="majorBidi" w:cstheme="majorBidi"/>
          <w:sz w:val="22"/>
        </w:rPr>
        <w:t>Sherif</w:t>
      </w:r>
      <w:proofErr w:type="spellEnd"/>
      <w:r w:rsidRPr="003E2A83">
        <w:rPr>
          <w:rFonts w:asciiTheme="majorBidi" w:hAnsiTheme="majorBidi" w:cstheme="majorBidi"/>
          <w:sz w:val="22"/>
        </w:rPr>
        <w:t xml:space="preserve">, C. W. (1966). Formation of outgroup attitudes and stereotypes: Experimental verification (pp. 271-295). </w:t>
      </w:r>
      <w:r w:rsidRPr="003E2A83">
        <w:rPr>
          <w:rFonts w:asciiTheme="majorBidi" w:hAnsiTheme="majorBidi" w:cstheme="majorBidi"/>
          <w:i/>
          <w:sz w:val="22"/>
        </w:rPr>
        <w:t>Groups in harmony and tension.</w:t>
      </w:r>
      <w:r w:rsidRPr="003E2A83">
        <w:rPr>
          <w:rFonts w:asciiTheme="majorBidi" w:hAnsiTheme="majorBidi" w:cstheme="majorBidi"/>
          <w:sz w:val="22"/>
        </w:rPr>
        <w:t xml:space="preserve"> New York Octagon Books.</w:t>
      </w:r>
    </w:p>
    <w:p w14:paraId="7CA5CE87" w14:textId="77777777" w:rsidR="003E2A83" w:rsidRDefault="003E2A83" w:rsidP="00AB6DC7">
      <w:pPr>
        <w:pStyle w:val="ReferenceFP"/>
        <w:spacing w:line="240" w:lineRule="auto"/>
        <w:rPr>
          <w:rFonts w:asciiTheme="majorBidi" w:hAnsiTheme="majorBidi" w:cstheme="majorBidi"/>
          <w:sz w:val="22"/>
        </w:rPr>
      </w:pPr>
    </w:p>
    <w:p w14:paraId="7FF10FBE" w14:textId="77777777" w:rsidR="00AB6DC7" w:rsidRPr="00AB6DC7" w:rsidRDefault="00AB6DC7" w:rsidP="00AB6DC7">
      <w:pPr>
        <w:pStyle w:val="ReferenceFP"/>
        <w:spacing w:line="240" w:lineRule="auto"/>
        <w:rPr>
          <w:rFonts w:asciiTheme="majorBidi" w:hAnsiTheme="majorBidi" w:cstheme="majorBidi"/>
          <w:sz w:val="22"/>
        </w:rPr>
      </w:pPr>
      <w:proofErr w:type="spellStart"/>
      <w:r w:rsidRPr="00AB6DC7">
        <w:rPr>
          <w:rFonts w:asciiTheme="majorBidi" w:hAnsiTheme="majorBidi" w:cstheme="majorBidi"/>
          <w:sz w:val="22"/>
        </w:rPr>
        <w:t>Sidanius</w:t>
      </w:r>
      <w:proofErr w:type="spellEnd"/>
      <w:r w:rsidRPr="00AB6DC7">
        <w:rPr>
          <w:rFonts w:asciiTheme="majorBidi" w:hAnsiTheme="majorBidi" w:cstheme="majorBidi"/>
          <w:sz w:val="22"/>
        </w:rPr>
        <w:t xml:space="preserve">, J. &amp; Pratto, F. (1999). </w:t>
      </w:r>
      <w:r w:rsidRPr="00AB6DC7">
        <w:rPr>
          <w:rFonts w:asciiTheme="majorBidi" w:hAnsiTheme="majorBidi" w:cstheme="majorBidi"/>
          <w:i/>
          <w:sz w:val="22"/>
        </w:rPr>
        <w:t>Social dominance theory: A theory of oppression and dominance</w:t>
      </w:r>
      <w:r w:rsidRPr="00AB6DC7">
        <w:rPr>
          <w:rFonts w:asciiTheme="majorBidi" w:hAnsiTheme="majorBidi" w:cstheme="majorBidi"/>
          <w:sz w:val="22"/>
        </w:rPr>
        <w:t>. New York: Cambridge.</w:t>
      </w:r>
    </w:p>
    <w:p w14:paraId="5DF5F238" w14:textId="77777777" w:rsidR="00AB6DC7" w:rsidRPr="00AB6DC7" w:rsidRDefault="00AB6DC7" w:rsidP="00AB6DC7">
      <w:pPr>
        <w:autoSpaceDE w:val="0"/>
        <w:autoSpaceDN w:val="0"/>
        <w:adjustRightInd w:val="0"/>
        <w:spacing w:after="0" w:line="240" w:lineRule="auto"/>
        <w:rPr>
          <w:rFonts w:asciiTheme="majorBidi" w:hAnsiTheme="majorBidi" w:cstheme="majorBidi"/>
        </w:rPr>
      </w:pPr>
    </w:p>
    <w:p w14:paraId="3F5A3479" w14:textId="77777777" w:rsidR="007954D7" w:rsidRPr="00AB6DC7" w:rsidRDefault="007954D7" w:rsidP="00AB6DC7">
      <w:pPr>
        <w:autoSpaceDE w:val="0"/>
        <w:autoSpaceDN w:val="0"/>
        <w:adjustRightInd w:val="0"/>
        <w:spacing w:after="0" w:line="240" w:lineRule="auto"/>
        <w:rPr>
          <w:rFonts w:asciiTheme="majorBidi" w:hAnsiTheme="majorBidi" w:cstheme="majorBidi"/>
          <w:i/>
          <w:iCs/>
        </w:rPr>
      </w:pPr>
      <w:r w:rsidRPr="00AB6DC7">
        <w:rPr>
          <w:rFonts w:asciiTheme="majorBidi" w:hAnsiTheme="majorBidi" w:cstheme="majorBidi"/>
        </w:rPr>
        <w:t xml:space="preserve">Smith E.R., </w:t>
      </w:r>
      <w:proofErr w:type="spellStart"/>
      <w:r w:rsidRPr="00AB6DC7">
        <w:rPr>
          <w:rFonts w:asciiTheme="majorBidi" w:hAnsiTheme="majorBidi" w:cstheme="majorBidi"/>
        </w:rPr>
        <w:t>Semin</w:t>
      </w:r>
      <w:proofErr w:type="spellEnd"/>
      <w:r w:rsidRPr="00AB6DC7">
        <w:rPr>
          <w:rFonts w:asciiTheme="majorBidi" w:hAnsiTheme="majorBidi" w:cstheme="majorBidi"/>
        </w:rPr>
        <w:t xml:space="preserve">, G.R. (2004). Socially situated cognition: cognition in its social context. </w:t>
      </w:r>
      <w:r w:rsidRPr="00AB6DC7">
        <w:rPr>
          <w:rFonts w:asciiTheme="majorBidi" w:hAnsiTheme="majorBidi" w:cstheme="majorBidi"/>
          <w:i/>
          <w:iCs/>
        </w:rPr>
        <w:t xml:space="preserve">Advances in </w:t>
      </w:r>
    </w:p>
    <w:p w14:paraId="029BCF8A" w14:textId="77777777" w:rsidR="007954D7" w:rsidRPr="00AB6DC7" w:rsidRDefault="007954D7" w:rsidP="00AB6DC7">
      <w:pPr>
        <w:autoSpaceDE w:val="0"/>
        <w:autoSpaceDN w:val="0"/>
        <w:adjustRightInd w:val="0"/>
        <w:spacing w:after="0" w:line="240" w:lineRule="auto"/>
        <w:ind w:firstLine="720"/>
        <w:rPr>
          <w:rFonts w:asciiTheme="majorBidi" w:hAnsiTheme="majorBidi" w:cstheme="majorBidi"/>
        </w:rPr>
      </w:pPr>
      <w:r w:rsidRPr="00AB6DC7">
        <w:rPr>
          <w:rFonts w:asciiTheme="majorBidi" w:hAnsiTheme="majorBidi" w:cstheme="majorBidi"/>
          <w:i/>
          <w:iCs/>
        </w:rPr>
        <w:t>Experimental Social Psychology, 36</w:t>
      </w:r>
      <w:r w:rsidRPr="00AB6DC7">
        <w:rPr>
          <w:rFonts w:asciiTheme="majorBidi" w:hAnsiTheme="majorBidi" w:cstheme="majorBidi"/>
        </w:rPr>
        <w:t xml:space="preserve">, 53–117. </w:t>
      </w:r>
    </w:p>
    <w:p w14:paraId="2E75A2D9" w14:textId="77777777" w:rsidR="00CE3B31" w:rsidRPr="00AB6DC7" w:rsidRDefault="00CE3B31" w:rsidP="00AB6DC7">
      <w:pPr>
        <w:spacing w:after="0" w:line="240" w:lineRule="auto"/>
        <w:rPr>
          <w:rFonts w:asciiTheme="majorBidi" w:hAnsiTheme="majorBidi" w:cstheme="majorBidi"/>
        </w:rPr>
      </w:pPr>
    </w:p>
    <w:p w14:paraId="71F51DC5" w14:textId="77777777" w:rsidR="00F01529" w:rsidRPr="00AB6DC7" w:rsidRDefault="00CE3B31" w:rsidP="00AB6DC7">
      <w:pPr>
        <w:spacing w:after="0" w:line="240" w:lineRule="auto"/>
        <w:rPr>
          <w:rFonts w:asciiTheme="majorBidi" w:eastAsia="Times New Roman" w:hAnsiTheme="majorBidi" w:cstheme="majorBidi"/>
        </w:rPr>
      </w:pPr>
      <w:proofErr w:type="spellStart"/>
      <w:r w:rsidRPr="00AB6DC7">
        <w:rPr>
          <w:rFonts w:asciiTheme="majorBidi" w:hAnsiTheme="majorBidi" w:cstheme="majorBidi"/>
        </w:rPr>
        <w:t>Tajfel</w:t>
      </w:r>
      <w:proofErr w:type="spellEnd"/>
      <w:r w:rsidRPr="00AB6DC7">
        <w:rPr>
          <w:rFonts w:asciiTheme="majorBidi" w:hAnsiTheme="majorBidi" w:cstheme="majorBidi"/>
        </w:rPr>
        <w:t xml:space="preserve">, H. &amp; Turner, J. (1979). An integrative theory of intergroup conflict. </w:t>
      </w:r>
      <w:r w:rsidR="009A7232" w:rsidRPr="00AB6DC7">
        <w:rPr>
          <w:rFonts w:asciiTheme="majorBidi" w:eastAsia="Times New Roman" w:hAnsiTheme="majorBidi" w:cstheme="majorBidi"/>
        </w:rPr>
        <w:t>I</w:t>
      </w:r>
      <w:r w:rsidR="009A7232" w:rsidRPr="00CE3B31">
        <w:rPr>
          <w:rFonts w:asciiTheme="majorBidi" w:eastAsia="Times New Roman" w:hAnsiTheme="majorBidi" w:cstheme="majorBidi"/>
        </w:rPr>
        <w:t>n S</w:t>
      </w:r>
      <w:r w:rsidR="009A7232" w:rsidRPr="00AB6DC7">
        <w:rPr>
          <w:rFonts w:asciiTheme="majorBidi" w:eastAsia="Times New Roman" w:hAnsiTheme="majorBidi" w:cstheme="majorBidi"/>
        </w:rPr>
        <w:t>.</w:t>
      </w:r>
      <w:r w:rsidR="009A7232" w:rsidRPr="00CE3B31">
        <w:rPr>
          <w:rFonts w:asciiTheme="majorBidi" w:eastAsia="Times New Roman" w:hAnsiTheme="majorBidi" w:cstheme="majorBidi"/>
        </w:rPr>
        <w:t xml:space="preserve"> </w:t>
      </w:r>
      <w:proofErr w:type="spellStart"/>
      <w:r w:rsidR="009A7232" w:rsidRPr="00CE3B31">
        <w:rPr>
          <w:rFonts w:asciiTheme="majorBidi" w:eastAsia="Times New Roman" w:hAnsiTheme="majorBidi" w:cstheme="majorBidi"/>
        </w:rPr>
        <w:t>Worchel</w:t>
      </w:r>
      <w:proofErr w:type="spellEnd"/>
      <w:r w:rsidR="009A7232" w:rsidRPr="00CE3B31">
        <w:rPr>
          <w:rFonts w:asciiTheme="majorBidi" w:eastAsia="Times New Roman" w:hAnsiTheme="majorBidi" w:cstheme="majorBidi"/>
        </w:rPr>
        <w:t xml:space="preserve"> &amp; W</w:t>
      </w:r>
      <w:r w:rsidR="009A7232" w:rsidRPr="00AB6DC7">
        <w:rPr>
          <w:rFonts w:asciiTheme="majorBidi" w:eastAsia="Times New Roman" w:hAnsiTheme="majorBidi" w:cstheme="majorBidi"/>
        </w:rPr>
        <w:t>.</w:t>
      </w:r>
      <w:r w:rsidR="009A7232" w:rsidRPr="00CE3B31">
        <w:rPr>
          <w:rFonts w:asciiTheme="majorBidi" w:eastAsia="Times New Roman" w:hAnsiTheme="majorBidi" w:cstheme="majorBidi"/>
        </w:rPr>
        <w:t>G</w:t>
      </w:r>
      <w:r w:rsidR="009A7232" w:rsidRPr="00AB6DC7">
        <w:rPr>
          <w:rFonts w:asciiTheme="majorBidi" w:eastAsia="Times New Roman" w:hAnsiTheme="majorBidi" w:cstheme="majorBidi"/>
        </w:rPr>
        <w:t>.</w:t>
      </w:r>
      <w:r w:rsidR="009A7232" w:rsidRPr="00CE3B31">
        <w:rPr>
          <w:rFonts w:asciiTheme="majorBidi" w:eastAsia="Times New Roman" w:hAnsiTheme="majorBidi" w:cstheme="majorBidi"/>
        </w:rPr>
        <w:t xml:space="preserve"> Austin </w:t>
      </w:r>
    </w:p>
    <w:p w14:paraId="63841596" w14:textId="77777777" w:rsidR="00CE3B31" w:rsidRPr="00AB6DC7" w:rsidRDefault="009A7232" w:rsidP="00AB6DC7">
      <w:pPr>
        <w:spacing w:after="0" w:line="240" w:lineRule="auto"/>
        <w:ind w:firstLine="720"/>
        <w:rPr>
          <w:rFonts w:asciiTheme="majorBidi" w:hAnsiTheme="majorBidi" w:cstheme="majorBidi"/>
        </w:rPr>
      </w:pPr>
      <w:r w:rsidRPr="00CE3B31">
        <w:rPr>
          <w:rFonts w:asciiTheme="majorBidi" w:eastAsia="Times New Roman" w:hAnsiTheme="majorBidi" w:cstheme="majorBidi"/>
        </w:rPr>
        <w:t>(</w:t>
      </w:r>
      <w:proofErr w:type="spellStart"/>
      <w:r w:rsidRPr="00CE3B31">
        <w:rPr>
          <w:rFonts w:asciiTheme="majorBidi" w:eastAsia="Times New Roman" w:hAnsiTheme="majorBidi" w:cstheme="majorBidi"/>
        </w:rPr>
        <w:t>Eds</w:t>
      </w:r>
      <w:proofErr w:type="spellEnd"/>
      <w:r w:rsidRPr="00AB6DC7">
        <w:rPr>
          <w:rFonts w:asciiTheme="majorBidi" w:eastAsia="Times New Roman" w:hAnsiTheme="majorBidi" w:cstheme="majorBidi"/>
        </w:rPr>
        <w:t>).</w:t>
      </w:r>
      <w:r w:rsidRPr="00AB6DC7">
        <w:rPr>
          <w:rFonts w:asciiTheme="majorBidi" w:hAnsiTheme="majorBidi" w:cstheme="majorBidi"/>
        </w:rPr>
        <w:t xml:space="preserve"> </w:t>
      </w:r>
      <w:r w:rsidR="00CE3B31" w:rsidRPr="009A7324">
        <w:rPr>
          <w:rFonts w:asciiTheme="majorBidi" w:hAnsiTheme="majorBidi" w:cstheme="majorBidi"/>
          <w:i/>
        </w:rPr>
        <w:t>The Social Psy</w:t>
      </w:r>
      <w:r w:rsidRPr="009A7324">
        <w:rPr>
          <w:rFonts w:asciiTheme="majorBidi" w:hAnsiTheme="majorBidi" w:cstheme="majorBidi"/>
          <w:i/>
        </w:rPr>
        <w:t>chology of Intergroup Relations</w:t>
      </w:r>
      <w:r w:rsidRPr="00AB6DC7">
        <w:rPr>
          <w:rFonts w:asciiTheme="majorBidi" w:hAnsiTheme="majorBidi" w:cstheme="majorBidi"/>
        </w:rPr>
        <w:t xml:space="preserve">. </w:t>
      </w:r>
      <w:r w:rsidRPr="003F6D1B">
        <w:rPr>
          <w:rFonts w:asciiTheme="majorBidi" w:hAnsiTheme="majorBidi" w:cstheme="majorBidi"/>
          <w:iCs/>
        </w:rPr>
        <w:t>Monterey, CA: Wadsworth</w:t>
      </w:r>
      <w:r w:rsidR="00CE3B31" w:rsidRPr="00AB6DC7">
        <w:rPr>
          <w:rFonts w:asciiTheme="majorBidi" w:hAnsiTheme="majorBidi" w:cstheme="majorBidi"/>
          <w:i/>
          <w:iCs/>
        </w:rPr>
        <w:t>.</w:t>
      </w:r>
    </w:p>
    <w:p w14:paraId="5D3D019E" w14:textId="77777777" w:rsidR="00CE3B31" w:rsidRPr="00AB6DC7" w:rsidRDefault="00CE3B31" w:rsidP="00AB6DC7">
      <w:pPr>
        <w:spacing w:after="0" w:line="240" w:lineRule="auto"/>
        <w:rPr>
          <w:rFonts w:asciiTheme="majorBidi" w:hAnsiTheme="majorBidi" w:cstheme="majorBidi"/>
        </w:rPr>
      </w:pPr>
    </w:p>
    <w:p w14:paraId="0873FA58" w14:textId="77777777" w:rsidR="00F01529" w:rsidRPr="00AB6DC7" w:rsidRDefault="00CE3B31" w:rsidP="00AB6DC7">
      <w:pPr>
        <w:spacing w:after="0" w:line="240" w:lineRule="auto"/>
        <w:rPr>
          <w:rFonts w:asciiTheme="majorBidi" w:eastAsia="Times New Roman" w:hAnsiTheme="majorBidi" w:cstheme="majorBidi"/>
        </w:rPr>
      </w:pPr>
      <w:proofErr w:type="spellStart"/>
      <w:r w:rsidRPr="00CE3B31">
        <w:rPr>
          <w:rFonts w:asciiTheme="majorBidi" w:eastAsia="Times New Roman" w:hAnsiTheme="majorBidi" w:cstheme="majorBidi"/>
        </w:rPr>
        <w:t>Tajfel</w:t>
      </w:r>
      <w:proofErr w:type="spellEnd"/>
      <w:r w:rsidRPr="00CE3B31">
        <w:rPr>
          <w:rFonts w:asciiTheme="majorBidi" w:eastAsia="Times New Roman" w:hAnsiTheme="majorBidi" w:cstheme="majorBidi"/>
        </w:rPr>
        <w:t xml:space="preserve">, H., &amp; Turner, J. C. (1986). The </w:t>
      </w:r>
      <w:r w:rsidRPr="00AB6DC7">
        <w:rPr>
          <w:rFonts w:asciiTheme="majorBidi" w:eastAsia="Times New Roman" w:hAnsiTheme="majorBidi" w:cstheme="majorBidi"/>
        </w:rPr>
        <w:t>social identity theory of inter</w:t>
      </w:r>
      <w:r w:rsidRPr="00CE3B31">
        <w:rPr>
          <w:rFonts w:asciiTheme="majorBidi" w:eastAsia="Times New Roman" w:hAnsiTheme="majorBidi" w:cstheme="majorBidi"/>
        </w:rPr>
        <w:t>group behavior</w:t>
      </w:r>
      <w:r w:rsidRPr="00AB6DC7">
        <w:rPr>
          <w:rFonts w:asciiTheme="majorBidi" w:eastAsia="Times New Roman" w:hAnsiTheme="majorBidi" w:cstheme="majorBidi"/>
        </w:rPr>
        <w:t>. I</w:t>
      </w:r>
      <w:r w:rsidRPr="00CE3B31">
        <w:rPr>
          <w:rFonts w:asciiTheme="majorBidi" w:eastAsia="Times New Roman" w:hAnsiTheme="majorBidi" w:cstheme="majorBidi"/>
        </w:rPr>
        <w:t>n S</w:t>
      </w:r>
      <w:r w:rsidRPr="00AB6DC7">
        <w:rPr>
          <w:rFonts w:asciiTheme="majorBidi" w:eastAsia="Times New Roman" w:hAnsiTheme="majorBidi" w:cstheme="majorBidi"/>
        </w:rPr>
        <w:t>.</w:t>
      </w:r>
      <w:r w:rsidRPr="00CE3B31">
        <w:rPr>
          <w:rFonts w:asciiTheme="majorBidi" w:eastAsia="Times New Roman" w:hAnsiTheme="majorBidi" w:cstheme="majorBidi"/>
        </w:rPr>
        <w:t xml:space="preserve"> </w:t>
      </w:r>
      <w:proofErr w:type="spellStart"/>
      <w:r w:rsidRPr="00CE3B31">
        <w:rPr>
          <w:rFonts w:asciiTheme="majorBidi" w:eastAsia="Times New Roman" w:hAnsiTheme="majorBidi" w:cstheme="majorBidi"/>
        </w:rPr>
        <w:t>Worchel</w:t>
      </w:r>
      <w:proofErr w:type="spellEnd"/>
      <w:r w:rsidRPr="00CE3B31">
        <w:rPr>
          <w:rFonts w:asciiTheme="majorBidi" w:eastAsia="Times New Roman" w:hAnsiTheme="majorBidi" w:cstheme="majorBidi"/>
        </w:rPr>
        <w:t xml:space="preserve"> &amp; </w:t>
      </w:r>
    </w:p>
    <w:p w14:paraId="6457C3AE" w14:textId="77777777" w:rsidR="00CE3B31" w:rsidRPr="00CE3B31" w:rsidRDefault="00CE3B31" w:rsidP="00AB6DC7">
      <w:pPr>
        <w:spacing w:after="0" w:line="240" w:lineRule="auto"/>
        <w:ind w:firstLine="720"/>
        <w:rPr>
          <w:rFonts w:asciiTheme="majorBidi" w:eastAsia="Times New Roman" w:hAnsiTheme="majorBidi" w:cstheme="majorBidi"/>
        </w:rPr>
      </w:pPr>
      <w:r w:rsidRPr="00CE3B31">
        <w:rPr>
          <w:rFonts w:asciiTheme="majorBidi" w:eastAsia="Times New Roman" w:hAnsiTheme="majorBidi" w:cstheme="majorBidi"/>
        </w:rPr>
        <w:t>W</w:t>
      </w:r>
      <w:r w:rsidRPr="00AB6DC7">
        <w:rPr>
          <w:rFonts w:asciiTheme="majorBidi" w:eastAsia="Times New Roman" w:hAnsiTheme="majorBidi" w:cstheme="majorBidi"/>
        </w:rPr>
        <w:t>.</w:t>
      </w:r>
      <w:r w:rsidRPr="00CE3B31">
        <w:rPr>
          <w:rFonts w:asciiTheme="majorBidi" w:eastAsia="Times New Roman" w:hAnsiTheme="majorBidi" w:cstheme="majorBidi"/>
        </w:rPr>
        <w:t>G</w:t>
      </w:r>
      <w:r w:rsidRPr="00AB6DC7">
        <w:rPr>
          <w:rFonts w:asciiTheme="majorBidi" w:eastAsia="Times New Roman" w:hAnsiTheme="majorBidi" w:cstheme="majorBidi"/>
        </w:rPr>
        <w:t>.</w:t>
      </w:r>
      <w:r w:rsidRPr="00CE3B31">
        <w:rPr>
          <w:rFonts w:asciiTheme="majorBidi" w:eastAsia="Times New Roman" w:hAnsiTheme="majorBidi" w:cstheme="majorBidi"/>
        </w:rPr>
        <w:t xml:space="preserve"> Austin (</w:t>
      </w:r>
      <w:proofErr w:type="spellStart"/>
      <w:r w:rsidRPr="00CE3B31">
        <w:rPr>
          <w:rFonts w:asciiTheme="majorBidi" w:eastAsia="Times New Roman" w:hAnsiTheme="majorBidi" w:cstheme="majorBidi"/>
        </w:rPr>
        <w:t>Eds</w:t>
      </w:r>
      <w:proofErr w:type="spellEnd"/>
      <w:r w:rsidRPr="00CE3B31">
        <w:rPr>
          <w:rFonts w:asciiTheme="majorBidi" w:eastAsia="Times New Roman" w:hAnsiTheme="majorBidi" w:cstheme="majorBidi"/>
        </w:rPr>
        <w:t>)</w:t>
      </w:r>
      <w:r w:rsidRPr="00AB6DC7">
        <w:rPr>
          <w:rFonts w:asciiTheme="majorBidi" w:eastAsia="Times New Roman" w:hAnsiTheme="majorBidi" w:cstheme="majorBidi"/>
        </w:rPr>
        <w:t xml:space="preserve">. </w:t>
      </w:r>
      <w:r w:rsidRPr="009A7324">
        <w:rPr>
          <w:rFonts w:asciiTheme="majorBidi" w:eastAsia="Times New Roman" w:hAnsiTheme="majorBidi" w:cstheme="majorBidi"/>
          <w:i/>
        </w:rPr>
        <w:t>Psychology of Intergroup Relations.</w:t>
      </w:r>
      <w:r w:rsidRPr="00CE3B31">
        <w:rPr>
          <w:rFonts w:asciiTheme="majorBidi" w:eastAsia="Times New Roman" w:hAnsiTheme="majorBidi" w:cstheme="majorBidi"/>
        </w:rPr>
        <w:t xml:space="preserve"> </w:t>
      </w:r>
      <w:r w:rsidRPr="009A7324">
        <w:rPr>
          <w:rFonts w:asciiTheme="majorBidi" w:eastAsia="Times New Roman" w:hAnsiTheme="majorBidi" w:cstheme="majorBidi"/>
          <w:iCs/>
        </w:rPr>
        <w:t>Chicago: Nelson</w:t>
      </w:r>
      <w:r w:rsidRPr="00CE3B31">
        <w:rPr>
          <w:rFonts w:asciiTheme="majorBidi" w:eastAsia="Times New Roman" w:hAnsiTheme="majorBidi" w:cstheme="majorBidi"/>
        </w:rPr>
        <w:t>.</w:t>
      </w:r>
    </w:p>
    <w:p w14:paraId="15FACF84" w14:textId="77777777" w:rsidR="00161B9E" w:rsidRPr="00AB6DC7" w:rsidRDefault="00161B9E" w:rsidP="00AB6DC7">
      <w:pPr>
        <w:spacing w:after="0" w:line="240" w:lineRule="auto"/>
        <w:rPr>
          <w:rFonts w:asciiTheme="majorBidi" w:hAnsiTheme="majorBidi" w:cstheme="majorBidi"/>
        </w:rPr>
      </w:pPr>
    </w:p>
    <w:p w14:paraId="51F7C49B" w14:textId="77777777" w:rsidR="00147673" w:rsidRDefault="00147673" w:rsidP="00974F6F">
      <w:pPr>
        <w:spacing w:after="0" w:line="240" w:lineRule="auto"/>
        <w:ind w:left="720" w:hanging="720"/>
        <w:rPr>
          <w:rFonts w:asciiTheme="majorBidi" w:eastAsia="Times New Roman" w:hAnsiTheme="majorBidi" w:cstheme="majorBidi"/>
        </w:rPr>
      </w:pPr>
      <w:r w:rsidRPr="00147673">
        <w:rPr>
          <w:rFonts w:asciiTheme="majorBidi" w:eastAsia="Times New Roman" w:hAnsiTheme="majorBidi" w:cstheme="majorBidi"/>
        </w:rPr>
        <w:t xml:space="preserve">Terry, D. J. &amp; O’Brien, A. T. (2001). Status, Legitimacy, and </w:t>
      </w:r>
      <w:proofErr w:type="spellStart"/>
      <w:r w:rsidRPr="00147673">
        <w:rPr>
          <w:rFonts w:asciiTheme="majorBidi" w:eastAsia="Times New Roman" w:hAnsiTheme="majorBidi" w:cstheme="majorBidi"/>
        </w:rPr>
        <w:t>Ingroup</w:t>
      </w:r>
      <w:proofErr w:type="spellEnd"/>
      <w:r w:rsidRPr="00147673">
        <w:rPr>
          <w:rFonts w:asciiTheme="majorBidi" w:eastAsia="Times New Roman" w:hAnsiTheme="majorBidi" w:cstheme="majorBidi"/>
        </w:rPr>
        <w:t xml:space="preserve"> Bias in the Context of an Organizational Merger.</w:t>
      </w:r>
      <w:r>
        <w:rPr>
          <w:rFonts w:asciiTheme="majorBidi" w:eastAsia="Times New Roman" w:hAnsiTheme="majorBidi" w:cstheme="majorBidi"/>
        </w:rPr>
        <w:t xml:space="preserve"> </w:t>
      </w:r>
      <w:r w:rsidRPr="00974F6F">
        <w:rPr>
          <w:rFonts w:asciiTheme="majorBidi" w:eastAsia="Times New Roman" w:hAnsiTheme="majorBidi" w:cstheme="majorBidi"/>
          <w:i/>
        </w:rPr>
        <w:t>Group Processes Intergroup Relations</w:t>
      </w:r>
      <w:r w:rsidRPr="00147673">
        <w:rPr>
          <w:rFonts w:asciiTheme="majorBidi" w:eastAsia="Times New Roman" w:hAnsiTheme="majorBidi" w:cstheme="majorBidi"/>
        </w:rPr>
        <w:t xml:space="preserve">, </w:t>
      </w:r>
      <w:r w:rsidRPr="00974F6F">
        <w:rPr>
          <w:rFonts w:asciiTheme="majorBidi" w:eastAsia="Times New Roman" w:hAnsiTheme="majorBidi" w:cstheme="majorBidi"/>
          <w:i/>
        </w:rPr>
        <w:t>4</w:t>
      </w:r>
      <w:r w:rsidRPr="00147673">
        <w:rPr>
          <w:rFonts w:asciiTheme="majorBidi" w:eastAsia="Times New Roman" w:hAnsiTheme="majorBidi" w:cstheme="majorBidi"/>
        </w:rPr>
        <w:t>, 271. DOI</w:t>
      </w:r>
      <w:proofErr w:type="gramStart"/>
      <w:r w:rsidRPr="00147673">
        <w:rPr>
          <w:rFonts w:asciiTheme="majorBidi" w:eastAsia="Times New Roman" w:hAnsiTheme="majorBidi" w:cstheme="majorBidi"/>
        </w:rPr>
        <w:t>:0.1177</w:t>
      </w:r>
      <w:proofErr w:type="gramEnd"/>
      <w:r w:rsidRPr="00147673">
        <w:rPr>
          <w:rFonts w:asciiTheme="majorBidi" w:eastAsia="Times New Roman" w:hAnsiTheme="majorBidi" w:cstheme="majorBidi"/>
        </w:rPr>
        <w:t>/1368430201004003007</w:t>
      </w:r>
    </w:p>
    <w:p w14:paraId="293E5D5B" w14:textId="77777777" w:rsidR="00147673" w:rsidRDefault="00147673" w:rsidP="00974F6F">
      <w:pPr>
        <w:spacing w:after="0" w:line="240" w:lineRule="auto"/>
        <w:ind w:left="720" w:hanging="720"/>
        <w:rPr>
          <w:rFonts w:asciiTheme="majorBidi" w:eastAsia="Times New Roman" w:hAnsiTheme="majorBidi" w:cstheme="majorBidi"/>
        </w:rPr>
      </w:pPr>
    </w:p>
    <w:p w14:paraId="589026E0" w14:textId="77777777" w:rsidR="007309BC" w:rsidRDefault="007309BC" w:rsidP="00974F6F">
      <w:pPr>
        <w:spacing w:after="0" w:line="240" w:lineRule="auto"/>
        <w:ind w:left="720" w:hanging="720"/>
        <w:rPr>
          <w:rFonts w:asciiTheme="majorBidi" w:eastAsia="Times New Roman" w:hAnsiTheme="majorBidi" w:cstheme="majorBidi"/>
        </w:rPr>
      </w:pPr>
      <w:r w:rsidRPr="007954D7">
        <w:rPr>
          <w:rFonts w:asciiTheme="majorBidi" w:eastAsia="Times New Roman" w:hAnsiTheme="majorBidi" w:cstheme="majorBidi"/>
        </w:rPr>
        <w:t>Thomas</w:t>
      </w:r>
      <w:r>
        <w:rPr>
          <w:rFonts w:asciiTheme="majorBidi" w:eastAsia="Times New Roman" w:hAnsiTheme="majorBidi" w:cstheme="majorBidi"/>
        </w:rPr>
        <w:t xml:space="preserve">, E. F., </w:t>
      </w:r>
      <w:proofErr w:type="spellStart"/>
      <w:r>
        <w:rPr>
          <w:rFonts w:asciiTheme="majorBidi" w:eastAsia="Times New Roman" w:hAnsiTheme="majorBidi" w:cstheme="majorBidi"/>
        </w:rPr>
        <w:t>McGarty</w:t>
      </w:r>
      <w:proofErr w:type="spellEnd"/>
      <w:r>
        <w:rPr>
          <w:rFonts w:asciiTheme="majorBidi" w:eastAsia="Times New Roman" w:hAnsiTheme="majorBidi" w:cstheme="majorBidi"/>
        </w:rPr>
        <w:t>, C., &amp; Louis, W. (2014</w:t>
      </w:r>
      <w:r w:rsidRPr="007954D7">
        <w:rPr>
          <w:rFonts w:asciiTheme="majorBidi" w:eastAsia="Times New Roman" w:hAnsiTheme="majorBidi" w:cstheme="majorBidi"/>
        </w:rPr>
        <w:t>).</w:t>
      </w:r>
      <w:r>
        <w:rPr>
          <w:rFonts w:asciiTheme="majorBidi" w:eastAsia="Times New Roman" w:hAnsiTheme="majorBidi" w:cstheme="majorBidi"/>
        </w:rPr>
        <w:t xml:space="preserve"> </w:t>
      </w:r>
      <w:r w:rsidRPr="007309BC">
        <w:rPr>
          <w:rFonts w:asciiTheme="majorBidi" w:eastAsia="Times New Roman" w:hAnsiTheme="majorBidi" w:cstheme="majorBidi"/>
        </w:rPr>
        <w:t>Social interaction and psychological pathways to political engagement and</w:t>
      </w:r>
      <w:r>
        <w:rPr>
          <w:rFonts w:asciiTheme="majorBidi" w:eastAsia="Times New Roman" w:hAnsiTheme="majorBidi" w:cstheme="majorBidi"/>
        </w:rPr>
        <w:t xml:space="preserve"> </w:t>
      </w:r>
      <w:r w:rsidRPr="007309BC">
        <w:rPr>
          <w:rFonts w:asciiTheme="majorBidi" w:eastAsia="Times New Roman" w:hAnsiTheme="majorBidi" w:cstheme="majorBidi"/>
        </w:rPr>
        <w:t>extremism</w:t>
      </w:r>
      <w:r>
        <w:rPr>
          <w:rFonts w:asciiTheme="majorBidi" w:eastAsia="Times New Roman" w:hAnsiTheme="majorBidi" w:cstheme="majorBidi"/>
        </w:rPr>
        <w:t xml:space="preserve">. </w:t>
      </w:r>
      <w:r w:rsidRPr="00974F6F">
        <w:rPr>
          <w:rFonts w:asciiTheme="majorBidi" w:eastAsia="Times New Roman" w:hAnsiTheme="majorBidi" w:cstheme="majorBidi"/>
          <w:i/>
        </w:rPr>
        <w:t>European Journal of Social Psychology</w:t>
      </w:r>
      <w:r w:rsidRPr="007309BC">
        <w:rPr>
          <w:rFonts w:asciiTheme="majorBidi" w:eastAsia="Times New Roman" w:hAnsiTheme="majorBidi" w:cstheme="majorBidi"/>
        </w:rPr>
        <w:t>,</w:t>
      </w:r>
      <w:r>
        <w:rPr>
          <w:rFonts w:asciiTheme="majorBidi" w:eastAsia="Times New Roman" w:hAnsiTheme="majorBidi" w:cstheme="majorBidi"/>
        </w:rPr>
        <w:t xml:space="preserve"> </w:t>
      </w:r>
      <w:r w:rsidRPr="00974F6F">
        <w:rPr>
          <w:rFonts w:asciiTheme="majorBidi" w:eastAsia="Times New Roman" w:hAnsiTheme="majorBidi" w:cstheme="majorBidi"/>
          <w:i/>
        </w:rPr>
        <w:t>44</w:t>
      </w:r>
      <w:r w:rsidRPr="007309BC">
        <w:rPr>
          <w:rFonts w:asciiTheme="majorBidi" w:eastAsia="Times New Roman" w:hAnsiTheme="majorBidi" w:cstheme="majorBidi"/>
        </w:rPr>
        <w:t>, 15–22</w:t>
      </w:r>
      <w:r>
        <w:rPr>
          <w:rFonts w:asciiTheme="majorBidi" w:eastAsia="Times New Roman" w:hAnsiTheme="majorBidi" w:cstheme="majorBidi"/>
        </w:rPr>
        <w:t>.</w:t>
      </w:r>
    </w:p>
    <w:p w14:paraId="2D304FC5" w14:textId="77777777" w:rsidR="007309BC" w:rsidRDefault="007309BC" w:rsidP="00AB6DC7">
      <w:pPr>
        <w:spacing w:after="0" w:line="240" w:lineRule="auto"/>
        <w:rPr>
          <w:rFonts w:asciiTheme="majorBidi" w:eastAsia="Times New Roman" w:hAnsiTheme="majorBidi" w:cstheme="majorBidi"/>
        </w:rPr>
      </w:pPr>
    </w:p>
    <w:p w14:paraId="3170FDBA" w14:textId="77777777" w:rsidR="00F01529" w:rsidRPr="00AB6DC7" w:rsidRDefault="007954D7" w:rsidP="00AB6DC7">
      <w:pPr>
        <w:spacing w:after="0" w:line="240" w:lineRule="auto"/>
        <w:rPr>
          <w:rFonts w:asciiTheme="majorBidi" w:eastAsia="Times New Roman" w:hAnsiTheme="majorBidi" w:cstheme="majorBidi"/>
        </w:rPr>
      </w:pPr>
      <w:r w:rsidRPr="007954D7">
        <w:rPr>
          <w:rFonts w:asciiTheme="majorBidi" w:eastAsia="Times New Roman" w:hAnsiTheme="majorBidi" w:cstheme="majorBidi"/>
        </w:rPr>
        <w:t xml:space="preserve">Thomas, E. F., </w:t>
      </w:r>
      <w:proofErr w:type="spellStart"/>
      <w:r w:rsidRPr="007954D7">
        <w:rPr>
          <w:rFonts w:asciiTheme="majorBidi" w:eastAsia="Times New Roman" w:hAnsiTheme="majorBidi" w:cstheme="majorBidi"/>
        </w:rPr>
        <w:t>McGarty</w:t>
      </w:r>
      <w:proofErr w:type="spellEnd"/>
      <w:r w:rsidRPr="007954D7">
        <w:rPr>
          <w:rFonts w:asciiTheme="majorBidi" w:eastAsia="Times New Roman" w:hAnsiTheme="majorBidi" w:cstheme="majorBidi"/>
        </w:rPr>
        <w:t xml:space="preserve">, C., &amp; </w:t>
      </w:r>
      <w:proofErr w:type="spellStart"/>
      <w:r w:rsidRPr="007954D7">
        <w:rPr>
          <w:rFonts w:asciiTheme="majorBidi" w:eastAsia="Times New Roman" w:hAnsiTheme="majorBidi" w:cstheme="majorBidi"/>
        </w:rPr>
        <w:t>Mavor</w:t>
      </w:r>
      <w:proofErr w:type="spellEnd"/>
      <w:r w:rsidRPr="007954D7">
        <w:rPr>
          <w:rFonts w:asciiTheme="majorBidi" w:eastAsia="Times New Roman" w:hAnsiTheme="majorBidi" w:cstheme="majorBidi"/>
        </w:rPr>
        <w:t xml:space="preserve">, K. (2016). Group interaction as the crucible of social </w:t>
      </w:r>
    </w:p>
    <w:p w14:paraId="56C29525" w14:textId="77777777" w:rsidR="007954D7" w:rsidRPr="007954D7" w:rsidRDefault="007954D7" w:rsidP="00AB6DC7">
      <w:pPr>
        <w:spacing w:after="0" w:line="240" w:lineRule="auto"/>
        <w:ind w:left="720"/>
        <w:rPr>
          <w:rFonts w:asciiTheme="majorBidi" w:eastAsia="Times New Roman" w:hAnsiTheme="majorBidi" w:cstheme="majorBidi"/>
        </w:rPr>
      </w:pPr>
      <w:proofErr w:type="gramStart"/>
      <w:r w:rsidRPr="007954D7">
        <w:rPr>
          <w:rFonts w:asciiTheme="majorBidi" w:eastAsia="Times New Roman" w:hAnsiTheme="majorBidi" w:cstheme="majorBidi"/>
        </w:rPr>
        <w:t>identity</w:t>
      </w:r>
      <w:proofErr w:type="gramEnd"/>
      <w:r w:rsidRPr="007954D7">
        <w:rPr>
          <w:rFonts w:asciiTheme="majorBidi" w:eastAsia="Times New Roman" w:hAnsiTheme="majorBidi" w:cstheme="majorBidi"/>
        </w:rPr>
        <w:t xml:space="preserve"> formation: A glimpse at the foundations of social identities for collective action. </w:t>
      </w:r>
      <w:r w:rsidRPr="007954D7">
        <w:rPr>
          <w:rFonts w:asciiTheme="majorBidi" w:eastAsia="Times New Roman" w:hAnsiTheme="majorBidi" w:cstheme="majorBidi"/>
          <w:i/>
          <w:iCs/>
        </w:rPr>
        <w:t>Group Processes &amp; Intergroup Relations</w:t>
      </w:r>
      <w:r w:rsidRPr="007954D7">
        <w:rPr>
          <w:rFonts w:asciiTheme="majorBidi" w:eastAsia="Times New Roman" w:hAnsiTheme="majorBidi" w:cstheme="majorBidi"/>
        </w:rPr>
        <w:t xml:space="preserve">, </w:t>
      </w:r>
      <w:r w:rsidRPr="007954D7">
        <w:rPr>
          <w:rFonts w:asciiTheme="majorBidi" w:eastAsia="Times New Roman" w:hAnsiTheme="majorBidi" w:cstheme="majorBidi"/>
          <w:i/>
          <w:iCs/>
        </w:rPr>
        <w:t>19</w:t>
      </w:r>
      <w:r w:rsidRPr="007954D7">
        <w:rPr>
          <w:rFonts w:asciiTheme="majorBidi" w:eastAsia="Times New Roman" w:hAnsiTheme="majorBidi" w:cstheme="majorBidi"/>
        </w:rPr>
        <w:t>, 137-151.</w:t>
      </w:r>
    </w:p>
    <w:p w14:paraId="01E09EB6" w14:textId="77777777" w:rsidR="00F01529" w:rsidRPr="00AB6DC7" w:rsidRDefault="00F01529" w:rsidP="00AB6DC7">
      <w:pPr>
        <w:spacing w:after="0" w:line="240" w:lineRule="auto"/>
        <w:rPr>
          <w:rFonts w:asciiTheme="majorBidi" w:eastAsia="Times New Roman" w:hAnsiTheme="majorBidi" w:cstheme="majorBidi"/>
        </w:rPr>
      </w:pPr>
    </w:p>
    <w:p w14:paraId="21355FAC" w14:textId="77777777" w:rsidR="003E2A83" w:rsidRDefault="003E2A83" w:rsidP="003E2A83">
      <w:pPr>
        <w:spacing w:after="0" w:line="240" w:lineRule="auto"/>
        <w:rPr>
          <w:rFonts w:asciiTheme="majorBidi" w:eastAsia="Times New Roman" w:hAnsiTheme="majorBidi" w:cstheme="majorBidi"/>
        </w:rPr>
      </w:pPr>
      <w:r w:rsidRPr="003E2A83">
        <w:rPr>
          <w:rFonts w:asciiTheme="majorBidi" w:eastAsia="Times New Roman" w:hAnsiTheme="majorBidi" w:cstheme="majorBidi"/>
        </w:rPr>
        <w:t xml:space="preserve">Turner, J. C., &amp; </w:t>
      </w:r>
      <w:proofErr w:type="spellStart"/>
      <w:r w:rsidRPr="003E2A83">
        <w:rPr>
          <w:rFonts w:asciiTheme="majorBidi" w:eastAsia="Times New Roman" w:hAnsiTheme="majorBidi" w:cstheme="majorBidi"/>
        </w:rPr>
        <w:t>Bourhis</w:t>
      </w:r>
      <w:proofErr w:type="spellEnd"/>
      <w:r w:rsidRPr="003E2A83">
        <w:rPr>
          <w:rFonts w:asciiTheme="majorBidi" w:eastAsia="Times New Roman" w:hAnsiTheme="majorBidi" w:cstheme="majorBidi"/>
        </w:rPr>
        <w:t xml:space="preserve">, R. Y. (1996). Social identity, interdependence, and the social group: A reply to </w:t>
      </w:r>
    </w:p>
    <w:p w14:paraId="17A3FBC4" w14:textId="77777777" w:rsidR="003E2A83" w:rsidRPr="003E2A83" w:rsidRDefault="003E2A83" w:rsidP="003E2A83">
      <w:pPr>
        <w:spacing w:after="0" w:line="240" w:lineRule="auto"/>
        <w:ind w:left="720"/>
        <w:rPr>
          <w:rFonts w:asciiTheme="majorBidi" w:eastAsia="Times New Roman" w:hAnsiTheme="majorBidi" w:cstheme="majorBidi"/>
        </w:rPr>
      </w:pPr>
      <w:proofErr w:type="spellStart"/>
      <w:r w:rsidRPr="003E2A83">
        <w:rPr>
          <w:rFonts w:asciiTheme="majorBidi" w:eastAsia="Times New Roman" w:hAnsiTheme="majorBidi" w:cstheme="majorBidi"/>
        </w:rPr>
        <w:lastRenderedPageBreak/>
        <w:t>Rabbie</w:t>
      </w:r>
      <w:proofErr w:type="spellEnd"/>
      <w:r w:rsidRPr="003E2A83">
        <w:rPr>
          <w:rFonts w:asciiTheme="majorBidi" w:eastAsia="Times New Roman" w:hAnsiTheme="majorBidi" w:cstheme="majorBidi"/>
        </w:rPr>
        <w:t xml:space="preserve"> et al. In W. P. Robinson (Ed.), </w:t>
      </w:r>
      <w:r w:rsidRPr="003E2A83">
        <w:rPr>
          <w:rFonts w:asciiTheme="majorBidi" w:eastAsia="Times New Roman" w:hAnsiTheme="majorBidi" w:cstheme="majorBidi"/>
          <w:i/>
        </w:rPr>
        <w:t xml:space="preserve">Social groups and identities: Developing the legacy of Henri </w:t>
      </w:r>
      <w:proofErr w:type="spellStart"/>
      <w:r w:rsidRPr="003E2A83">
        <w:rPr>
          <w:rFonts w:asciiTheme="majorBidi" w:eastAsia="Times New Roman" w:hAnsiTheme="majorBidi" w:cstheme="majorBidi"/>
          <w:i/>
        </w:rPr>
        <w:t>Tajfel</w:t>
      </w:r>
      <w:proofErr w:type="spellEnd"/>
      <w:r w:rsidRPr="003E2A83">
        <w:rPr>
          <w:rFonts w:asciiTheme="majorBidi" w:eastAsia="Times New Roman" w:hAnsiTheme="majorBidi" w:cstheme="majorBidi"/>
          <w:i/>
        </w:rPr>
        <w:t>.</w:t>
      </w:r>
      <w:r w:rsidRPr="003E2A83">
        <w:rPr>
          <w:rFonts w:asciiTheme="majorBidi" w:eastAsia="Times New Roman" w:hAnsiTheme="majorBidi" w:cstheme="majorBidi"/>
        </w:rPr>
        <w:t xml:space="preserve"> London: Butterworth-Heinemann. (pp. 25-64).</w:t>
      </w:r>
    </w:p>
    <w:p w14:paraId="08FE541D" w14:textId="77777777" w:rsidR="003E2A83" w:rsidRDefault="003E2A83" w:rsidP="00AB6DC7">
      <w:pPr>
        <w:spacing w:after="0" w:line="240" w:lineRule="auto"/>
        <w:rPr>
          <w:rFonts w:asciiTheme="majorBidi" w:eastAsia="Times New Roman" w:hAnsiTheme="majorBidi" w:cstheme="majorBidi"/>
        </w:rPr>
      </w:pPr>
    </w:p>
    <w:p w14:paraId="1FEDA212" w14:textId="77777777" w:rsidR="006C7283" w:rsidRDefault="006C7283">
      <w:pPr>
        <w:pStyle w:val="NoSpacing"/>
        <w:suppressLineNumbers/>
        <w:ind w:left="720" w:hanging="720"/>
        <w:pPrChange w:id="87" w:author="Kevin Durrheim" w:date="2017-06-07T07:58:00Z">
          <w:pPr>
            <w:pStyle w:val="NoSpacing"/>
            <w:suppressLineNumbers/>
          </w:pPr>
        </w:pPrChange>
      </w:pPr>
      <w:r>
        <w:t>Turner, J., &amp;</w:t>
      </w:r>
      <w:r w:rsidRPr="00A84724">
        <w:t xml:space="preserve"> </w:t>
      </w:r>
      <w:r>
        <w:t xml:space="preserve">Reynolds, K. (2002). </w:t>
      </w:r>
      <w:r w:rsidRPr="00A84724">
        <w:t>The Social Identity Perspective in Intergroup Relations: Theories, Themes, and Controversies</w:t>
      </w:r>
      <w:r>
        <w:t>. In R. Brown &amp; S.</w:t>
      </w:r>
      <w:r w:rsidRPr="00A84724">
        <w:t xml:space="preserve"> </w:t>
      </w:r>
      <w:proofErr w:type="spellStart"/>
      <w:r w:rsidRPr="00A84724">
        <w:t>Gaertner</w:t>
      </w:r>
      <w:proofErr w:type="spellEnd"/>
      <w:r>
        <w:t xml:space="preserve"> (</w:t>
      </w:r>
      <w:proofErr w:type="spellStart"/>
      <w:r>
        <w:t>Eds</w:t>
      </w:r>
      <w:proofErr w:type="spellEnd"/>
      <w:r>
        <w:t xml:space="preserve">), </w:t>
      </w:r>
      <w:r w:rsidRPr="00A84724">
        <w:rPr>
          <w:i/>
        </w:rPr>
        <w:t>Blackwell Handbook of Social Psychology: Intergroup Processes</w:t>
      </w:r>
      <w:r>
        <w:t xml:space="preserve"> (pp. 133-152). </w:t>
      </w:r>
      <w:r w:rsidRPr="00A84724">
        <w:t xml:space="preserve">Malden, MA: Blackwell. </w:t>
      </w:r>
      <w:r>
        <w:t>10.1111/b.9781405106542.2002.00009.x</w:t>
      </w:r>
    </w:p>
    <w:p w14:paraId="7A6F5597" w14:textId="77777777" w:rsidR="006C7283" w:rsidRDefault="006C7283">
      <w:pPr>
        <w:pStyle w:val="NoSpacing"/>
        <w:suppressLineNumbers/>
        <w:ind w:left="720" w:hanging="720"/>
        <w:pPrChange w:id="88" w:author="Kevin Durrheim" w:date="2017-06-07T07:58:00Z">
          <w:pPr>
            <w:pStyle w:val="NoSpacing"/>
            <w:suppressLineNumbers/>
          </w:pPr>
        </w:pPrChange>
      </w:pPr>
    </w:p>
    <w:p w14:paraId="1C3385E2" w14:textId="77777777" w:rsidR="00F01529" w:rsidRDefault="00F01529" w:rsidP="00AB6DC7">
      <w:pPr>
        <w:spacing w:after="0" w:line="240" w:lineRule="auto"/>
        <w:rPr>
          <w:rFonts w:eastAsia="Times New Roman"/>
        </w:rPr>
      </w:pPr>
      <w:r w:rsidRPr="00F01529">
        <w:rPr>
          <w:rFonts w:asciiTheme="majorBidi" w:eastAsia="Times New Roman" w:hAnsiTheme="majorBidi" w:cstheme="majorBidi"/>
        </w:rPr>
        <w:t xml:space="preserve">Willis, G. B., &amp; </w:t>
      </w:r>
      <w:proofErr w:type="spellStart"/>
      <w:r w:rsidRPr="00F01529">
        <w:rPr>
          <w:rFonts w:asciiTheme="majorBidi" w:eastAsia="Times New Roman" w:hAnsiTheme="majorBidi" w:cstheme="majorBidi"/>
        </w:rPr>
        <w:t>Guinote</w:t>
      </w:r>
      <w:proofErr w:type="spellEnd"/>
      <w:r w:rsidRPr="00F01529">
        <w:rPr>
          <w:rFonts w:asciiTheme="majorBidi" w:eastAsia="Times New Roman" w:hAnsiTheme="majorBidi" w:cstheme="majorBidi"/>
        </w:rPr>
        <w:t>, A. (2011). The effects of social power on goal content and goal striving</w:t>
      </w:r>
      <w:r w:rsidRPr="00F01529">
        <w:rPr>
          <w:rFonts w:eastAsia="Times New Roman"/>
        </w:rPr>
        <w:t xml:space="preserve">: A </w:t>
      </w:r>
    </w:p>
    <w:p w14:paraId="7FA3E4AC" w14:textId="77777777" w:rsidR="00F01529" w:rsidRPr="00F01529" w:rsidRDefault="00F01529" w:rsidP="00F01529">
      <w:pPr>
        <w:spacing w:after="0" w:line="240" w:lineRule="auto"/>
        <w:ind w:firstLine="720"/>
        <w:rPr>
          <w:rFonts w:eastAsia="Times New Roman"/>
        </w:rPr>
      </w:pPr>
      <w:proofErr w:type="gramStart"/>
      <w:r w:rsidRPr="00F01529">
        <w:rPr>
          <w:rFonts w:eastAsia="Times New Roman"/>
        </w:rPr>
        <w:t>situated</w:t>
      </w:r>
      <w:proofErr w:type="gramEnd"/>
      <w:r w:rsidRPr="00F01529">
        <w:rPr>
          <w:rFonts w:eastAsia="Times New Roman"/>
        </w:rPr>
        <w:t xml:space="preserve"> perspective. </w:t>
      </w:r>
      <w:r w:rsidRPr="00F01529">
        <w:rPr>
          <w:rFonts w:eastAsia="Times New Roman"/>
          <w:i/>
          <w:iCs/>
        </w:rPr>
        <w:t>Social and Personality Psychology Compass</w:t>
      </w:r>
      <w:r w:rsidRPr="00F01529">
        <w:rPr>
          <w:rFonts w:eastAsia="Times New Roman"/>
        </w:rPr>
        <w:t xml:space="preserve">, </w:t>
      </w:r>
      <w:r w:rsidRPr="00F01529">
        <w:rPr>
          <w:rFonts w:eastAsia="Times New Roman"/>
          <w:i/>
          <w:iCs/>
        </w:rPr>
        <w:t>5</w:t>
      </w:r>
      <w:r w:rsidRPr="00F01529">
        <w:rPr>
          <w:rFonts w:eastAsia="Times New Roman"/>
        </w:rPr>
        <w:t>, 706-719.</w:t>
      </w:r>
    </w:p>
    <w:p w14:paraId="4D8895D1" w14:textId="77777777" w:rsidR="003E4C12" w:rsidRDefault="00AB6DC7">
      <w:pPr>
        <w:rPr>
          <w:rFonts w:asciiTheme="majorBidi" w:hAnsiTheme="majorBidi" w:cstheme="majorBidi"/>
        </w:rPr>
      </w:pPr>
      <w:r>
        <w:rPr>
          <w:rFonts w:asciiTheme="majorBidi" w:hAnsiTheme="majorBidi" w:cstheme="majorBidi"/>
        </w:rPr>
        <w:br w:type="page"/>
      </w:r>
      <w:r w:rsidR="003E4C12">
        <w:rPr>
          <w:rFonts w:asciiTheme="majorBidi" w:hAnsiTheme="majorBidi" w:cstheme="majorBidi"/>
        </w:rPr>
        <w:lastRenderedPageBreak/>
        <w:br w:type="page"/>
      </w:r>
    </w:p>
    <w:p w14:paraId="0BE84C2B" w14:textId="77777777" w:rsidR="003E4C12" w:rsidRPr="003E4C12" w:rsidRDefault="003E4C12" w:rsidP="00AB6DC7">
      <w:pPr>
        <w:rPr>
          <w:rFonts w:asciiTheme="majorBidi" w:hAnsiTheme="majorBidi" w:cstheme="majorBidi"/>
          <w:b/>
          <w:rPrChange w:id="89" w:author="Kevin Durrheim" w:date="2017-06-13T08:14:00Z">
            <w:rPr>
              <w:rFonts w:asciiTheme="majorBidi" w:hAnsiTheme="majorBidi" w:cstheme="majorBidi"/>
            </w:rPr>
          </w:rPrChange>
        </w:rPr>
      </w:pPr>
      <w:r w:rsidRPr="003E4C12">
        <w:rPr>
          <w:rFonts w:asciiTheme="majorBidi" w:hAnsiTheme="majorBidi" w:cstheme="majorBidi"/>
          <w:b/>
          <w:rPrChange w:id="90" w:author="Kevin Durrheim" w:date="2017-06-13T08:14:00Z">
            <w:rPr>
              <w:rFonts w:asciiTheme="majorBidi" w:hAnsiTheme="majorBidi" w:cstheme="majorBidi"/>
            </w:rPr>
          </w:rPrChange>
        </w:rPr>
        <w:lastRenderedPageBreak/>
        <w:t>Endnotes</w:t>
      </w:r>
    </w:p>
    <w:p w14:paraId="69BECDE8" w14:textId="77777777" w:rsidR="003E4C12" w:rsidRDefault="003E4C12" w:rsidP="003B52E1">
      <w:pPr>
        <w:pStyle w:val="ListParagraph"/>
        <w:numPr>
          <w:ilvl w:val="0"/>
          <w:numId w:val="9"/>
        </w:numPr>
        <w:rPr>
          <w:rFonts w:asciiTheme="majorBidi" w:hAnsiTheme="majorBidi" w:cstheme="majorBidi"/>
        </w:rPr>
      </w:pPr>
      <w:r>
        <w:rPr>
          <w:rFonts w:asciiTheme="majorBidi" w:hAnsiTheme="majorBidi" w:cstheme="majorBidi"/>
        </w:rPr>
        <w:t>The racial categorizations, black</w:t>
      </w:r>
      <w:r w:rsidR="00E578C6">
        <w:rPr>
          <w:rFonts w:asciiTheme="majorBidi" w:hAnsiTheme="majorBidi" w:cstheme="majorBidi"/>
        </w:rPr>
        <w:t>,</w:t>
      </w:r>
      <w:r>
        <w:rPr>
          <w:rFonts w:asciiTheme="majorBidi" w:hAnsiTheme="majorBidi" w:cstheme="majorBidi"/>
        </w:rPr>
        <w:t xml:space="preserve"> white, Indian, and </w:t>
      </w:r>
      <w:proofErr w:type="spellStart"/>
      <w:r>
        <w:rPr>
          <w:rFonts w:asciiTheme="majorBidi" w:hAnsiTheme="majorBidi" w:cstheme="majorBidi"/>
        </w:rPr>
        <w:t>coloured</w:t>
      </w:r>
      <w:proofErr w:type="spellEnd"/>
      <w:r>
        <w:rPr>
          <w:rFonts w:asciiTheme="majorBidi" w:hAnsiTheme="majorBidi" w:cstheme="majorBidi"/>
        </w:rPr>
        <w:t xml:space="preserve"> </w:t>
      </w:r>
      <w:r w:rsidR="00E578C6">
        <w:rPr>
          <w:rFonts w:asciiTheme="majorBidi" w:hAnsiTheme="majorBidi" w:cstheme="majorBidi"/>
        </w:rPr>
        <w:t xml:space="preserve">are contested </w:t>
      </w:r>
      <w:r>
        <w:rPr>
          <w:rFonts w:asciiTheme="majorBidi" w:hAnsiTheme="majorBidi" w:cstheme="majorBidi"/>
        </w:rPr>
        <w:t xml:space="preserve">apartheid designations which are </w:t>
      </w:r>
      <w:r w:rsidR="00E578C6">
        <w:rPr>
          <w:rFonts w:asciiTheme="majorBidi" w:hAnsiTheme="majorBidi" w:cstheme="majorBidi"/>
        </w:rPr>
        <w:t>still common parlance.</w:t>
      </w:r>
    </w:p>
    <w:p w14:paraId="57EE37A3" w14:textId="280ACE56" w:rsidR="00496683" w:rsidRDefault="00496683" w:rsidP="003B52E1">
      <w:pPr>
        <w:pStyle w:val="ListParagraph"/>
        <w:numPr>
          <w:ilvl w:val="0"/>
          <w:numId w:val="9"/>
        </w:numPr>
        <w:rPr>
          <w:rFonts w:asciiTheme="majorBidi" w:hAnsiTheme="majorBidi" w:cstheme="majorBidi"/>
        </w:rPr>
      </w:pPr>
      <w:commentRangeStart w:id="91"/>
      <w:r>
        <w:rPr>
          <w:rFonts w:asciiTheme="majorBidi" w:hAnsiTheme="majorBidi" w:cstheme="majorBidi"/>
        </w:rPr>
        <w:t>There are several reasons for which we did not f</w:t>
      </w:r>
      <w:r w:rsidR="00A147F5">
        <w:rPr>
          <w:rFonts w:asciiTheme="majorBidi" w:hAnsiTheme="majorBidi" w:cstheme="majorBidi"/>
        </w:rPr>
        <w:t>u</w:t>
      </w:r>
      <w:r>
        <w:rPr>
          <w:rFonts w:asciiTheme="majorBidi" w:hAnsiTheme="majorBidi" w:cstheme="majorBidi"/>
        </w:rPr>
        <w:t xml:space="preserve">lly cross the group size manipulation with the other experimental factors. First, </w:t>
      </w:r>
      <w:r w:rsidRPr="000766B7">
        <w:rPr>
          <w:rFonts w:asciiTheme="majorBidi" w:hAnsiTheme="majorBidi" w:cstheme="majorBidi"/>
        </w:rPr>
        <w:t>the results cannot be simply analyzed with a factorial method, therefore adding t</w:t>
      </w:r>
      <w:r>
        <w:rPr>
          <w:rFonts w:asciiTheme="majorBidi" w:hAnsiTheme="majorBidi" w:cstheme="majorBidi"/>
        </w:rPr>
        <w:t>h</w:t>
      </w:r>
      <w:r w:rsidRPr="000766B7">
        <w:rPr>
          <w:rFonts w:asciiTheme="majorBidi" w:hAnsiTheme="majorBidi" w:cstheme="majorBidi"/>
        </w:rPr>
        <w:t>e missing cells would add un</w:t>
      </w:r>
      <w:r>
        <w:rPr>
          <w:rFonts w:asciiTheme="majorBidi" w:hAnsiTheme="majorBidi" w:cstheme="majorBidi"/>
        </w:rPr>
        <w:t>ne</w:t>
      </w:r>
      <w:r w:rsidRPr="000766B7">
        <w:rPr>
          <w:rFonts w:asciiTheme="majorBidi" w:hAnsiTheme="majorBidi" w:cstheme="majorBidi"/>
        </w:rPr>
        <w:t xml:space="preserve">cessary complexity. </w:t>
      </w:r>
      <w:r>
        <w:rPr>
          <w:rFonts w:asciiTheme="majorBidi" w:hAnsiTheme="majorBidi" w:cstheme="majorBidi"/>
        </w:rPr>
        <w:t>Second, t</w:t>
      </w:r>
      <w:r w:rsidRPr="000766B7">
        <w:rPr>
          <w:rFonts w:asciiTheme="majorBidi" w:hAnsiTheme="majorBidi" w:cstheme="majorBidi"/>
        </w:rPr>
        <w:t xml:space="preserve">here </w:t>
      </w:r>
      <w:r>
        <w:rPr>
          <w:rFonts w:asciiTheme="majorBidi" w:hAnsiTheme="majorBidi" w:cstheme="majorBidi"/>
        </w:rPr>
        <w:t>are</w:t>
      </w:r>
      <w:r w:rsidRPr="000766B7">
        <w:rPr>
          <w:rFonts w:asciiTheme="majorBidi" w:hAnsiTheme="majorBidi" w:cstheme="majorBidi"/>
        </w:rPr>
        <w:t xml:space="preserve"> compelling </w:t>
      </w:r>
      <w:r>
        <w:rPr>
          <w:rFonts w:asciiTheme="majorBidi" w:hAnsiTheme="majorBidi" w:cstheme="majorBidi"/>
        </w:rPr>
        <w:t xml:space="preserve">conceptual </w:t>
      </w:r>
      <w:r w:rsidRPr="000766B7">
        <w:rPr>
          <w:rFonts w:asciiTheme="majorBidi" w:hAnsiTheme="majorBidi" w:cstheme="majorBidi"/>
        </w:rPr>
        <w:t>reasons not t</w:t>
      </w:r>
      <w:r>
        <w:rPr>
          <w:rFonts w:asciiTheme="majorBidi" w:hAnsiTheme="majorBidi" w:cstheme="majorBidi"/>
        </w:rPr>
        <w:t>o include certain conditions. For example,</w:t>
      </w:r>
      <w:r w:rsidRPr="000766B7">
        <w:rPr>
          <w:rFonts w:asciiTheme="majorBidi" w:hAnsiTheme="majorBidi" w:cstheme="majorBidi"/>
        </w:rPr>
        <w:t xml:space="preserve"> when groups are the same </w:t>
      </w:r>
      <w:proofErr w:type="spellStart"/>
      <w:r w:rsidRPr="000766B7">
        <w:rPr>
          <w:rFonts w:asciiTheme="majorBidi" w:hAnsiTheme="majorBidi" w:cstheme="majorBidi"/>
        </w:rPr>
        <w:t>colour</w:t>
      </w:r>
      <w:proofErr w:type="spellEnd"/>
      <w:r>
        <w:rPr>
          <w:rFonts w:asciiTheme="majorBidi" w:hAnsiTheme="majorBidi" w:cstheme="majorBidi"/>
        </w:rPr>
        <w:t xml:space="preserve"> (non-distinctive)</w:t>
      </w:r>
      <w:r w:rsidRPr="000766B7">
        <w:rPr>
          <w:rFonts w:asciiTheme="majorBidi" w:hAnsiTheme="majorBidi" w:cstheme="majorBidi"/>
        </w:rPr>
        <w:t xml:space="preserve"> and have the same starting tokens</w:t>
      </w:r>
      <w:r>
        <w:rPr>
          <w:rFonts w:asciiTheme="majorBidi" w:hAnsiTheme="majorBidi" w:cstheme="majorBidi"/>
        </w:rPr>
        <w:t xml:space="preserve"> (equal status)</w:t>
      </w:r>
      <w:r w:rsidRPr="000766B7">
        <w:rPr>
          <w:rFonts w:asciiTheme="majorBidi" w:hAnsiTheme="majorBidi" w:cstheme="majorBidi"/>
        </w:rPr>
        <w:t xml:space="preserve"> then groupness cannot be inferred from size (since there is no way to perceive </w:t>
      </w:r>
      <w:r>
        <w:rPr>
          <w:rFonts w:asciiTheme="majorBidi" w:hAnsiTheme="majorBidi" w:cstheme="majorBidi"/>
        </w:rPr>
        <w:t xml:space="preserve">group </w:t>
      </w:r>
      <w:r w:rsidRPr="000766B7">
        <w:rPr>
          <w:rFonts w:asciiTheme="majorBidi" w:hAnsiTheme="majorBidi" w:cstheme="majorBidi"/>
        </w:rPr>
        <w:t>size).</w:t>
      </w:r>
      <w:r>
        <w:rPr>
          <w:rFonts w:asciiTheme="majorBidi" w:hAnsiTheme="majorBidi" w:cstheme="majorBidi"/>
        </w:rPr>
        <w:t xml:space="preserve"> Third, some conditions are simply less common or dynamic in real world contexts and are therefore of less interest for our purposes of modeling different </w:t>
      </w:r>
      <w:proofErr w:type="spellStart"/>
      <w:r>
        <w:rPr>
          <w:rFonts w:asciiTheme="majorBidi" w:hAnsiTheme="majorBidi" w:cstheme="majorBidi"/>
        </w:rPr>
        <w:t>intrasocietal</w:t>
      </w:r>
      <w:proofErr w:type="spellEnd"/>
      <w:r>
        <w:rPr>
          <w:rFonts w:asciiTheme="majorBidi" w:hAnsiTheme="majorBidi" w:cstheme="majorBidi"/>
        </w:rPr>
        <w:t xml:space="preserve"> socioeconomic macrostructures’ impact on group identification and intergroup economic behavioral dynamics. For example, it is unusual to find two numerically asymmetric groups that are also unequal in status but that are non-distinctive in terms of boundaries. Similarly, it is unusual to see distinctive asymmetrically sized groups that are equal in status, though, of course, many exceptions exist. Finally, due to the nested nature of the data and the complexity of this method, there was need to conserve power in the research design. Since the Intergroup Equality condition serves as a control condition for status and group size manipulations independently, depending on the specific contrast done with the other conditions, and given the above reasons, three conditions derived from crossing the group size manipulation with the status and distinctiveness manipulations were dropped from the design (see Table 1).</w:t>
      </w:r>
      <w:commentRangeEnd w:id="91"/>
      <w:r>
        <w:rPr>
          <w:rStyle w:val="CommentReference"/>
        </w:rPr>
        <w:commentReference w:id="91"/>
      </w:r>
    </w:p>
    <w:p w14:paraId="68D959CE" w14:textId="77777777" w:rsidR="008706D5" w:rsidRPr="003B52E1" w:rsidRDefault="008706D5" w:rsidP="003B52E1">
      <w:pPr>
        <w:pStyle w:val="ListParagraph"/>
        <w:numPr>
          <w:ilvl w:val="0"/>
          <w:numId w:val="9"/>
        </w:numPr>
        <w:rPr>
          <w:rFonts w:asciiTheme="majorBidi" w:hAnsiTheme="majorBidi" w:cstheme="majorBidi"/>
        </w:rPr>
      </w:pPr>
      <w:r>
        <w:t xml:space="preserve">We determine the best fitting model by comparing chi-square contribution of each model to the overall </w:t>
      </w:r>
      <w:proofErr w:type="spellStart"/>
      <w:r>
        <w:t>multigroup</w:t>
      </w:r>
      <w:proofErr w:type="spellEnd"/>
      <w:r>
        <w:t xml:space="preserve"> complex data model. The larger the chi-square contribution the worse the fit of the overall model.</w:t>
      </w:r>
    </w:p>
    <w:p w14:paraId="75571BC2" w14:textId="77777777" w:rsidR="00D061AF" w:rsidRDefault="00D061AF" w:rsidP="003B52E1">
      <w:pPr>
        <w:pStyle w:val="ListParagraph"/>
        <w:numPr>
          <w:ilvl w:val="0"/>
          <w:numId w:val="9"/>
        </w:numPr>
        <w:rPr>
          <w:rFonts w:asciiTheme="majorBidi" w:hAnsiTheme="majorBidi" w:cstheme="majorBidi"/>
        </w:rPr>
      </w:pPr>
      <w:r>
        <w:rPr>
          <w:rFonts w:asciiTheme="majorBidi" w:hAnsiTheme="majorBidi" w:cstheme="majorBidi"/>
        </w:rPr>
        <w:t xml:space="preserve">The results beg the question of why the relationship between OGA, IGF, and TC </w:t>
      </w:r>
      <w:r w:rsidRPr="00D061AF">
        <w:rPr>
          <w:rFonts w:asciiTheme="majorBidi" w:hAnsiTheme="majorBidi" w:cstheme="majorBidi"/>
        </w:rPr>
        <w:t xml:space="preserve">differed from chance levels </w:t>
      </w:r>
      <w:r>
        <w:rPr>
          <w:rFonts w:asciiTheme="majorBidi" w:hAnsiTheme="majorBidi" w:cstheme="majorBidi"/>
        </w:rPr>
        <w:t xml:space="preserve">when </w:t>
      </w:r>
      <w:r w:rsidRPr="00D061AF">
        <w:rPr>
          <w:rFonts w:asciiTheme="majorBidi" w:hAnsiTheme="majorBidi" w:cstheme="majorBidi"/>
        </w:rPr>
        <w:t>there was no way of inferring assigned group status from visible information.</w:t>
      </w:r>
      <w:r>
        <w:rPr>
          <w:rFonts w:asciiTheme="majorBidi" w:hAnsiTheme="majorBidi" w:cstheme="majorBidi"/>
        </w:rPr>
        <w:t xml:space="preserve"> The most likely reason is that self-giving affected IGF, OGA, and resulting TC. </w:t>
      </w:r>
    </w:p>
    <w:p w14:paraId="29D0DF35" w14:textId="0D9CB995" w:rsidR="007911B8" w:rsidRPr="003B52E1" w:rsidRDefault="007911B8" w:rsidP="00D56023">
      <w:pPr>
        <w:pStyle w:val="ListParagraph"/>
        <w:numPr>
          <w:ilvl w:val="0"/>
          <w:numId w:val="9"/>
        </w:numPr>
        <w:rPr>
          <w:rFonts w:asciiTheme="majorBidi" w:hAnsiTheme="majorBidi" w:cstheme="majorBidi"/>
        </w:rPr>
      </w:pPr>
      <w:commentRangeStart w:id="92"/>
      <w:r>
        <w:rPr>
          <w:rFonts w:asciiTheme="majorBidi" w:hAnsiTheme="majorBidi" w:cstheme="majorBidi"/>
        </w:rPr>
        <w:t xml:space="preserve">Paths from </w:t>
      </w:r>
      <w:ins w:id="93" w:author="FBZ" w:date="2017-07-31T17:03:00Z">
        <w:r w:rsidR="00D56023">
          <w:rPr>
            <w:rFonts w:asciiTheme="majorBidi" w:hAnsiTheme="majorBidi" w:cstheme="majorBidi"/>
          </w:rPr>
          <w:t xml:space="preserve">the binary variable </w:t>
        </w:r>
      </w:ins>
      <w:r>
        <w:rPr>
          <w:rFonts w:asciiTheme="majorBidi" w:hAnsiTheme="majorBidi" w:cstheme="majorBidi"/>
        </w:rPr>
        <w:t xml:space="preserve">status are </w:t>
      </w:r>
      <w:r w:rsidRPr="007911B8">
        <w:rPr>
          <w:rFonts w:asciiTheme="majorBidi" w:hAnsiTheme="majorBidi" w:cstheme="majorBidi"/>
        </w:rPr>
        <w:t xml:space="preserve">interaction </w:t>
      </w:r>
      <w:r>
        <w:rPr>
          <w:rFonts w:asciiTheme="majorBidi" w:hAnsiTheme="majorBidi" w:cstheme="majorBidi"/>
        </w:rPr>
        <w:t>terms</w:t>
      </w:r>
      <w:ins w:id="94" w:author="FBZ" w:date="2017-07-31T17:03:00Z">
        <w:r w:rsidR="00D56023">
          <w:rPr>
            <w:rFonts w:asciiTheme="majorBidi" w:hAnsiTheme="majorBidi" w:cstheme="majorBidi"/>
          </w:rPr>
          <w:t>,</w:t>
        </w:r>
      </w:ins>
      <w:r>
        <w:rPr>
          <w:rFonts w:asciiTheme="majorBidi" w:hAnsiTheme="majorBidi" w:cstheme="majorBidi"/>
        </w:rPr>
        <w:t xml:space="preserve"> </w:t>
      </w:r>
      <w:r w:rsidRPr="007911B8">
        <w:rPr>
          <w:rFonts w:asciiTheme="majorBidi" w:hAnsiTheme="majorBidi" w:cstheme="majorBidi"/>
        </w:rPr>
        <w:t>since low status is coded as 0 and high as 1</w:t>
      </w:r>
      <w:ins w:id="95" w:author="FBZ" w:date="2017-07-31T17:04:00Z">
        <w:r w:rsidR="00D56023">
          <w:rPr>
            <w:rFonts w:asciiTheme="majorBidi" w:hAnsiTheme="majorBidi" w:cstheme="majorBidi"/>
          </w:rPr>
          <w:t>.</w:t>
        </w:r>
      </w:ins>
      <w:del w:id="96" w:author="FBZ" w:date="2017-07-31T17:04:00Z">
        <w:r w:rsidRPr="007911B8" w:rsidDel="00D56023">
          <w:rPr>
            <w:rFonts w:asciiTheme="majorBidi" w:hAnsiTheme="majorBidi" w:cstheme="majorBidi"/>
          </w:rPr>
          <w:delText>, and a</w:delText>
        </w:r>
      </w:del>
      <w:ins w:id="97" w:author="FBZ" w:date="2017-07-31T17:04:00Z">
        <w:r w:rsidR="00D56023">
          <w:rPr>
            <w:rFonts w:asciiTheme="majorBidi" w:hAnsiTheme="majorBidi" w:cstheme="majorBidi"/>
          </w:rPr>
          <w:t>A</w:t>
        </w:r>
      </w:ins>
      <w:r w:rsidRPr="007911B8">
        <w:rPr>
          <w:rFonts w:asciiTheme="majorBidi" w:hAnsiTheme="majorBidi" w:cstheme="majorBidi"/>
        </w:rPr>
        <w:t xml:space="preserve">ll paths are multiplied by it in producing </w:t>
      </w:r>
      <w:del w:id="98" w:author="FBZ" w:date="2017-07-31T17:02:00Z">
        <w:r w:rsidRPr="007911B8" w:rsidDel="00D56023">
          <w:rPr>
            <w:rFonts w:asciiTheme="majorBidi" w:hAnsiTheme="majorBidi" w:cstheme="majorBidi"/>
          </w:rPr>
          <w:delText xml:space="preserve">the </w:delText>
        </w:r>
      </w:del>
      <w:r w:rsidRPr="007911B8">
        <w:rPr>
          <w:rFonts w:asciiTheme="majorBidi" w:hAnsiTheme="majorBidi" w:cstheme="majorBidi"/>
        </w:rPr>
        <w:t>indirect effects</w:t>
      </w:r>
      <w:ins w:id="99" w:author="FBZ" w:date="2017-07-31T17:02:00Z">
        <w:r w:rsidR="00D56023">
          <w:rPr>
            <w:rFonts w:asciiTheme="majorBidi" w:hAnsiTheme="majorBidi" w:cstheme="majorBidi"/>
          </w:rPr>
          <w:t xml:space="preserve"> estimates in </w:t>
        </w:r>
        <w:proofErr w:type="spellStart"/>
        <w:r w:rsidR="00D56023">
          <w:rPr>
            <w:rFonts w:asciiTheme="majorBidi" w:hAnsiTheme="majorBidi" w:cstheme="majorBidi"/>
          </w:rPr>
          <w:t>MPlus</w:t>
        </w:r>
      </w:ins>
      <w:proofErr w:type="spellEnd"/>
      <w:r w:rsidRPr="007911B8">
        <w:rPr>
          <w:rFonts w:asciiTheme="majorBidi" w:hAnsiTheme="majorBidi" w:cstheme="majorBidi"/>
        </w:rPr>
        <w:t xml:space="preserve">, which give </w:t>
      </w:r>
      <w:del w:id="100" w:author="FBZ" w:date="2017-07-31T17:02:00Z">
        <w:r w:rsidRPr="007911B8" w:rsidDel="00D56023">
          <w:rPr>
            <w:rFonts w:asciiTheme="majorBidi" w:hAnsiTheme="majorBidi" w:cstheme="majorBidi"/>
          </w:rPr>
          <w:delText xml:space="preserve">you </w:delText>
        </w:r>
      </w:del>
      <w:r w:rsidRPr="007911B8">
        <w:rPr>
          <w:rFonts w:asciiTheme="majorBidi" w:hAnsiTheme="majorBidi" w:cstheme="majorBidi"/>
        </w:rPr>
        <w:t>the weight of the interaction term and it</w:t>
      </w:r>
      <w:del w:id="101" w:author="FBZ" w:date="2017-07-31T17:02:00Z">
        <w:r w:rsidRPr="007911B8" w:rsidDel="00D56023">
          <w:rPr>
            <w:rFonts w:asciiTheme="majorBidi" w:hAnsiTheme="majorBidi" w:cstheme="majorBidi"/>
          </w:rPr>
          <w:delText>’</w:delText>
        </w:r>
      </w:del>
      <w:r w:rsidRPr="007911B8">
        <w:rPr>
          <w:rFonts w:asciiTheme="majorBidi" w:hAnsiTheme="majorBidi" w:cstheme="majorBidi"/>
        </w:rPr>
        <w:t>s p</w:t>
      </w:r>
      <w:ins w:id="102" w:author="FBZ" w:date="2017-07-31T17:02:00Z">
        <w:r w:rsidR="00D56023">
          <w:rPr>
            <w:rFonts w:asciiTheme="majorBidi" w:hAnsiTheme="majorBidi" w:cstheme="majorBidi"/>
          </w:rPr>
          <w:t>-</w:t>
        </w:r>
      </w:ins>
      <w:del w:id="103" w:author="FBZ" w:date="2017-07-31T17:02:00Z">
        <w:r w:rsidRPr="007911B8" w:rsidDel="00D56023">
          <w:rPr>
            <w:rFonts w:asciiTheme="majorBidi" w:hAnsiTheme="majorBidi" w:cstheme="majorBidi"/>
          </w:rPr>
          <w:delText xml:space="preserve"> </w:delText>
        </w:r>
      </w:del>
      <w:r w:rsidRPr="007911B8">
        <w:rPr>
          <w:rFonts w:asciiTheme="majorBidi" w:hAnsiTheme="majorBidi" w:cstheme="majorBidi"/>
        </w:rPr>
        <w:t>value.</w:t>
      </w:r>
      <w:commentRangeEnd w:id="92"/>
      <w:r>
        <w:rPr>
          <w:rStyle w:val="CommentReference"/>
        </w:rPr>
        <w:commentReference w:id="92"/>
      </w:r>
    </w:p>
    <w:p w14:paraId="4D0FC64D" w14:textId="77777777" w:rsidR="003E4C12" w:rsidRDefault="003E4C12">
      <w:pPr>
        <w:rPr>
          <w:ins w:id="104" w:author="Kevin Durrheim" w:date="2017-06-13T08:13:00Z"/>
          <w:rFonts w:asciiTheme="majorBidi" w:hAnsiTheme="majorBidi" w:cstheme="majorBidi"/>
        </w:rPr>
      </w:pPr>
      <w:ins w:id="105" w:author="Kevin Durrheim" w:date="2017-06-13T08:13:00Z">
        <w:r>
          <w:rPr>
            <w:rFonts w:asciiTheme="majorBidi" w:hAnsiTheme="majorBidi" w:cstheme="majorBidi"/>
          </w:rPr>
          <w:br w:type="page"/>
        </w:r>
      </w:ins>
    </w:p>
    <w:p w14:paraId="71374DD6" w14:textId="77777777" w:rsidR="007954D7" w:rsidRDefault="007954D7" w:rsidP="00AB6DC7">
      <w:pPr>
        <w:rPr>
          <w:rFonts w:asciiTheme="majorBidi" w:hAnsiTheme="majorBidi" w:cstheme="majorBidi"/>
        </w:rPr>
      </w:pPr>
    </w:p>
    <w:p w14:paraId="71B21116" w14:textId="77777777" w:rsidR="0094763A" w:rsidRPr="00AF1410" w:rsidRDefault="00FC208F" w:rsidP="00AB6DC7">
      <w:pPr>
        <w:rPr>
          <w:rFonts w:asciiTheme="majorBidi" w:hAnsiTheme="majorBidi" w:cstheme="majorBidi"/>
          <w:b/>
          <w:bCs/>
        </w:rPr>
      </w:pPr>
      <w:r w:rsidRPr="00AF1410">
        <w:rPr>
          <w:rFonts w:asciiTheme="majorBidi" w:eastAsia="Times New Roman" w:hAnsiTheme="majorBidi" w:cstheme="majorBidi"/>
          <w:noProof/>
        </w:rPr>
        <mc:AlternateContent>
          <mc:Choice Requires="wpg">
            <w:drawing>
              <wp:anchor distT="0" distB="0" distL="114300" distR="114300" simplePos="0" relativeHeight="251658240" behindDoc="0" locked="0" layoutInCell="1" allowOverlap="1" wp14:anchorId="7FE46D07" wp14:editId="79379D93">
                <wp:simplePos x="0" y="0"/>
                <wp:positionH relativeFrom="column">
                  <wp:posOffset>-323850</wp:posOffset>
                </wp:positionH>
                <wp:positionV relativeFrom="paragraph">
                  <wp:posOffset>97790</wp:posOffset>
                </wp:positionV>
                <wp:extent cx="6365240" cy="2571795"/>
                <wp:effectExtent l="0" t="0" r="92710" b="19050"/>
                <wp:wrapNone/>
                <wp:docPr id="10" name="Group 10"/>
                <wp:cNvGraphicFramePr/>
                <a:graphic xmlns:a="http://schemas.openxmlformats.org/drawingml/2006/main">
                  <a:graphicData uri="http://schemas.microsoft.com/office/word/2010/wordprocessingGroup">
                    <wpg:wgp>
                      <wpg:cNvGrpSpPr/>
                      <wpg:grpSpPr>
                        <a:xfrm>
                          <a:off x="0" y="0"/>
                          <a:ext cx="6365240" cy="2571795"/>
                          <a:chOff x="0" y="-46"/>
                          <a:chExt cx="6365479" cy="2571795"/>
                        </a:xfrm>
                      </wpg:grpSpPr>
                      <wps:wsp>
                        <wps:cNvPr id="126" name="Straight Arrow Connector 126"/>
                        <wps:cNvCnPr>
                          <a:stCxn id="87" idx="3"/>
                        </wps:cNvCnPr>
                        <wps:spPr>
                          <a:xfrm flipV="1">
                            <a:off x="4400362" y="962027"/>
                            <a:ext cx="723598" cy="511832"/>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g:grpSp>
                        <wpg:cNvPr id="8" name="Group 8"/>
                        <wpg:cNvGrpSpPr/>
                        <wpg:grpSpPr>
                          <a:xfrm>
                            <a:off x="0" y="-46"/>
                            <a:ext cx="6365479" cy="2571795"/>
                            <a:chOff x="0" y="-46"/>
                            <a:chExt cx="6365479" cy="2571795"/>
                          </a:xfrm>
                        </wpg:grpSpPr>
                        <wps:wsp>
                          <wps:cNvPr id="121" name="Straight Arrow Connector 121"/>
                          <wps:cNvCnPr/>
                          <wps:spPr>
                            <a:xfrm>
                              <a:off x="2067003" y="-46"/>
                              <a:ext cx="3076497" cy="599821"/>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s:wsp>
                          <wps:cNvPr id="192" name="Straight Arrow Connector 192"/>
                          <wps:cNvCnPr/>
                          <wps:spPr>
                            <a:xfrm>
                              <a:off x="3790950" y="742950"/>
                              <a:ext cx="1323975" cy="45719"/>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g:grpSp>
                          <wpg:cNvPr id="7" name="Group 7"/>
                          <wpg:cNvGrpSpPr/>
                          <wpg:grpSpPr>
                            <a:xfrm>
                              <a:off x="0" y="-41"/>
                              <a:ext cx="6365479" cy="2571790"/>
                              <a:chOff x="0" y="-41"/>
                              <a:chExt cx="6365479" cy="2571790"/>
                            </a:xfrm>
                          </wpg:grpSpPr>
                          <wps:wsp>
                            <wps:cNvPr id="115" name="Straight Arrow Connector 115"/>
                            <wps:cNvCnPr>
                              <a:stCxn id="113" idx="2"/>
                              <a:endCxn id="94" idx="0"/>
                            </wps:cNvCnPr>
                            <wps:spPr>
                              <a:xfrm>
                                <a:off x="1113832" y="504774"/>
                                <a:ext cx="1940228" cy="1607939"/>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s:wsp>
                            <wps:cNvPr id="125" name="Straight Arrow Connector 125"/>
                            <wps:cNvCnPr>
                              <a:stCxn id="94" idx="3"/>
                            </wps:cNvCnPr>
                            <wps:spPr>
                              <a:xfrm flipV="1">
                                <a:off x="3793648" y="1771604"/>
                                <a:ext cx="588016" cy="570605"/>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g:grpSp>
                            <wpg:cNvPr id="6" name="Group 6"/>
                            <wpg:cNvGrpSpPr/>
                            <wpg:grpSpPr>
                              <a:xfrm>
                                <a:off x="0" y="-41"/>
                                <a:ext cx="6365479" cy="2571790"/>
                                <a:chOff x="0" y="-41"/>
                                <a:chExt cx="6365479" cy="2571790"/>
                              </a:xfrm>
                            </wpg:grpSpPr>
                            <wpg:grpSp>
                              <wpg:cNvPr id="78" name="Group 78"/>
                              <wpg:cNvGrpSpPr/>
                              <wpg:grpSpPr>
                                <a:xfrm>
                                  <a:off x="0" y="-41"/>
                                  <a:ext cx="6365479" cy="2571790"/>
                                  <a:chOff x="989074" y="-9566"/>
                                  <a:chExt cx="6353416" cy="2547953"/>
                                </a:xfrm>
                              </wpg:grpSpPr>
                              <wps:wsp>
                                <wps:cNvPr id="79" name="Text Box 255"/>
                                <wps:cNvSpPr txBox="1"/>
                                <wps:spPr>
                                  <a:xfrm>
                                    <a:off x="6085190" y="490492"/>
                                    <a:ext cx="1257300" cy="452652"/>
                                  </a:xfrm>
                                  <a:prstGeom prst="rect">
                                    <a:avLst/>
                                  </a:prstGeom>
                                  <a:ln w="22225">
                                    <a:prstDash val="solid"/>
                                    <a:tailEnd type="arrow"/>
                                  </a:ln>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0">
                                    <a:schemeClr val="dk1"/>
                                  </a:fillRef>
                                  <a:effectRef idx="0">
                                    <a:schemeClr val="dk1"/>
                                  </a:effectRef>
                                  <a:fontRef idx="minor">
                                    <a:schemeClr val="tx1"/>
                                  </a:fontRef>
                                </wps:style>
                                <wps:txbx>
                                  <w:txbxContent>
                                    <w:p w14:paraId="597029F4" w14:textId="77777777" w:rsidR="00910A19" w:rsidRDefault="00910A19" w:rsidP="00C1457A">
                                      <w:pPr>
                                        <w:pStyle w:val="Box"/>
                                      </w:pPr>
                                      <w:r>
                                        <w:t>Post-test identification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Straight Arrow Connector 83"/>
                                <wps:cNvCnPr>
                                  <a:stCxn id="98" idx="3"/>
                                </wps:cNvCnPr>
                                <wps:spPr>
                                  <a:xfrm>
                                    <a:off x="4775619" y="712265"/>
                                    <a:ext cx="605477" cy="461958"/>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g:grpSp>
                                <wpg:cNvPr id="84" name="Group 84"/>
                                <wpg:cNvGrpSpPr/>
                                <wpg:grpSpPr>
                                  <a:xfrm>
                                    <a:off x="989074" y="-9566"/>
                                    <a:ext cx="4392023" cy="2547953"/>
                                    <a:chOff x="989074" y="-9566"/>
                                    <a:chExt cx="4392023" cy="2547953"/>
                                  </a:xfrm>
                                </wpg:grpSpPr>
                                <wps:wsp>
                                  <wps:cNvPr id="87" name="Text Box 235"/>
                                  <wps:cNvSpPr txBox="1"/>
                                  <wps:spPr>
                                    <a:xfrm>
                                      <a:off x="4335647" y="1174515"/>
                                      <a:ext cx="1045450" cy="552315"/>
                                    </a:xfrm>
                                    <a:prstGeom prst="rect">
                                      <a:avLst/>
                                    </a:prstGeom>
                                    <a:ln w="22225">
                                      <a:prstDash val="solid"/>
                                      <a:tailEnd type="arrow"/>
                                    </a:ln>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0">
                                      <a:schemeClr val="dk1"/>
                                    </a:fillRef>
                                    <a:effectRef idx="0">
                                      <a:schemeClr val="dk1"/>
                                    </a:effectRef>
                                    <a:fontRef idx="minor">
                                      <a:schemeClr val="tx1"/>
                                    </a:fontRef>
                                  </wps:style>
                                  <wps:txbx>
                                    <w:txbxContent>
                                      <w:p w14:paraId="71FE3E04" w14:textId="77777777" w:rsidR="00910A19" w:rsidRDefault="00910A19" w:rsidP="0094763A">
                                        <w:pPr>
                                          <w:pStyle w:val="Box"/>
                                        </w:pPr>
                                        <w:r>
                                          <w:t>Token change (TC)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89" name="Group 89"/>
                                  <wpg:cNvGrpSpPr/>
                                  <wpg:grpSpPr>
                                    <a:xfrm>
                                      <a:off x="989074" y="-9566"/>
                                      <a:ext cx="3786545" cy="2547953"/>
                                      <a:chOff x="989074" y="-9566"/>
                                      <a:chExt cx="3786545" cy="2547953"/>
                                    </a:xfrm>
                                  </wpg:grpSpPr>
                                  <wps:wsp>
                                    <wps:cNvPr id="94" name="Text Box 201"/>
                                    <wps:cNvSpPr txBox="1"/>
                                    <wps:spPr>
                                      <a:xfrm>
                                        <a:off x="3299158" y="2083642"/>
                                        <a:ext cx="1476375" cy="454745"/>
                                      </a:xfrm>
                                      <a:prstGeom prst="rect">
                                        <a:avLst/>
                                      </a:prstGeom>
                                      <a:ln w="22225">
                                        <a:prstDash val="solid"/>
                                        <a:tailEnd type="arrow"/>
                                      </a:ln>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0">
                                        <a:schemeClr val="dk1"/>
                                      </a:fillRef>
                                      <a:effectRef idx="0">
                                        <a:schemeClr val="dk1"/>
                                      </a:effectRef>
                                      <a:fontRef idx="minor">
                                        <a:schemeClr val="tx1"/>
                                      </a:fontRef>
                                    </wps:style>
                                    <wps:txbx>
                                      <w:txbxContent>
                                        <w:p w14:paraId="65F5929B" w14:textId="77777777" w:rsidR="00910A19" w:rsidRDefault="00910A19" w:rsidP="00FC208F">
                                          <w:pPr>
                                            <w:pStyle w:val="Box"/>
                                          </w:pPr>
                                          <w:r>
                                            <w:t>Outgroup Aid (OGA)</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95" name="Group 95"/>
                                    <wpg:cNvGrpSpPr/>
                                    <wpg:grpSpPr>
                                      <a:xfrm>
                                        <a:off x="989074" y="-9566"/>
                                        <a:ext cx="3786545" cy="1350774"/>
                                        <a:chOff x="989074" y="-9566"/>
                                        <a:chExt cx="3786545" cy="1350774"/>
                                      </a:xfrm>
                                    </wpg:grpSpPr>
                                    <wps:wsp>
                                      <wps:cNvPr id="98" name="Text Box 249"/>
                                      <wps:cNvSpPr txBox="1"/>
                                      <wps:spPr>
                                        <a:xfrm>
                                          <a:off x="3289719" y="471747"/>
                                          <a:ext cx="1485900" cy="481036"/>
                                        </a:xfrm>
                                        <a:prstGeom prst="rect">
                                          <a:avLst/>
                                        </a:prstGeom>
                                        <a:ln w="22225">
                                          <a:prstDash val="solid"/>
                                          <a:tailEnd type="arrow"/>
                                        </a:ln>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0">
                                          <a:schemeClr val="dk1"/>
                                        </a:fillRef>
                                        <a:effectRef idx="0">
                                          <a:schemeClr val="dk1"/>
                                        </a:effectRef>
                                        <a:fontRef idx="minor">
                                          <a:schemeClr val="tx1"/>
                                        </a:fontRef>
                                      </wps:style>
                                      <wps:txbx>
                                        <w:txbxContent>
                                          <w:p w14:paraId="1FA1D139" w14:textId="77777777" w:rsidR="00910A19" w:rsidRDefault="00910A19" w:rsidP="0094763A">
                                            <w:pPr>
                                              <w:pStyle w:val="Box"/>
                                            </w:pPr>
                                            <w:proofErr w:type="spellStart"/>
                                            <w:r>
                                              <w:t>Ingroup</w:t>
                                            </w:r>
                                            <w:proofErr w:type="spellEnd"/>
                                            <w:r>
                                              <w:t xml:space="preserve"> Favoritism (IGF)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Straight Arrow Connector 100"/>
                                      <wps:cNvCnPr>
                                        <a:endCxn id="98" idx="1"/>
                                      </wps:cNvCnPr>
                                      <wps:spPr>
                                        <a:xfrm>
                                          <a:off x="3090189" y="471624"/>
                                          <a:ext cx="199531" cy="240459"/>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g:grpSp>
                                      <wpg:cNvPr id="105" name="Group 105"/>
                                      <wpg:cNvGrpSpPr/>
                                      <wpg:grpSpPr>
                                        <a:xfrm>
                                          <a:off x="989074" y="-9566"/>
                                          <a:ext cx="2300645" cy="1350774"/>
                                          <a:chOff x="989074" y="-9566"/>
                                          <a:chExt cx="2300645" cy="1350774"/>
                                        </a:xfrm>
                                      </wpg:grpSpPr>
                                      <wps:wsp>
                                        <wps:cNvPr id="106" name="Text Box 261"/>
                                        <wps:cNvSpPr txBox="1"/>
                                        <wps:spPr>
                                          <a:xfrm>
                                            <a:off x="989074" y="1043643"/>
                                            <a:ext cx="1295392" cy="297565"/>
                                          </a:xfrm>
                                          <a:prstGeom prst="rect">
                                            <a:avLst/>
                                          </a:prstGeom>
                                          <a:ln w="22225">
                                            <a:prstDash val="solid"/>
                                            <a:tailEnd type="arrow"/>
                                          </a:ln>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0">
                                            <a:schemeClr val="dk1"/>
                                          </a:fillRef>
                                          <a:effectRef idx="0">
                                            <a:schemeClr val="dk1"/>
                                          </a:effectRef>
                                          <a:fontRef idx="minor">
                                            <a:schemeClr val="tx1"/>
                                          </a:fontRef>
                                        </wps:style>
                                        <wps:txbx>
                                          <w:txbxContent>
                                            <w:p w14:paraId="56D7CA8B" w14:textId="77777777" w:rsidR="00910A19" w:rsidRDefault="00910A19" w:rsidP="0094763A">
                                              <w:pPr>
                                                <w:pStyle w:val="Box"/>
                                              </w:pPr>
                                              <w:r>
                                                <w:t>Group 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Straight Arrow Connector 111"/>
                                        <wps:cNvCnPr>
                                          <a:endCxn id="98" idx="1"/>
                                        </wps:cNvCnPr>
                                        <wps:spPr>
                                          <a:xfrm flipV="1">
                                            <a:off x="2284373" y="712265"/>
                                            <a:ext cx="1005346" cy="331079"/>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s:wsp>
                                        <wps:cNvPr id="113" name="Text Box 212"/>
                                        <wps:cNvSpPr txBox="1"/>
                                        <wps:spPr>
                                          <a:xfrm>
                                            <a:off x="1122176" y="-9566"/>
                                            <a:ext cx="1957236" cy="500145"/>
                                          </a:xfrm>
                                          <a:prstGeom prst="rect">
                                            <a:avLst/>
                                          </a:prstGeom>
                                          <a:ln w="22225">
                                            <a:prstDash val="solid"/>
                                            <a:tailEnd type="arrow"/>
                                          </a:ln>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0">
                                            <a:schemeClr val="dk1"/>
                                          </a:fillRef>
                                          <a:effectRef idx="0">
                                            <a:schemeClr val="dk1"/>
                                          </a:effectRef>
                                          <a:fontRef idx="minor">
                                            <a:schemeClr val="tx1"/>
                                          </a:fontRef>
                                        </wps:style>
                                        <wps:txbx>
                                          <w:txbxContent>
                                            <w:p w14:paraId="2FC1767D" w14:textId="77777777" w:rsidR="00910A19" w:rsidRDefault="00910A19" w:rsidP="0094763A">
                                              <w:pPr>
                                                <w:pStyle w:val="Box"/>
                                              </w:pPr>
                                              <w:r>
                                                <w:t>Pre-test identification (ID)</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grpSp>
                              </wpg:grpSp>
                            </wpg:grpSp>
                            <wps:wsp>
                              <wps:cNvPr id="195" name="Straight Arrow Connector 195"/>
                              <wps:cNvCnPr/>
                              <wps:spPr>
                                <a:xfrm flipV="1">
                                  <a:off x="3762516" y="971535"/>
                                  <a:ext cx="2581134" cy="1590644"/>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g:grpSp>
                          <wps:wsp>
                            <wps:cNvPr id="196" name="Straight Arrow Connector 196"/>
                            <wps:cNvCnPr/>
                            <wps:spPr>
                              <a:xfrm>
                                <a:off x="1304925" y="1363346"/>
                                <a:ext cx="1019052" cy="808316"/>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s:wsp>
                            <wps:cNvPr id="197" name="Straight Arrow Connector 197"/>
                            <wps:cNvCnPr/>
                            <wps:spPr>
                              <a:xfrm flipV="1">
                                <a:off x="1304925" y="1333500"/>
                                <a:ext cx="2048002" cy="19048"/>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flipV="1">
                                <a:off x="1314450" y="962025"/>
                                <a:ext cx="3810000" cy="209550"/>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g:grpSp>
                      </wpg:grpSp>
                      <wps:wsp>
                        <wps:cNvPr id="1" name="Straight Arrow Connector 1"/>
                        <wps:cNvCnPr>
                          <a:endCxn id="113" idx="2"/>
                        </wps:cNvCnPr>
                        <wps:spPr>
                          <a:xfrm flipV="1">
                            <a:off x="685800" y="504774"/>
                            <a:ext cx="428032" cy="552223"/>
                          </a:xfrm>
                          <a:prstGeom prst="straightConnector1">
                            <a:avLst/>
                          </a:prstGeom>
                          <a:ln w="12700">
                            <a:prstDash val="solid"/>
                            <a:tailEnd type="arrow"/>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FE46D07" id="Group 10" o:spid="_x0000_s1026" style="position:absolute;margin-left:-25.5pt;margin-top:7.7pt;width:501.2pt;height:202.5pt;z-index:251658240;mso-height-relative:margin" coordorigin="" coordsize="63654,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">
                <v:shapetype id="_x0000_t32" coordsize="21600,21600" o:spt="32" o:oned="t" path="m,l21600,21600e" filled="f">
                  <v:path arrowok="t" fillok="f" o:connecttype="none"/>
                  <o:lock v:ext="edit" shapetype="t"/>
                </v:shapetype>
                <v:shape id="Straight Arrow Connector 126" o:spid="_x0000_s1027" type="#_x0000_t32" style="position:absolute;left:44003;top:9620;width:7236;height:5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fUnMIAAADcAAAADwAAAGRycy9kb3ducmV2LnhtbERP32vCMBB+H+x/CCfsbaYW5qQaRQZu&#10;A182HXs+mrOpNpfYZG397xdB8O0+vp+3WA22ER21oXasYDLOQBCXTtdcKfjZb55nIEJE1tg4JgUX&#10;CrBaPj4ssNCu52/qdrESKYRDgQpMjL6QMpSGLIax88SJO7jWYkywraRusU/htpF5lk2lxZpTg0FP&#10;b4bK0+7PKvg9m/zl/PV+On543tjOv+5n/Vapp9GwnoOINMS7+Ob+1Gl+PoXrM+kC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fUnMIAAADcAAAADwAAAAAAAAAAAAAA&#10;AAChAgAAZHJzL2Rvd25yZXYueG1sUEsFBgAAAAAEAAQA+QAAAJADAAAAAA==&#10;" strokecolor="black [3200]" strokeweight="1pt">
                  <v:stroke endarrow="open" joinstyle="miter"/>
                </v:shape>
                <v:group id="Group 8" o:spid="_x0000_s1028" style="position:absolute;width:63654;height:25717" coordorigin="" coordsize="63654,25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Straight Arrow Connector 121" o:spid="_x0000_s1029" type="#_x0000_t32" style="position:absolute;left:20670;width:30765;height:59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qciL8AAADcAAAADwAAAGRycy9kb3ducmV2LnhtbERPTYvCMBC9C/6HMII3TS0o0jXKUhD2&#10;tFAVz7PN2JZtJiWJtvrrjSB4m8f7nM1uMK24kfONZQWLeQKCuLS64UrB6bifrUH4gKyxtUwK7uRh&#10;tx2PNphp23NBt0OoRAxhn6GCOoQuk9KXNRn0c9sRR+5incEQoaukdtjHcNPKNElW0mDDsaHGjvKa&#10;yv/D1Sj4u3Z+mdJqX/Quz5OiN7+Py1mp6WT4/gIRaAgf8dv9o+P8dAGvZ+IFcvs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LqciL8AAADcAAAADwAAAAAAAAAAAAAAAACh&#10;AgAAZHJzL2Rvd25yZXYueG1sUEsFBgAAAAAEAAQA+QAAAI0DAAAAAA==&#10;" strokecolor="black [3200]" strokeweight="1pt">
                    <v:stroke endarrow="open" joinstyle="miter"/>
                  </v:shape>
                  <v:shape id="Straight Arrow Connector 192" o:spid="_x0000_s1030" type="#_x0000_t32" style="position:absolute;left:37909;top:7429;width:13240;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fLGMAAAADcAAAADwAAAGRycy9kb3ducmV2LnhtbERPTYvCMBC9C/sfwizsTdMtrGjXKFIQ&#10;9iRUxfNsM7bFZlKSaKu/3giCt3m8z1msBtOKKznfWFbwPUlAEJdWN1wpOOw34xkIH5A1tpZJwY08&#10;rJYfowVm2vZc0HUXKhFD2GeooA6hy6T0ZU0G/cR2xJE7WWcwROgqqR32Mdy0Mk2SqTTYcGyosaO8&#10;pvK8uxgF/5fO/6Q03RS9y/Ok6M32fjoq9fU5rH9BBBrCW/xy/+k4f57C85l4gV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fXyxjAAAAA3AAAAA8AAAAAAAAAAAAAAAAA&#10;oQIAAGRycy9kb3ducmV2LnhtbFBLBQYAAAAABAAEAPkAAACOAwAAAAA=&#10;" strokecolor="black [3200]" strokeweight="1pt">
                    <v:stroke endarrow="open" joinstyle="miter"/>
                  </v:shape>
                  <v:group id="Group 7" o:spid="_x0000_s1031" style="position:absolute;width:63654;height:25717" coordorigin="" coordsize="63654,25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Straight Arrow Connector 115" o:spid="_x0000_s1032" type="#_x0000_t32" style="position:absolute;left:11138;top:5047;width:19402;height:16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1QNsEAAADcAAAADwAAAGRycy9kb3ducmV2LnhtbERPTWvCQBC9F/wPyxR6qxsDCSW6SgkI&#10;ngpJxfOYHZNgdjbsribtr3eFQm/zeJ+z2c1mEHdyvresYLVMQBA3VvfcKjh+798/QPiArHGwTAp+&#10;yMNuu3jZYKHtxBXd69CKGMK+QAVdCGMhpW86MuiXdiSO3MU6gyFC10rtcIrhZpBpkuTSYM+xocOR&#10;yo6aa30zCs630Wcp5ftqcmWZVJP5+r2clHp7nT/XIALN4V/85z7oOH+VwfOZeIH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7VA2wQAAANwAAAAPAAAAAAAAAAAAAAAA&#10;AKECAABkcnMvZG93bnJldi54bWxQSwUGAAAAAAQABAD5AAAAjwMAAAAA&#10;" strokecolor="black [3200]" strokeweight="1pt">
                      <v:stroke endarrow="open" joinstyle="miter"/>
                    </v:shape>
                    <v:shape id="Straight Arrow Connector 125" o:spid="_x0000_s1033" type="#_x0000_t32" style="position:absolute;left:37936;top:17716;width:5880;height:5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VK68IAAADcAAAADwAAAGRycy9kb3ducmV2LnhtbERP32vCMBB+H/g/hBv4NtMV3KQzighO&#10;YS+bis9Hc2uqzSU2WVv/+2Uw8O0+vp83Xw62ER21oXas4HmSgSAuna65UnA8bJ5mIEJE1tg4JgU3&#10;CrBcjB7mWGjX8xd1+1iJFMKhQAUmRl9IGUpDFsPEeeLEfbvWYkywraRusU/htpF5lr1IizWnBoOe&#10;1obKy/7HKjhdTT69fr5fzlvPG9v518Os/1Bq/Dis3kBEGuJd/O/e6TQ/n8LfM+kC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VK68IAAADcAAAADwAAAAAAAAAAAAAA&#10;AAChAgAAZHJzL2Rvd25yZXYueG1sUEsFBgAAAAAEAAQA+QAAAJADAAAAAA==&#10;" strokecolor="black [3200]" strokeweight="1pt">
                      <v:stroke endarrow="open" joinstyle="miter"/>
                    </v:shape>
                    <v:group id="Group 6" o:spid="_x0000_s1034" style="position:absolute;width:63654;height:25717" coordorigin="" coordsize="63654,25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8" o:spid="_x0000_s1035" style="position:absolute;width:63654;height:25717" coordorigin="9890,-95" coordsize="63534,25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type id="_x0000_t202" coordsize="21600,21600" o:spt="202" path="m,l,21600r21600,l21600,xe">
                          <v:stroke joinstyle="miter"/>
                          <v:path gradientshapeok="t" o:connecttype="rect"/>
                        </v:shapetype>
                        <v:shape id="Text Box 255" o:spid="_x0000_s1036" type="#_x0000_t202" style="position:absolute;left:60851;top:4904;width:12573;height:4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EsMYA&#10;AADbAAAADwAAAGRycy9kb3ducmV2LnhtbESPS4vCQBCE74L/YWhhL7JOVFhN1lFkH7I38QG7xybT&#10;JtFMT8jMmuivdwTBY1FVX1GzRWtKcabaFZYVDAcRCOLU6oIzBfvd9+sUhPPIGkvLpOBCDhbzbmeG&#10;ibYNb+i89ZkIEHYJKsi9rxIpXZqTQTewFXHwDrY26IOsM6lrbALclHIURW/SYMFhIceKPnJKT9t/&#10;oyD9/G138f4ST8fra7M6/n2tR/2TUi+9dvkOwlPrn+FH+0crmMRw/xJ+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TEsMYAAADbAAAADwAAAAAAAAAAAAAAAACYAgAAZHJz&#10;L2Rvd25yZXYueG1sUEsFBgAAAAAEAAQA9QAAAIsDAAAAAA==&#10;" filled="f" strokecolor="black [3200]" strokeweight="1.75pt">
                          <v:stroke endarrow="open"/>
                          <v:textbox>
                            <w:txbxContent>
                              <w:p w14:paraId="597029F4" w14:textId="77777777" w:rsidR="00910A19" w:rsidRDefault="00910A19" w:rsidP="00C1457A">
                                <w:pPr>
                                  <w:pStyle w:val="Box"/>
                                </w:pPr>
                                <w:r>
                                  <w:t>Post-test identification</w:t>
                                </w:r>
                              </w:p>
                            </w:txbxContent>
                          </v:textbox>
                        </v:shape>
                        <v:shape id="Straight Arrow Connector 83" o:spid="_x0000_s1037" type="#_x0000_t32" style="position:absolute;left:47756;top:7122;width:6054;height:4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kyesEAAADbAAAADwAAAGRycy9kb3ducmV2LnhtbESPQYvCMBSE78L+h/AW9qbpuiilaxQp&#10;CHsSquL5bfNsi81LSaKt/nojCB6HmfmGWawG04orOd9YVvA9SUAQl1Y3XCk47DfjFIQPyBpby6Tg&#10;Rh5Wy4/RAjNtey7ouguViBD2GSqoQ+gyKX1Zk0E/sR1x9E7WGQxRukpqh32Em1ZOk2QuDTYcF2rs&#10;KK+pPO8uRsH/pfOzKc03Re/yPCl6s72fjkp9fQ7rXxCBhvAOv9p/WkH6A88v8Q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qTJ6wQAAANsAAAAPAAAAAAAAAAAAAAAA&#10;AKECAABkcnMvZG93bnJldi54bWxQSwUGAAAAAAQABAD5AAAAjwMAAAAA&#10;" strokecolor="black [3200]" strokeweight="1pt">
                          <v:stroke endarrow="open" joinstyle="miter"/>
                        </v:shape>
                        <v:group id="Group 84" o:spid="_x0000_s1038" style="position:absolute;left:9890;top:-95;width:43920;height:25478" coordorigin="9890,-95" coordsize="43920,25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Text Box 235" o:spid="_x0000_s1039" type="#_x0000_t202" style="position:absolute;left:43356;top:11745;width:10454;height:5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KFfsYA&#10;AADbAAAADwAAAGRycy9kb3ducmV2LnhtbESPQWvCQBSE7wX/w/KEXorZ1IKNMasUbYs3qQp6fGSf&#10;STT7NmS3JvbXd4VCj8PMfMNki97U4kqtqywreI5iEMS51RUXCva7j1ECwnlkjbVlUnAjB4v54CHD&#10;VNuOv+i69YUIEHYpKii9b1IpXV6SQRfZhjh4J9sa9EG2hdQtdgFuajmO44k0WHFYKLGhZUn5Zftt&#10;FOSrQ7+b7m/T5GXz032ej++b8dNFqcdh/zYD4an3/+G/9lorSF7h/iX8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KFfsYAAADbAAAADwAAAAAAAAAAAAAAAACYAgAAZHJz&#10;L2Rvd25yZXYueG1sUEsFBgAAAAAEAAQA9QAAAIsDAAAAAA==&#10;" filled="f" strokecolor="black [3200]" strokeweight="1.75pt">
                            <v:stroke endarrow="open"/>
                            <v:textbox>
                              <w:txbxContent>
                                <w:p w14:paraId="71FE3E04" w14:textId="77777777" w:rsidR="00910A19" w:rsidRDefault="00910A19" w:rsidP="0094763A">
                                  <w:pPr>
                                    <w:pStyle w:val="Box"/>
                                  </w:pPr>
                                  <w:r>
                                    <w:t>Token change (TC)</w:t>
                                  </w:r>
                                </w:p>
                              </w:txbxContent>
                            </v:textbox>
                          </v:shape>
                          <v:group id="Group 89" o:spid="_x0000_s1040" style="position:absolute;left:9890;top:-95;width:37866;height:25478" coordorigin="9890,-95" coordsize="37865,25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Text Box 201" o:spid="_x0000_s1041" type="#_x0000_t202" style="position:absolute;left:32991;top:20836;width:14764;height:4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mN1MYA&#10;AADbAAAADwAAAGRycy9kb3ducmV2LnhtbESPS4vCQBCE74L/YWhhL7JO1EVM1lFkH7I38QG7xybT&#10;JtFMT8jMmuivdwTBY1FVX1GzRWtKcabaFZYVDAcRCOLU6oIzBfvd9+sUhPPIGkvLpOBCDhbzbmeG&#10;ibYNb+i89ZkIEHYJKsi9rxIpXZqTQTewFXHwDrY26IOsM6lrbALclHIURRNpsOCwkGNFHzmlp+2/&#10;UZB+/ra7eH+Jp+P1tVkd/77Wo/5JqZdeu3wH4an1z/Cj/aMVxG9w/xJ+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mN1MYAAADbAAAADwAAAAAAAAAAAAAAAACYAgAAZHJz&#10;L2Rvd25yZXYueG1sUEsFBgAAAAAEAAQA9QAAAIsDAAAAAA==&#10;" filled="f" strokecolor="black [3200]" strokeweight="1.75pt">
                              <v:stroke endarrow="open"/>
                              <v:textbox>
                                <w:txbxContent>
                                  <w:p w14:paraId="65F5929B" w14:textId="77777777" w:rsidR="00910A19" w:rsidRDefault="00910A19" w:rsidP="00FC208F">
                                    <w:pPr>
                                      <w:pStyle w:val="Box"/>
                                    </w:pPr>
                                    <w:r>
                                      <w:t>Outgroup Aid (OGA)</w:t>
                                    </w:r>
                                  </w:p>
                                </w:txbxContent>
                              </v:textbox>
                            </v:shape>
                            <v:group id="Group 95" o:spid="_x0000_s1042" style="position:absolute;left:9890;top:-95;width:37866;height:13507" coordorigin="9890,-95" coordsize="37865,13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Text Box 249" o:spid="_x0000_s1043" type="#_x0000_t202" style="position:absolute;left:32897;top:4717;width:14859;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H0cMA&#10;AADbAAAADwAAAGRycy9kb3ducmV2LnhtbERPy2rCQBTdF/yH4RbcFDOphZJER5G+cCdqoF1eMtck&#10;NXMnZEaT9OudRcHl4byX68E04kqdqy0reI5iEMSF1TWXCvLj5ywB4TyyxsYyKRjJwXo1eVhipm3P&#10;e7oefClCCLsMFVTet5mUrqjIoItsSxy4k+0M+gC7UuoO+xBuGjmP41dpsObQUGFLbxUV58PFKCje&#10;v4djmo9p8rL7679+fz5286ezUtPHYbMA4Wnwd/G/e6sVpGFs+B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H0cMAAADbAAAADwAAAAAAAAAAAAAAAACYAgAAZHJzL2Rv&#10;d25yZXYueG1sUEsFBgAAAAAEAAQA9QAAAIgDAAAAAA==&#10;" filled="f" strokecolor="black [3200]" strokeweight="1.75pt">
                                <v:stroke endarrow="open"/>
                                <v:textbox>
                                  <w:txbxContent>
                                    <w:p w14:paraId="1FA1D139" w14:textId="77777777" w:rsidR="00910A19" w:rsidRDefault="00910A19" w:rsidP="0094763A">
                                      <w:pPr>
                                        <w:pStyle w:val="Box"/>
                                      </w:pPr>
                                      <w:proofErr w:type="spellStart"/>
                                      <w:r>
                                        <w:t>Ingroup</w:t>
                                      </w:r>
                                      <w:proofErr w:type="spellEnd"/>
                                      <w:r>
                                        <w:t xml:space="preserve"> Favoritism (IGF)</w:t>
                                      </w:r>
                                    </w:p>
                                  </w:txbxContent>
                                </v:textbox>
                              </v:shape>
                              <v:shape id="Straight Arrow Connector 100" o:spid="_x0000_s1044" type="#_x0000_t32" style="position:absolute;left:30901;top:4716;width:1996;height:24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Nlc8MAAADcAAAADwAAAGRycy9kb3ducmV2LnhtbESPQWvDMAyF74P9B6PBbou9wkpJ65YR&#10;KOw0SFd6VmM1CYvlYLtNtl8/HQq7Sbyn9z5tdrMf1I1i6gNbeC0MKOImuJ5bC8ev/csKVMrIDofA&#10;ZOGHEuy2jw8bLF2YuKbbIbdKQjiVaKHLeSy1Tk1HHlMRRmLRLiF6zLLGVruIk4T7QS+MWWqPPUtD&#10;hyNVHTXfh6u3cL6O6W1By309xaoy9eQ/fy8na5+f5vc1qExz/jffrz+c4BvBl2dkAr3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DZXPDAAAA3AAAAA8AAAAAAAAAAAAA&#10;AAAAoQIAAGRycy9kb3ducmV2LnhtbFBLBQYAAAAABAAEAPkAAACRAwAAAAA=&#10;" strokecolor="black [3200]" strokeweight="1pt">
                                <v:stroke endarrow="open" joinstyle="miter"/>
                              </v:shape>
                              <v:group id="Group 105" o:spid="_x0000_s1045" style="position:absolute;left:9890;top:-95;width:23007;height:13507" coordorigin="9890,-95" coordsize="23006,13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Text Box 261" o:spid="_x0000_s1046" type="#_x0000_t202" style="position:absolute;left:9890;top:10436;width:12954;height:2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OOOMMA&#10;AADcAAAADwAAAGRycy9kb3ducmV2LnhtbERPS4vCMBC+C/sfwgheZE1VEK1GWdxV9iY+QI9DM7bV&#10;ZlKaaKu/3iwIe5uP7zmzRWMKcafK5ZYV9HsRCOLE6pxTBYf96nMMwnlkjYVlUvAgB4v5R2uGsbY1&#10;b+m+86kIIexiVJB5X8ZSuiQjg65nS+LAnW1l0AdYpVJXWIdwU8hBFI2kwZxDQ4YlLTNKrrubUZB8&#10;H5v95PCYjIebZ72+nH42g+5VqU67+ZqC8NT4f/Hb/avD/GgEf8+EC+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OOOMMAAADcAAAADwAAAAAAAAAAAAAAAACYAgAAZHJzL2Rv&#10;d25yZXYueG1sUEsFBgAAAAAEAAQA9QAAAIgDAAAAAA==&#10;" filled="f" strokecolor="black [3200]" strokeweight="1.75pt">
                                  <v:stroke endarrow="open"/>
                                  <v:textbox>
                                    <w:txbxContent>
                                      <w:p w14:paraId="56D7CA8B" w14:textId="77777777" w:rsidR="00910A19" w:rsidRDefault="00910A19" w:rsidP="0094763A">
                                        <w:pPr>
                                          <w:pStyle w:val="Box"/>
                                        </w:pPr>
                                        <w:r>
                                          <w:t>Group Status</w:t>
                                        </w:r>
                                      </w:p>
                                    </w:txbxContent>
                                  </v:textbox>
                                </v:shape>
                                <v:shape id="Straight Arrow Connector 111" o:spid="_x0000_s1047" type="#_x0000_t32" style="position:absolute;left:22843;top:7122;width:10054;height:33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KGVcIAAADcAAAADwAAAGRycy9kb3ducmV2LnhtbERP32vCMBB+H/g/hBN8m2kFN6lGkYHb&#10;YC9Ox56P5myqzSU2Wdv992Yw8O0+vp+32gy2ER21oXasIJ9mIIhLp2uuFHwdd48LECEia2wck4Jf&#10;CrBZjx5WWGjX8yd1h1iJFMKhQAUmRl9IGUpDFsPUeeLEnVxrMSbYVlK32Kdw28hZlj1JizWnBoOe&#10;XgyVl8OPVfB9NbP5df96Ob953tnOPx8X/YdSk/GwXYKINMS7+N/9rtP8PIe/Z9IFc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KGVcIAAADcAAAADwAAAAAAAAAAAAAA&#10;AAChAgAAZHJzL2Rvd25yZXYueG1sUEsFBgAAAAAEAAQA+QAAAJADAAAAAA==&#10;" strokecolor="black [3200]" strokeweight="1pt">
                                  <v:stroke endarrow="open" joinstyle="miter"/>
                                </v:shape>
                                <v:shape id="Text Box 212" o:spid="_x0000_s1048" type="#_x0000_t202" style="position:absolute;left:11221;top:-95;width:19573;height:5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lMQA&#10;AADcAAAADwAAAGRycy9kb3ducmV2LnhtbERPTWvCQBC9C/6HZYTedGMD2kZX0UJpLV40vfQ2ZMck&#10;mp2N2VWjv74rCN7m8T5nOm9NJc7UuNKyguEgAkGcWV1yruA3/ey/gXAeWWNlmRRcycF81u1MMdH2&#10;whs6b30uQgi7BBUU3teJlC4ryKAb2Jo4cDvbGPQBNrnUDV5CuKnkaxSNpMGSQ0OBNX0UlB22J6Pg&#10;S4+Pf2m8v61XJ/c+WqU/cbk8KvXSaxcTEJ5a/xQ/3N86zB/GcH8mXC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lpTEAAAA3AAAAA8AAAAAAAAAAAAAAAAAmAIAAGRycy9k&#10;b3ducmV2LnhtbFBLBQYAAAAABAAEAPUAAACJAwAAAAA=&#10;" filled="f" strokecolor="black [3200]" strokeweight="1.75pt">
                                  <v:stroke endarrow="open"/>
                                  <v:textbox>
                                    <w:txbxContent>
                                      <w:p w14:paraId="2FC1767D" w14:textId="77777777" w:rsidR="00910A19" w:rsidRDefault="00910A19" w:rsidP="0094763A">
                                        <w:pPr>
                                          <w:pStyle w:val="Box"/>
                                        </w:pPr>
                                        <w:r>
                                          <w:t>Pre-test identification (ID)</w:t>
                                        </w:r>
                                      </w:p>
                                    </w:txbxContent>
                                  </v:textbox>
                                </v:shape>
                              </v:group>
                            </v:group>
                          </v:group>
                        </v:group>
                      </v:group>
                      <v:shape id="Straight Arrow Connector 195" o:spid="_x0000_s1049" type="#_x0000_t32" style="position:absolute;left:37625;top:9715;width:25811;height:15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qDDMMAAADcAAAADwAAAGRycy9kb3ducmV2LnhtbERPS2sCMRC+F/ofwgjealbBardGKYIP&#10;6KVq6XnYTDdbN5O4ibvbf98UBG/z8T1nseptLVpqQuVYwXiUgSAunK64VPB52jzNQYSIrLF2TAp+&#10;KcBq+fiwwFy7jg/UHmMpUgiHHBWYGH0uZSgMWQwj54kT9+0aizHBppS6wS6F21pOsuxZWqw4NRj0&#10;tDZUnI9Xq+DrYibTy8f2/LPzvLGtn53m3btSw0H/9goiUh/v4pt7r9P8lyn8P5Mu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KgwzDAAAA3AAAAA8AAAAAAAAAAAAA&#10;AAAAoQIAAGRycy9kb3ducmV2LnhtbFBLBQYAAAAABAAEAPkAAACRAwAAAAA=&#10;" strokecolor="black [3200]" strokeweight="1pt">
                        <v:stroke endarrow="open" joinstyle="miter"/>
                      </v:shape>
                    </v:group>
                    <v:shape id="Straight Arrow Connector 196" o:spid="_x0000_s1050" type="#_x0000_t32" style="position:absolute;left:13049;top:13633;width:10190;height:8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NG8AAAADcAAAADwAAAGRycy9kb3ducmV2LnhtbERPTYvCMBC9L/gfwgje1lTBslajSEHw&#10;tFAVz2MztsVmUpJou/56s7Cwt3m8z1lvB9OKJznfWFYwmyYgiEurG64UnE/7zy8QPiBrbC2Tgh/y&#10;sN2MPtaYadtzQc9jqEQMYZ+hgjqELpPSlzUZ9FPbEUfuZp3BEKGrpHbYx3DTynmSpNJgw7Ghxo7y&#10;msr78WEUXB+dX8wp3Re9y/Ok6M3363ZRajIedisQgYbwL/5zH3Scv0zh95l4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jszRvAAAAA3AAAAA8AAAAAAAAAAAAAAAAA&#10;oQIAAGRycy9kb3ducmV2LnhtbFBLBQYAAAAABAAEAPkAAACOAwAAAAA=&#10;" strokecolor="black [3200]" strokeweight="1pt">
                      <v:stroke endarrow="open" joinstyle="miter"/>
                    </v:shape>
                    <v:shape id="Straight Arrow Connector 197" o:spid="_x0000_s1051" type="#_x0000_t32" style="position:absolute;left:13049;top:13335;width:20480;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S44MIAAADcAAAADwAAAGRycy9kb3ducmV2LnhtbERPTWsCMRC9F/wPYQRvNatg1a1RpGBb&#10;8NKq9Dxspputm0ncpLvrvzdCobd5vM9ZbXpbi5aaUDlWMBlnIIgLpysuFZyOu8cFiBCRNdaOScGV&#10;AmzWg4cV5tp1/EntIZYihXDIUYGJ0edShsKQxTB2njhx366xGBNsSqkb7FK4reU0y56kxYpTg0FP&#10;L4aK8+HXKvi6mOns8vF6/nnzvLOtnx8X3V6p0bDfPoOI1Md/8Z/7Xaf5yzncn0kX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S44MIAAADcAAAADwAAAAAAAAAAAAAA&#10;AAChAgAAZHJzL2Rvd25yZXYueG1sUEsFBgAAAAAEAAQA+QAAAJADAAAAAA==&#10;" strokecolor="black [3200]" strokeweight="1pt">
                      <v:stroke endarrow="open" joinstyle="miter"/>
                    </v:shape>
                    <v:shape id="Straight Arrow Connector 198" o:spid="_x0000_s1052" type="#_x0000_t32" style="position:absolute;left:13144;top:9620;width:38100;height:2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sksUAAADcAAAADwAAAGRycy9kb3ducmV2LnhtbESPQU/DMAyF75P2HyIjcdtSJgGjWzZN&#10;SAMkLrChna3GNGWNkzWhLf8eH5C42XrP731eb0ffqp661AQ2cDMvQBFXwTZcG/g47mdLUCkjW2wD&#10;k4EfSrDdTCdrLG0Y+J36Q66VhHAq0YDLOZZap8qRxzQPkVi0z9B5zLJ2tbYdDhLuW70oijvtsWFp&#10;cBjp0VF1Pnx7A6eLW9xe3p7OX8+R976P98fl8GrM9dW4W4HKNOZ/89/1ixX8B6GVZ2QCv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sksUAAADcAAAADwAAAAAAAAAA&#10;AAAAAAChAgAAZHJzL2Rvd25yZXYueG1sUEsFBgAAAAAEAAQA+QAAAJMDAAAAAA==&#10;" strokecolor="black [3200]" strokeweight="1pt">
                      <v:stroke endarrow="open" joinstyle="miter"/>
                    </v:shape>
                  </v:group>
                </v:group>
                <v:shape id="Straight Arrow Connector 1" o:spid="_x0000_s1053" type="#_x0000_t32" style="position:absolute;left:6858;top:5047;width:4280;height:55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XlpcAAAADaAAAADwAAAGRycy9kb3ducmV2LnhtbERPS2sCMRC+F/wPYYTealbBKlujFMFa&#10;6MUXnofNdLN1M4mbdHf77xtB8DR8fM9ZrHpbi5aaUDlWMB5lIIgLpysuFZyOm5c5iBCRNdaOScEf&#10;BVgtB08LzLXreE/tIZYihXDIUYGJ0edShsKQxTBynjhx366xGBNsSqkb7FK4reUky16lxYpTg0FP&#10;a0PF5fBrFZyvZjK97j4uP1vPG9v62XHefSn1POzf30BE6uNDfHd/6jQfbq/crl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F5aXAAAAA2gAAAA8AAAAAAAAAAAAAAAAA&#10;oQIAAGRycy9kb3ducmV2LnhtbFBLBQYAAAAABAAEAPkAAACOAwAAAAA=&#10;" strokecolor="black [3200]" strokeweight="1pt">
                  <v:stroke endarrow="open" joinstyle="miter"/>
                </v:shape>
              </v:group>
            </w:pict>
          </mc:Fallback>
        </mc:AlternateContent>
      </w:r>
      <w:r w:rsidR="0094763A" w:rsidRPr="00AF1410">
        <w:rPr>
          <w:rFonts w:asciiTheme="majorBidi" w:eastAsia="Times New Roman" w:hAnsiTheme="majorBidi" w:cstheme="majorBidi"/>
          <w:noProof/>
        </w:rPr>
        <mc:AlternateContent>
          <mc:Choice Requires="wpg">
            <w:drawing>
              <wp:anchor distT="0" distB="0" distL="114300" distR="114300" simplePos="0" relativeHeight="251656192" behindDoc="0" locked="0" layoutInCell="1" allowOverlap="1" wp14:anchorId="65A5104E" wp14:editId="086F5C94">
                <wp:simplePos x="0" y="0"/>
                <wp:positionH relativeFrom="column">
                  <wp:posOffset>12455525</wp:posOffset>
                </wp:positionH>
                <wp:positionV relativeFrom="paragraph">
                  <wp:posOffset>5666105</wp:posOffset>
                </wp:positionV>
                <wp:extent cx="2933700" cy="2743200"/>
                <wp:effectExtent l="0" t="0" r="19050" b="19050"/>
                <wp:wrapNone/>
                <wp:docPr id="56" name="Group 56"/>
                <wp:cNvGraphicFramePr/>
                <a:graphic xmlns:a="http://schemas.openxmlformats.org/drawingml/2006/main">
                  <a:graphicData uri="http://schemas.microsoft.com/office/word/2010/wordprocessingGroup">
                    <wpg:wgp>
                      <wpg:cNvGrpSpPr/>
                      <wpg:grpSpPr>
                        <a:xfrm>
                          <a:off x="0" y="0"/>
                          <a:ext cx="2933700" cy="2743200"/>
                          <a:chOff x="0" y="0"/>
                          <a:chExt cx="2933700" cy="2562045"/>
                        </a:xfrm>
                      </wpg:grpSpPr>
                      <wps:wsp>
                        <wps:cNvPr id="116" name="Text Box 309"/>
                        <wps:cNvSpPr txBox="1"/>
                        <wps:spPr>
                          <a:xfrm>
                            <a:off x="0" y="0"/>
                            <a:ext cx="2933700" cy="2562045"/>
                          </a:xfrm>
                          <a:prstGeom prst="rect">
                            <a:avLst/>
                          </a:prstGeom>
                          <a:noFill/>
                          <a:ln w="6350">
                            <a:solidFill>
                              <a:prstClr val="black"/>
                            </a:solid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F613612" w14:textId="77777777" w:rsidR="00910A19" w:rsidRDefault="00910A19" w:rsidP="0094763A">
                              <w:pPr>
                                <w:pStyle w:val="Box"/>
                                <w:ind w:left="720" w:firstLine="720"/>
                                <w:jc w:val="left"/>
                              </w:pPr>
                              <w:r>
                                <w:t>Path Estimates</w:t>
                              </w:r>
                            </w:p>
                            <w:p w14:paraId="4F644461" w14:textId="77777777" w:rsidR="00910A19" w:rsidRDefault="00910A19" w:rsidP="0094763A">
                              <w:pPr>
                                <w:pStyle w:val="Box"/>
                                <w:ind w:left="720" w:firstLine="360"/>
                                <w:jc w:val="left"/>
                              </w:pPr>
                              <w:r>
                                <w:t>Varies by group</w:t>
                              </w:r>
                            </w:p>
                            <w:p w14:paraId="54A0102F" w14:textId="77777777" w:rsidR="00910A19" w:rsidRDefault="00910A19" w:rsidP="0094763A">
                              <w:pPr>
                                <w:pStyle w:val="Box"/>
                              </w:pPr>
                              <w:r>
                                <w:t xml:space="preserve">     Invariant across groups</w:t>
                              </w:r>
                            </w:p>
                            <w:p w14:paraId="1B99B7D7" w14:textId="77777777" w:rsidR="00910A19" w:rsidRDefault="00910A19" w:rsidP="0094763A">
                              <w:pPr>
                                <w:pStyle w:val="Box"/>
                              </w:pPr>
                              <w:r>
                                <w:t>D Durable, F Fragile</w:t>
                              </w:r>
                            </w:p>
                            <w:p w14:paraId="732E61A2" w14:textId="77777777" w:rsidR="00910A19" w:rsidRDefault="00910A19" w:rsidP="0094763A">
                              <w:pPr>
                                <w:pStyle w:val="Box"/>
                              </w:pPr>
                              <w:proofErr w:type="gramStart"/>
                              <w:r>
                                <w:rPr>
                                  <w:vertAlign w:val="subscript"/>
                                </w:rPr>
                                <w:t>ns</w:t>
                              </w:r>
                              <w:proofErr w:type="gramEnd"/>
                              <w:r>
                                <w:t xml:space="preserve"> not significant</w:t>
                              </w:r>
                            </w:p>
                            <w:p w14:paraId="55647C56" w14:textId="77777777" w:rsidR="00910A19" w:rsidRDefault="00910A19" w:rsidP="0094763A">
                              <w:pPr>
                                <w:pStyle w:val="Box"/>
                              </w:pPr>
                              <w:r>
                                <w:t>No superscript p ≤ .15</w:t>
                              </w:r>
                            </w:p>
                            <w:p w14:paraId="0B02CC15" w14:textId="77777777" w:rsidR="00910A19" w:rsidRDefault="00910A19" w:rsidP="0094763A">
                              <w:pPr>
                                <w:pStyle w:val="Box"/>
                                <w:ind w:left="360"/>
                                <w:jc w:val="left"/>
                              </w:pPr>
                              <w:r>
                                <w:t xml:space="preserve">             * </w:t>
                              </w:r>
                              <w:proofErr w:type="gramStart"/>
                              <w:r>
                                <w:t>p</w:t>
                              </w:r>
                              <w:proofErr w:type="gramEnd"/>
                              <w:r>
                                <w:t xml:space="preserve"> ≤ .05, ** p ≤ .001</w:t>
                              </w:r>
                            </w:p>
                            <w:p w14:paraId="055BF722" w14:textId="77777777" w:rsidR="00910A19" w:rsidRDefault="00910A19" w:rsidP="0094763A">
                              <w:pPr>
                                <w:pStyle w:val="Box"/>
                                <w:ind w:left="360"/>
                              </w:pPr>
                              <w:r>
                                <w:rPr>
                                  <w:b/>
                                  <w:bCs/>
                                </w:rPr>
                                <w:t>Bold</w:t>
                              </w:r>
                              <w:r>
                                <w:t xml:space="preserve"> reliable group 95% CI contrast</w:t>
                              </w:r>
                            </w:p>
                            <w:p w14:paraId="34247AFD" w14:textId="77777777" w:rsidR="00910A19" w:rsidRDefault="00910A19" w:rsidP="0094763A">
                              <w:pPr>
                                <w:pStyle w:val="Box"/>
                                <w:ind w:left="360"/>
                              </w:pPr>
                            </w:p>
                            <w:p w14:paraId="768F191E" w14:textId="77777777" w:rsidR="00910A19" w:rsidRDefault="00910A19" w:rsidP="0094763A">
                              <w:pPr>
                                <w:pStyle w:val="Box"/>
                                <w:ind w:left="360"/>
                              </w:pPr>
                              <w:r>
                                <w:t>Model Fit</w:t>
                              </w:r>
                            </w:p>
                            <w:p w14:paraId="6AC3929A" w14:textId="77777777" w:rsidR="00910A19" w:rsidRDefault="00910A19" w:rsidP="0094763A">
                              <w:pPr>
                                <w:pStyle w:val="Box"/>
                              </w:pPr>
                              <w:r>
                                <w:t>χ2 (14) = 23.03, p = .06</w:t>
                              </w:r>
                            </w:p>
                            <w:p w14:paraId="6BDBFDC7" w14:textId="77777777" w:rsidR="00910A19" w:rsidRDefault="00910A19" w:rsidP="0094763A">
                              <w:pPr>
                                <w:pStyle w:val="Box"/>
                              </w:pPr>
                              <w:r>
                                <w:t>Scaling Correction Factor for MLR: 1.3375</w:t>
                              </w:r>
                            </w:p>
                            <w:p w14:paraId="71A3A158" w14:textId="77777777" w:rsidR="00910A19" w:rsidRDefault="00910A19" w:rsidP="0094763A">
                              <w:pPr>
                                <w:pStyle w:val="Box"/>
                              </w:pPr>
                              <w:r>
                                <w:t>TLI = .952; CFI = .994</w:t>
                              </w:r>
                            </w:p>
                            <w:p w14:paraId="2D719618" w14:textId="77777777" w:rsidR="00910A19" w:rsidRDefault="00910A19" w:rsidP="0094763A">
                              <w:pPr>
                                <w:pStyle w:val="Box"/>
                              </w:pPr>
                              <w:r>
                                <w:t xml:space="preserve">RMSEA = .028; </w:t>
                              </w:r>
                              <w:proofErr w:type="spellStart"/>
                              <w:r>
                                <w:t>p</w:t>
                              </w:r>
                              <w:r>
                                <w:rPr>
                                  <w:vertAlign w:val="subscript"/>
                                </w:rPr>
                                <w:t>close</w:t>
                              </w:r>
                              <w:proofErr w:type="spellEnd"/>
                              <w:r>
                                <w:t xml:space="preserve"> = .970</w:t>
                              </w:r>
                            </w:p>
                            <w:p w14:paraId="7997EA8F" w14:textId="77777777" w:rsidR="00910A19" w:rsidRDefault="00910A19" w:rsidP="0094763A">
                              <w:pPr>
                                <w:pStyle w:val="Box"/>
                              </w:pPr>
                            </w:p>
                            <w:p w14:paraId="540E79F7" w14:textId="77777777" w:rsidR="00910A19" w:rsidRDefault="00910A19" w:rsidP="0094763A">
                              <w:pPr>
                                <w:pStyle w:val="Box"/>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Straight Arrow Connector 117"/>
                        <wps:cNvCnPr/>
                        <wps:spPr>
                          <a:xfrm flipV="1">
                            <a:off x="207034" y="336430"/>
                            <a:ext cx="450850" cy="13449"/>
                          </a:xfrm>
                          <a:prstGeom prst="straightConnector1">
                            <a:avLst/>
                          </a:prstGeom>
                          <a:ln w="12700">
                            <a:prstDash val="sysDash"/>
                            <a:tailEnd type="arrow"/>
                          </a:ln>
                        </wps:spPr>
                        <wps:style>
                          <a:lnRef idx="1">
                            <a:schemeClr val="dk1"/>
                          </a:lnRef>
                          <a:fillRef idx="0">
                            <a:schemeClr val="dk1"/>
                          </a:fillRef>
                          <a:effectRef idx="0">
                            <a:schemeClr val="dk1"/>
                          </a:effectRef>
                          <a:fontRef idx="minor">
                            <a:schemeClr val="tx1"/>
                          </a:fontRef>
                        </wps:style>
                        <wps:bodyPr/>
                      </wps:wsp>
                      <wps:wsp>
                        <wps:cNvPr id="118" name="Straight Arrow Connector 118"/>
                        <wps:cNvCnPr/>
                        <wps:spPr>
                          <a:xfrm flipV="1">
                            <a:off x="241540" y="543464"/>
                            <a:ext cx="400050" cy="14122"/>
                          </a:xfrm>
                          <a:prstGeom prst="straightConnector1">
                            <a:avLst/>
                          </a:prstGeom>
                          <a:ln w="38100">
                            <a:prstDash val="solid"/>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65A5104E" id="Group 56" o:spid="_x0000_s1054" style="position:absolute;margin-left:980.75pt;margin-top:446.15pt;width:231pt;height:3in;z-index:251656192;mso-height-relative:margin" coordsize="29337,2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">
                <v:shape id="Text Box 309" o:spid="_x0000_s1055" type="#_x0000_t202" style="position:absolute;width:29337;height:2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GM2MQA&#10;AADcAAAADwAAAGRycy9kb3ducmV2LnhtbERPTWsCMRC9F/wPYYTealahVlajlFKhghSqUnscN+Nm&#10;aTJZN+m69dcbodDbPN7nzBads6KlJlSeFQwHGQjiwuuKSwW77fJhAiJEZI3WMyn4pQCLee9uhrn2&#10;Z/6gdhNLkUI45KjAxFjnUobCkMMw8DVx4o6+cRgTbEqpGzyncGflKMvG0mHFqcFgTS+Giu/Nj1Ow&#10;/tyfXpfvX9meDrZ6bO2TWV0OSt33u+cpiEhd/Bf/ud90mj8cw+2ZdIG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RjNjEAAAA3AAAAA8AAAAAAAAAAAAAAAAAmAIAAGRycy9k&#10;b3ducmV2LnhtbFBLBQYAAAAABAAEAPUAAACJAwAAAAA=&#10;" filled="f" strokeweight=".5pt">
                  <v:textbox>
                    <w:txbxContent>
                      <w:p w14:paraId="7F613612" w14:textId="77777777" w:rsidR="00910A19" w:rsidRDefault="00910A19" w:rsidP="0094763A">
                        <w:pPr>
                          <w:pStyle w:val="Box"/>
                          <w:ind w:left="720" w:firstLine="720"/>
                          <w:jc w:val="left"/>
                        </w:pPr>
                        <w:r>
                          <w:t>Path Estimates</w:t>
                        </w:r>
                      </w:p>
                      <w:p w14:paraId="4F644461" w14:textId="77777777" w:rsidR="00910A19" w:rsidRDefault="00910A19" w:rsidP="0094763A">
                        <w:pPr>
                          <w:pStyle w:val="Box"/>
                          <w:ind w:left="720" w:firstLine="360"/>
                          <w:jc w:val="left"/>
                        </w:pPr>
                        <w:r>
                          <w:t>Varies by group</w:t>
                        </w:r>
                      </w:p>
                      <w:p w14:paraId="54A0102F" w14:textId="77777777" w:rsidR="00910A19" w:rsidRDefault="00910A19" w:rsidP="0094763A">
                        <w:pPr>
                          <w:pStyle w:val="Box"/>
                        </w:pPr>
                        <w:r>
                          <w:t xml:space="preserve">     Invariant across groups</w:t>
                        </w:r>
                      </w:p>
                      <w:p w14:paraId="1B99B7D7" w14:textId="77777777" w:rsidR="00910A19" w:rsidRDefault="00910A19" w:rsidP="0094763A">
                        <w:pPr>
                          <w:pStyle w:val="Box"/>
                        </w:pPr>
                        <w:r>
                          <w:t>D Durable, F Fragile</w:t>
                        </w:r>
                      </w:p>
                      <w:p w14:paraId="732E61A2" w14:textId="77777777" w:rsidR="00910A19" w:rsidRDefault="00910A19" w:rsidP="0094763A">
                        <w:pPr>
                          <w:pStyle w:val="Box"/>
                        </w:pPr>
                        <w:proofErr w:type="gramStart"/>
                        <w:r>
                          <w:rPr>
                            <w:vertAlign w:val="subscript"/>
                          </w:rPr>
                          <w:t>ns</w:t>
                        </w:r>
                        <w:proofErr w:type="gramEnd"/>
                        <w:r>
                          <w:t xml:space="preserve"> not significant</w:t>
                        </w:r>
                      </w:p>
                      <w:p w14:paraId="55647C56" w14:textId="77777777" w:rsidR="00910A19" w:rsidRDefault="00910A19" w:rsidP="0094763A">
                        <w:pPr>
                          <w:pStyle w:val="Box"/>
                        </w:pPr>
                        <w:r>
                          <w:t>No superscript p ≤ .15</w:t>
                        </w:r>
                      </w:p>
                      <w:p w14:paraId="0B02CC15" w14:textId="77777777" w:rsidR="00910A19" w:rsidRDefault="00910A19" w:rsidP="0094763A">
                        <w:pPr>
                          <w:pStyle w:val="Box"/>
                          <w:ind w:left="360"/>
                          <w:jc w:val="left"/>
                        </w:pPr>
                        <w:r>
                          <w:t xml:space="preserve">             * </w:t>
                        </w:r>
                        <w:proofErr w:type="gramStart"/>
                        <w:r>
                          <w:t>p</w:t>
                        </w:r>
                        <w:proofErr w:type="gramEnd"/>
                        <w:r>
                          <w:t xml:space="preserve"> ≤ .05, ** p ≤ .001</w:t>
                        </w:r>
                      </w:p>
                      <w:p w14:paraId="055BF722" w14:textId="77777777" w:rsidR="00910A19" w:rsidRDefault="00910A19" w:rsidP="0094763A">
                        <w:pPr>
                          <w:pStyle w:val="Box"/>
                          <w:ind w:left="360"/>
                        </w:pPr>
                        <w:r>
                          <w:rPr>
                            <w:b/>
                            <w:bCs/>
                          </w:rPr>
                          <w:t>Bold</w:t>
                        </w:r>
                        <w:r>
                          <w:t xml:space="preserve"> reliable group 95% CI contrast</w:t>
                        </w:r>
                      </w:p>
                      <w:p w14:paraId="34247AFD" w14:textId="77777777" w:rsidR="00910A19" w:rsidRDefault="00910A19" w:rsidP="0094763A">
                        <w:pPr>
                          <w:pStyle w:val="Box"/>
                          <w:ind w:left="360"/>
                        </w:pPr>
                      </w:p>
                      <w:p w14:paraId="768F191E" w14:textId="77777777" w:rsidR="00910A19" w:rsidRDefault="00910A19" w:rsidP="0094763A">
                        <w:pPr>
                          <w:pStyle w:val="Box"/>
                          <w:ind w:left="360"/>
                        </w:pPr>
                        <w:r>
                          <w:t>Model Fit</w:t>
                        </w:r>
                      </w:p>
                      <w:p w14:paraId="6AC3929A" w14:textId="77777777" w:rsidR="00910A19" w:rsidRDefault="00910A19" w:rsidP="0094763A">
                        <w:pPr>
                          <w:pStyle w:val="Box"/>
                        </w:pPr>
                        <w:r>
                          <w:t>χ2 (14) = 23.03, p = .06</w:t>
                        </w:r>
                      </w:p>
                      <w:p w14:paraId="6BDBFDC7" w14:textId="77777777" w:rsidR="00910A19" w:rsidRDefault="00910A19" w:rsidP="0094763A">
                        <w:pPr>
                          <w:pStyle w:val="Box"/>
                        </w:pPr>
                        <w:r>
                          <w:t>Scaling Correction Factor for MLR: 1.3375</w:t>
                        </w:r>
                      </w:p>
                      <w:p w14:paraId="71A3A158" w14:textId="77777777" w:rsidR="00910A19" w:rsidRDefault="00910A19" w:rsidP="0094763A">
                        <w:pPr>
                          <w:pStyle w:val="Box"/>
                        </w:pPr>
                        <w:r>
                          <w:t>TLI = .952; CFI = .994</w:t>
                        </w:r>
                      </w:p>
                      <w:p w14:paraId="2D719618" w14:textId="77777777" w:rsidR="00910A19" w:rsidRDefault="00910A19" w:rsidP="0094763A">
                        <w:pPr>
                          <w:pStyle w:val="Box"/>
                        </w:pPr>
                        <w:r>
                          <w:t xml:space="preserve">RMSEA = .028; </w:t>
                        </w:r>
                        <w:proofErr w:type="spellStart"/>
                        <w:r>
                          <w:t>p</w:t>
                        </w:r>
                        <w:r>
                          <w:rPr>
                            <w:vertAlign w:val="subscript"/>
                          </w:rPr>
                          <w:t>close</w:t>
                        </w:r>
                        <w:proofErr w:type="spellEnd"/>
                        <w:r>
                          <w:t xml:space="preserve"> = .970</w:t>
                        </w:r>
                      </w:p>
                      <w:p w14:paraId="7997EA8F" w14:textId="77777777" w:rsidR="00910A19" w:rsidRDefault="00910A19" w:rsidP="0094763A">
                        <w:pPr>
                          <w:pStyle w:val="Box"/>
                        </w:pPr>
                      </w:p>
                      <w:p w14:paraId="540E79F7" w14:textId="77777777" w:rsidR="00910A19" w:rsidRDefault="00910A19" w:rsidP="0094763A">
                        <w:pPr>
                          <w:pStyle w:val="Box"/>
                        </w:pPr>
                      </w:p>
                    </w:txbxContent>
                  </v:textbox>
                </v:shape>
                <v:shape id="Straight Arrow Connector 117" o:spid="_x0000_s1056" type="#_x0000_t32" style="position:absolute;left:2070;top:3364;width:4508;height:1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SFsMAAAADcAAAADwAAAGRycy9kb3ducmV2LnhtbERP24rCMBB9X/Afwgi+LJoq4qUaxQuy&#10;66OXDxiasS02k5LEWv/eCAv7NodzneW6NZVoyPnSsoLhIAFBnFldcq7gejn0ZyB8QNZYWSYFL/Kw&#10;XnW+lphq++QTNeeQixjCPkUFRQh1KqXPCjLoB7YmjtzNOoMhQpdL7fAZw00lR0kykQZLjg0F1rQr&#10;KLufH0bBz9gd5tVje5zcdLP/Ns0cy2NQqtdtNwsQgdrwL/5z/+o4fziFzzPxAr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0hbDAAAAA3AAAAA8AAAAAAAAAAAAAAAAA&#10;oQIAAGRycy9kb3ducmV2LnhtbFBLBQYAAAAABAAEAPkAAACOAwAAAAA=&#10;" strokecolor="black [3200]" strokeweight="1pt">
                  <v:stroke dashstyle="3 1" endarrow="open" joinstyle="miter"/>
                </v:shape>
                <v:shape id="Straight Arrow Connector 118" o:spid="_x0000_s1057" type="#_x0000_t32" style="position:absolute;left:2415;top:5434;width:4000;height:1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hacYAAADcAAAADwAAAGRycy9kb3ducmV2LnhtbESP0WrCQBBF3wv9h2WEvtVNagmSukoo&#10;iIUWi7YfMGSn2Wh2Ns2uGv++8yD0bYZ7594zi9XoO3WmIbaBDeTTDBRxHWzLjYHvr/XjHFRMyBa7&#10;wGTgShFWy/u7BZY2XHhH531qlIRwLNGAS6kvtY61I49xGnpi0X7C4DHJOjTaDniRcN/ppywrtMeW&#10;pcFhT6+O6uP+5A3Y4r1yu+dqs/2c/eaH9fWjmB3mxjxMxuoFVKIx/Ztv129W8HOhlWdkAr3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2IWnGAAAA3AAAAA8AAAAAAAAA&#10;AAAAAAAAoQIAAGRycy9kb3ducmV2LnhtbFBLBQYAAAAABAAEAPkAAACUAwAAAAA=&#10;" strokecolor="black [3200]" strokeweight="3pt">
                  <v:stroke endarrow="open" joinstyle="miter"/>
                </v:shape>
              </v:group>
            </w:pict>
          </mc:Fallback>
        </mc:AlternateContent>
      </w:r>
    </w:p>
    <w:p w14:paraId="57466D0E" w14:textId="77777777" w:rsidR="0094763A" w:rsidRPr="00AF1410" w:rsidRDefault="0094763A">
      <w:pPr>
        <w:rPr>
          <w:rFonts w:asciiTheme="majorBidi" w:hAnsiTheme="majorBidi" w:cstheme="majorBidi"/>
          <w:b/>
          <w:bCs/>
        </w:rPr>
      </w:pPr>
    </w:p>
    <w:p w14:paraId="43D299DD" w14:textId="77777777" w:rsidR="0094763A" w:rsidRPr="00AF1410" w:rsidRDefault="0094763A">
      <w:pPr>
        <w:rPr>
          <w:rFonts w:asciiTheme="majorBidi" w:hAnsiTheme="majorBidi" w:cstheme="majorBidi"/>
          <w:b/>
          <w:bCs/>
        </w:rPr>
      </w:pPr>
    </w:p>
    <w:p w14:paraId="01657CB8" w14:textId="77777777" w:rsidR="0094763A" w:rsidRPr="00AF1410" w:rsidRDefault="0094763A">
      <w:pPr>
        <w:rPr>
          <w:rFonts w:asciiTheme="majorBidi" w:hAnsiTheme="majorBidi" w:cstheme="majorBidi"/>
          <w:b/>
          <w:bCs/>
        </w:rPr>
      </w:pPr>
    </w:p>
    <w:p w14:paraId="2D6E529F" w14:textId="77777777" w:rsidR="0094763A" w:rsidRPr="00AF1410" w:rsidRDefault="0094763A">
      <w:pPr>
        <w:rPr>
          <w:rFonts w:asciiTheme="majorBidi" w:hAnsiTheme="majorBidi" w:cstheme="majorBidi"/>
          <w:b/>
          <w:bCs/>
        </w:rPr>
      </w:pPr>
    </w:p>
    <w:p w14:paraId="7C6464F1" w14:textId="77777777" w:rsidR="0094763A" w:rsidRPr="00AF1410" w:rsidRDefault="0094763A">
      <w:pPr>
        <w:rPr>
          <w:rFonts w:asciiTheme="majorBidi" w:hAnsiTheme="majorBidi" w:cstheme="majorBidi"/>
          <w:b/>
          <w:bCs/>
        </w:rPr>
      </w:pPr>
    </w:p>
    <w:p w14:paraId="32816C52" w14:textId="77777777" w:rsidR="0094763A" w:rsidRPr="00AF1410" w:rsidRDefault="0094763A">
      <w:pPr>
        <w:rPr>
          <w:rFonts w:asciiTheme="majorBidi" w:hAnsiTheme="majorBidi" w:cstheme="majorBidi"/>
          <w:b/>
          <w:bCs/>
        </w:rPr>
      </w:pPr>
    </w:p>
    <w:p w14:paraId="2A256446" w14:textId="77777777" w:rsidR="0094763A" w:rsidRPr="00AF1410" w:rsidRDefault="0094763A">
      <w:pPr>
        <w:rPr>
          <w:rFonts w:asciiTheme="majorBidi" w:hAnsiTheme="majorBidi" w:cstheme="majorBidi"/>
          <w:b/>
          <w:bCs/>
        </w:rPr>
      </w:pPr>
    </w:p>
    <w:p w14:paraId="7784AD24" w14:textId="77777777" w:rsidR="0094763A" w:rsidRPr="00AF1410" w:rsidRDefault="0094763A">
      <w:pPr>
        <w:rPr>
          <w:rFonts w:asciiTheme="majorBidi" w:hAnsiTheme="majorBidi" w:cstheme="majorBidi"/>
          <w:b/>
          <w:bCs/>
        </w:rPr>
      </w:pPr>
    </w:p>
    <w:p w14:paraId="37F32482" w14:textId="77777777" w:rsidR="0094763A" w:rsidRPr="00AF1410" w:rsidRDefault="0094763A">
      <w:pPr>
        <w:rPr>
          <w:rFonts w:asciiTheme="majorBidi" w:hAnsiTheme="majorBidi" w:cstheme="majorBidi"/>
          <w:b/>
          <w:bCs/>
        </w:rPr>
      </w:pPr>
    </w:p>
    <w:p w14:paraId="05CC4E65" w14:textId="77777777" w:rsidR="0094763A" w:rsidRPr="00AF1410" w:rsidRDefault="0094763A">
      <w:pPr>
        <w:rPr>
          <w:rFonts w:asciiTheme="majorBidi" w:hAnsiTheme="majorBidi" w:cstheme="majorBidi"/>
          <w:b/>
          <w:bCs/>
        </w:rPr>
      </w:pPr>
    </w:p>
    <w:p w14:paraId="09E830E4" w14:textId="77777777" w:rsidR="00BD7E7B" w:rsidRDefault="0094763A" w:rsidP="00C1457A">
      <w:pPr>
        <w:rPr>
          <w:ins w:id="106" w:author="Kevin Durrheim" w:date="2017-06-15T09:01:00Z"/>
          <w:rFonts w:asciiTheme="majorBidi" w:hAnsiTheme="majorBidi" w:cstheme="majorBidi"/>
          <w:b/>
          <w:bCs/>
        </w:rPr>
      </w:pPr>
      <w:r w:rsidRPr="00AF1410">
        <w:rPr>
          <w:rFonts w:asciiTheme="majorBidi" w:hAnsiTheme="majorBidi" w:cstheme="majorBidi"/>
          <w:b/>
          <w:bCs/>
        </w:rPr>
        <w:t>Figure 1. Theoretical model outlining the temporal/causal directionality of predictions</w:t>
      </w:r>
      <w:r w:rsidR="00C1457A">
        <w:rPr>
          <w:rFonts w:asciiTheme="majorBidi" w:hAnsiTheme="majorBidi" w:cstheme="majorBidi"/>
          <w:b/>
          <w:bCs/>
        </w:rPr>
        <w:t xml:space="preserve"> Group status is known to affect identification before and after interaction, as well as intergroup behaviors such as IGF (see </w:t>
      </w:r>
      <w:proofErr w:type="spellStart"/>
      <w:r w:rsidR="00C1457A">
        <w:rPr>
          <w:rFonts w:asciiTheme="majorBidi" w:hAnsiTheme="majorBidi" w:cstheme="majorBidi"/>
          <w:b/>
          <w:bCs/>
        </w:rPr>
        <w:t>Durrheim</w:t>
      </w:r>
      <w:proofErr w:type="spellEnd"/>
      <w:r w:rsidR="00C1457A">
        <w:rPr>
          <w:rFonts w:asciiTheme="majorBidi" w:hAnsiTheme="majorBidi" w:cstheme="majorBidi"/>
          <w:b/>
          <w:bCs/>
        </w:rPr>
        <w:t xml:space="preserve"> et al., 2016) and OGA. Collective status is also known to affect individual success (e.g., </w:t>
      </w:r>
      <w:proofErr w:type="spellStart"/>
      <w:r w:rsidR="00C1457A">
        <w:rPr>
          <w:rFonts w:asciiTheme="majorBidi" w:hAnsiTheme="majorBidi" w:cstheme="majorBidi"/>
          <w:b/>
          <w:bCs/>
        </w:rPr>
        <w:t>Sidanius</w:t>
      </w:r>
      <w:proofErr w:type="spellEnd"/>
      <w:r w:rsidR="00C1457A">
        <w:rPr>
          <w:rFonts w:asciiTheme="majorBidi" w:hAnsiTheme="majorBidi" w:cstheme="majorBidi"/>
          <w:b/>
          <w:bCs/>
        </w:rPr>
        <w:t xml:space="preserve"> &amp; Pratto, 1999), operationalized here as net token change. We have hypothesized that individual differences in pre-test identification, intergroup behaviors, and token change will all play roles in the process of identification, but that they will have different roles and degrees of importance to post-test identification depending on the structural conditions manipulating interdependence and group (a)symmetries.</w:t>
      </w:r>
    </w:p>
    <w:p w14:paraId="2BA85726" w14:textId="77777777" w:rsidR="00BD7E7B" w:rsidRDefault="00BD7E7B">
      <w:pPr>
        <w:rPr>
          <w:ins w:id="107" w:author="Kevin Durrheim" w:date="2017-06-15T09:01:00Z"/>
          <w:rFonts w:asciiTheme="majorBidi" w:hAnsiTheme="majorBidi" w:cstheme="majorBidi"/>
          <w:b/>
          <w:bCs/>
        </w:rPr>
      </w:pPr>
      <w:ins w:id="108" w:author="Kevin Durrheim" w:date="2017-06-15T09:01:00Z">
        <w:r>
          <w:rPr>
            <w:rFonts w:asciiTheme="majorBidi" w:hAnsiTheme="majorBidi" w:cstheme="majorBidi"/>
            <w:b/>
            <w:bCs/>
          </w:rPr>
          <w:br w:type="page"/>
        </w:r>
      </w:ins>
    </w:p>
    <w:p w14:paraId="742408BF" w14:textId="77777777" w:rsidR="0094763A" w:rsidRPr="00AF1410" w:rsidRDefault="0094763A" w:rsidP="00C1457A">
      <w:pPr>
        <w:rPr>
          <w:rFonts w:asciiTheme="majorBidi" w:hAnsiTheme="majorBidi" w:cstheme="majorBidi"/>
          <w:b/>
          <w:bCs/>
        </w:rPr>
      </w:pPr>
    </w:p>
    <w:p w14:paraId="25706D37" w14:textId="77777777" w:rsidR="00030144" w:rsidRDefault="00030144">
      <w:pPr>
        <w:rPr>
          <w:rFonts w:asciiTheme="majorBidi" w:hAnsiTheme="majorBidi" w:cstheme="majorBidi"/>
          <w:b/>
          <w:bCs/>
        </w:rPr>
      </w:pPr>
    </w:p>
    <w:p w14:paraId="651AAB1F" w14:textId="3DCF0CF8" w:rsidR="005A3846" w:rsidDel="001672CC" w:rsidRDefault="005A3846" w:rsidP="005A3846">
      <w:pPr>
        <w:jc w:val="center"/>
        <w:rPr>
          <w:del w:id="109" w:author="FBZ" w:date="2017-08-01T12:09:00Z"/>
          <w:rFonts w:asciiTheme="majorBidi" w:hAnsiTheme="majorBidi" w:cstheme="majorBidi"/>
          <w:b/>
          <w:bCs/>
        </w:rPr>
      </w:pPr>
      <w:commentRangeStart w:id="110"/>
      <w:commentRangeStart w:id="111"/>
      <w:del w:id="112" w:author="FBZ" w:date="2017-08-01T12:09:00Z">
        <w:r w:rsidDel="001672CC">
          <w:rPr>
            <w:noProof/>
          </w:rPr>
          <w:drawing>
            <wp:inline distT="0" distB="0" distL="0" distR="0" wp14:anchorId="333F3DE2" wp14:editId="1C35CFB6">
              <wp:extent cx="4560277" cy="2743200"/>
              <wp:effectExtent l="0" t="0" r="1206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110"/>
        <w:r w:rsidR="006560B7" w:rsidDel="001672CC">
          <w:rPr>
            <w:rStyle w:val="CommentReference"/>
          </w:rPr>
          <w:commentReference w:id="110"/>
        </w:r>
        <w:commentRangeEnd w:id="111"/>
        <w:r w:rsidR="00D56023" w:rsidDel="001672CC">
          <w:rPr>
            <w:rStyle w:val="CommentReference"/>
          </w:rPr>
          <w:commentReference w:id="111"/>
        </w:r>
      </w:del>
    </w:p>
    <w:p w14:paraId="4B23C3CA" w14:textId="31A7F177" w:rsidR="00BD7E7B" w:rsidDel="001672CC" w:rsidRDefault="005A3846" w:rsidP="005A3846">
      <w:pPr>
        <w:rPr>
          <w:ins w:id="113" w:author="Kevin Durrheim" w:date="2017-06-15T09:01:00Z"/>
          <w:del w:id="114" w:author="FBZ" w:date="2017-08-01T12:09:00Z"/>
          <w:rFonts w:asciiTheme="majorBidi" w:hAnsiTheme="majorBidi" w:cstheme="majorBidi"/>
          <w:b/>
          <w:bCs/>
        </w:rPr>
      </w:pPr>
      <w:del w:id="115" w:author="FBZ" w:date="2017-08-01T12:09:00Z">
        <w:r w:rsidDel="001672CC">
          <w:rPr>
            <w:rFonts w:asciiTheme="majorBidi" w:hAnsiTheme="majorBidi" w:cstheme="majorBidi"/>
            <w:b/>
            <w:bCs/>
          </w:rPr>
          <w:delText>Figure 2a. Average group identification across conditions and groups. Error bars indicate +/- 1  standard deviation around the mean for each condition and group position. No condition is reliably different from any other, and there are no reliable differences on group position within condition.</w:delText>
        </w:r>
      </w:del>
    </w:p>
    <w:p w14:paraId="361AFC11" w14:textId="77777777" w:rsidR="00BD7E7B" w:rsidRDefault="00BD7E7B">
      <w:pPr>
        <w:rPr>
          <w:ins w:id="116" w:author="Kevin Durrheim" w:date="2017-06-15T09:01:00Z"/>
          <w:rFonts w:asciiTheme="majorBidi" w:hAnsiTheme="majorBidi" w:cstheme="majorBidi"/>
          <w:b/>
          <w:bCs/>
        </w:rPr>
      </w:pPr>
      <w:ins w:id="117" w:author="Kevin Durrheim" w:date="2017-06-15T09:01:00Z">
        <w:r>
          <w:rPr>
            <w:rFonts w:asciiTheme="majorBidi" w:hAnsiTheme="majorBidi" w:cstheme="majorBidi"/>
            <w:b/>
            <w:bCs/>
          </w:rPr>
          <w:br w:type="page"/>
        </w:r>
      </w:ins>
    </w:p>
    <w:p w14:paraId="58642DC5" w14:textId="77777777" w:rsidR="00910A19" w:rsidRDefault="00910A19" w:rsidP="001829E8">
      <w:pPr>
        <w:rPr>
          <w:ins w:id="118" w:author="FBZ" w:date="2017-08-01T11:38:00Z"/>
          <w:rFonts w:asciiTheme="majorBidi" w:hAnsiTheme="majorBidi" w:cstheme="majorBidi"/>
          <w:b/>
          <w:bCs/>
        </w:rPr>
      </w:pPr>
    </w:p>
    <w:p w14:paraId="163CCCB7" w14:textId="2AF57849" w:rsidR="00910A19" w:rsidRDefault="00910A19" w:rsidP="00910A19">
      <w:pPr>
        <w:jc w:val="center"/>
        <w:rPr>
          <w:ins w:id="119" w:author="FBZ" w:date="2017-08-01T11:38:00Z"/>
          <w:rFonts w:asciiTheme="majorBidi" w:hAnsiTheme="majorBidi" w:cstheme="majorBidi"/>
          <w:b/>
          <w:bCs/>
        </w:rPr>
        <w:pPrChange w:id="120" w:author="FBZ" w:date="2017-08-01T11:38:00Z">
          <w:pPr/>
        </w:pPrChange>
      </w:pPr>
      <w:ins w:id="121" w:author="FBZ" w:date="2017-08-01T11:38:00Z">
        <w:r>
          <w:rPr>
            <w:noProof/>
          </w:rPr>
          <w:drawing>
            <wp:inline distT="0" distB="0" distL="0" distR="0" wp14:anchorId="26144118" wp14:editId="34F80BA8">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ins>
    </w:p>
    <w:p w14:paraId="68D66EDA" w14:textId="77777777" w:rsidR="001829E8" w:rsidRDefault="001829E8" w:rsidP="00910A19">
      <w:pPr>
        <w:jc w:val="center"/>
        <w:rPr>
          <w:ins w:id="122" w:author="FBZ" w:date="2017-08-01T11:38:00Z"/>
          <w:rFonts w:asciiTheme="majorBidi" w:hAnsiTheme="majorBidi" w:cstheme="majorBidi"/>
          <w:b/>
          <w:bCs/>
        </w:rPr>
        <w:pPrChange w:id="123" w:author="FBZ" w:date="2017-08-01T11:38:00Z">
          <w:pPr/>
        </w:pPrChange>
      </w:pPr>
    </w:p>
    <w:p w14:paraId="05679078" w14:textId="5E78F031" w:rsidR="001829E8" w:rsidRDefault="001829E8" w:rsidP="00910A19">
      <w:pPr>
        <w:jc w:val="center"/>
        <w:rPr>
          <w:ins w:id="124" w:author="FBZ" w:date="2017-08-01T11:38:00Z"/>
          <w:rFonts w:asciiTheme="majorBidi" w:hAnsiTheme="majorBidi" w:cstheme="majorBidi"/>
          <w:b/>
          <w:bCs/>
        </w:rPr>
        <w:pPrChange w:id="125" w:author="FBZ" w:date="2017-08-01T11:38:00Z">
          <w:pPr/>
        </w:pPrChange>
      </w:pPr>
      <w:ins w:id="126" w:author="FBZ" w:date="2017-08-01T11:42:00Z">
        <w:r>
          <w:rPr>
            <w:noProof/>
          </w:rPr>
          <w:drawing>
            <wp:inline distT="0" distB="0" distL="0" distR="0" wp14:anchorId="60A36935" wp14:editId="3257A9DF">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ins>
    </w:p>
    <w:p w14:paraId="134C0288" w14:textId="3D235126" w:rsidR="00030144" w:rsidRPr="00AF1410" w:rsidRDefault="00030144" w:rsidP="001829E8">
      <w:pPr>
        <w:rPr>
          <w:rFonts w:asciiTheme="majorBidi" w:hAnsiTheme="majorBidi" w:cstheme="majorBidi"/>
          <w:b/>
          <w:bCs/>
        </w:rPr>
      </w:pPr>
      <w:r w:rsidRPr="00AF1410">
        <w:rPr>
          <w:rFonts w:asciiTheme="majorBidi" w:hAnsiTheme="majorBidi" w:cstheme="majorBidi"/>
          <w:b/>
          <w:bCs/>
        </w:rPr>
        <w:t xml:space="preserve">Figure </w:t>
      </w:r>
      <w:r w:rsidR="00575608">
        <w:rPr>
          <w:rFonts w:asciiTheme="majorBidi" w:hAnsiTheme="majorBidi" w:cstheme="majorBidi"/>
          <w:b/>
          <w:bCs/>
        </w:rPr>
        <w:t>3</w:t>
      </w:r>
      <w:r w:rsidRPr="00AF1410">
        <w:rPr>
          <w:rFonts w:asciiTheme="majorBidi" w:hAnsiTheme="majorBidi" w:cstheme="majorBidi"/>
          <w:b/>
          <w:bCs/>
        </w:rPr>
        <w:t xml:space="preserve">. </w:t>
      </w:r>
      <w:r w:rsidR="001829E8">
        <w:rPr>
          <w:rFonts w:asciiTheme="majorBidi" w:hAnsiTheme="majorBidi" w:cstheme="majorBidi"/>
          <w:b/>
          <w:bCs/>
        </w:rPr>
        <w:t>A) Intergroup b</w:t>
      </w:r>
      <w:r w:rsidRPr="00AF1410">
        <w:rPr>
          <w:rFonts w:asciiTheme="majorBidi" w:hAnsiTheme="majorBidi" w:cstheme="majorBidi"/>
          <w:b/>
          <w:bCs/>
        </w:rPr>
        <w:t>ehavior</w:t>
      </w:r>
      <w:r w:rsidR="001914C1" w:rsidRPr="00AF1410">
        <w:rPr>
          <w:rFonts w:asciiTheme="majorBidi" w:hAnsiTheme="majorBidi" w:cstheme="majorBidi"/>
          <w:b/>
          <w:bCs/>
        </w:rPr>
        <w:t>s</w:t>
      </w:r>
      <w:r w:rsidRPr="00AF1410">
        <w:rPr>
          <w:rFonts w:asciiTheme="majorBidi" w:hAnsiTheme="majorBidi" w:cstheme="majorBidi"/>
          <w:b/>
          <w:bCs/>
        </w:rPr>
        <w:t xml:space="preserve"> [outgroup aid (OGA), </w:t>
      </w:r>
      <w:proofErr w:type="spellStart"/>
      <w:r w:rsidRPr="00AF1410">
        <w:rPr>
          <w:rFonts w:asciiTheme="majorBidi" w:hAnsiTheme="majorBidi" w:cstheme="majorBidi"/>
          <w:b/>
          <w:bCs/>
        </w:rPr>
        <w:t>ingroup</w:t>
      </w:r>
      <w:proofErr w:type="spellEnd"/>
      <w:r w:rsidRPr="00AF1410">
        <w:rPr>
          <w:rFonts w:asciiTheme="majorBidi" w:hAnsiTheme="majorBidi" w:cstheme="majorBidi"/>
          <w:b/>
          <w:bCs/>
        </w:rPr>
        <w:t xml:space="preserve"> favoritism (IGF)]</w:t>
      </w:r>
      <w:r w:rsidR="001829E8">
        <w:rPr>
          <w:rFonts w:asciiTheme="majorBidi" w:hAnsiTheme="majorBidi" w:cstheme="majorBidi"/>
          <w:b/>
          <w:bCs/>
        </w:rPr>
        <w:t xml:space="preserve"> by condition.</w:t>
      </w:r>
      <w:r w:rsidRPr="00AF1410">
        <w:rPr>
          <w:rFonts w:asciiTheme="majorBidi" w:hAnsiTheme="majorBidi" w:cstheme="majorBidi"/>
          <w:b/>
          <w:bCs/>
        </w:rPr>
        <w:t xml:space="preserve"> </w:t>
      </w:r>
      <w:r w:rsidR="001829E8">
        <w:rPr>
          <w:rFonts w:asciiTheme="majorBidi" w:hAnsiTheme="majorBidi" w:cstheme="majorBidi"/>
          <w:b/>
          <w:bCs/>
        </w:rPr>
        <w:t xml:space="preserve">Error bars denote +/- 1 SD. </w:t>
      </w:r>
      <w:r w:rsidR="001829E8">
        <w:rPr>
          <w:rFonts w:asciiTheme="majorBidi" w:hAnsiTheme="majorBidi" w:cstheme="majorBidi"/>
          <w:b/>
          <w:bCs/>
        </w:rPr>
        <w:t>B)</w:t>
      </w:r>
      <w:r w:rsidR="004E6082" w:rsidRPr="00AF1410">
        <w:rPr>
          <w:rFonts w:asciiTheme="majorBidi" w:hAnsiTheme="majorBidi" w:cstheme="majorBidi"/>
          <w:b/>
          <w:bCs/>
        </w:rPr>
        <w:t xml:space="preserve"> </w:t>
      </w:r>
      <w:r w:rsidR="001829E8">
        <w:rPr>
          <w:rFonts w:asciiTheme="majorBidi" w:hAnsiTheme="majorBidi" w:cstheme="majorBidi"/>
          <w:b/>
          <w:bCs/>
        </w:rPr>
        <w:t>T</w:t>
      </w:r>
      <w:r w:rsidR="00EF4762" w:rsidRPr="00AF1410">
        <w:rPr>
          <w:rFonts w:asciiTheme="majorBidi" w:hAnsiTheme="majorBidi" w:cstheme="majorBidi"/>
          <w:b/>
          <w:bCs/>
        </w:rPr>
        <w:t>oken change inequality</w:t>
      </w:r>
      <w:r w:rsidR="004E6082" w:rsidRPr="00AF1410">
        <w:rPr>
          <w:rFonts w:asciiTheme="majorBidi" w:hAnsiTheme="majorBidi" w:cstheme="majorBidi"/>
          <w:b/>
          <w:bCs/>
        </w:rPr>
        <w:t xml:space="preserve"> </w:t>
      </w:r>
      <w:r w:rsidR="001914C1" w:rsidRPr="00AF1410">
        <w:rPr>
          <w:rFonts w:asciiTheme="majorBidi" w:hAnsiTheme="majorBidi" w:cstheme="majorBidi"/>
          <w:b/>
          <w:bCs/>
        </w:rPr>
        <w:t>(</w:t>
      </w:r>
      <w:r w:rsidR="004E6082" w:rsidRPr="00AF1410">
        <w:rPr>
          <w:rFonts w:asciiTheme="majorBidi" w:hAnsiTheme="majorBidi" w:cstheme="majorBidi"/>
          <w:b/>
          <w:bCs/>
        </w:rPr>
        <w:t>s</w:t>
      </w:r>
      <w:r w:rsidRPr="00AF1410">
        <w:rPr>
          <w:rFonts w:asciiTheme="majorBidi" w:hAnsiTheme="majorBidi" w:cstheme="majorBidi"/>
          <w:b/>
          <w:bCs/>
        </w:rPr>
        <w:t>td. deviation of token change</w:t>
      </w:r>
      <w:r w:rsidR="001829E8">
        <w:rPr>
          <w:rFonts w:asciiTheme="majorBidi" w:hAnsiTheme="majorBidi" w:cstheme="majorBidi"/>
          <w:b/>
          <w:bCs/>
        </w:rPr>
        <w:t xml:space="preserve"> per session</w:t>
      </w:r>
      <w:r w:rsidR="004E6082" w:rsidRPr="00AF1410">
        <w:rPr>
          <w:rFonts w:asciiTheme="majorBidi" w:hAnsiTheme="majorBidi" w:cstheme="majorBidi"/>
          <w:b/>
          <w:bCs/>
        </w:rPr>
        <w:t>/10</w:t>
      </w:r>
      <w:r w:rsidR="001914C1" w:rsidRPr="00AF1410">
        <w:rPr>
          <w:rFonts w:asciiTheme="majorBidi" w:hAnsiTheme="majorBidi" w:cstheme="majorBidi"/>
          <w:b/>
          <w:bCs/>
        </w:rPr>
        <w:t xml:space="preserve">) </w:t>
      </w:r>
      <w:r w:rsidR="001829E8">
        <w:rPr>
          <w:rFonts w:asciiTheme="majorBidi" w:hAnsiTheme="majorBidi" w:cstheme="majorBidi"/>
          <w:b/>
          <w:bCs/>
        </w:rPr>
        <w:t>by</w:t>
      </w:r>
      <w:r w:rsidR="001829E8" w:rsidRPr="00AF1410">
        <w:rPr>
          <w:rFonts w:asciiTheme="majorBidi" w:hAnsiTheme="majorBidi" w:cstheme="majorBidi"/>
          <w:b/>
          <w:bCs/>
        </w:rPr>
        <w:t xml:space="preserve"> </w:t>
      </w:r>
      <w:r w:rsidRPr="00AF1410">
        <w:rPr>
          <w:rFonts w:asciiTheme="majorBidi" w:hAnsiTheme="majorBidi" w:cstheme="majorBidi"/>
          <w:b/>
          <w:bCs/>
        </w:rPr>
        <w:t xml:space="preserve">conditions. </w:t>
      </w:r>
    </w:p>
    <w:p w14:paraId="6609E103" w14:textId="77777777" w:rsidR="008E16F3" w:rsidRPr="00AF1410" w:rsidRDefault="008E16F3" w:rsidP="008E16F3">
      <w:pPr>
        <w:rPr>
          <w:rFonts w:asciiTheme="majorBidi" w:hAnsiTheme="majorBidi" w:cstheme="majorBidi"/>
          <w:b/>
          <w:bCs/>
        </w:rPr>
      </w:pPr>
    </w:p>
    <w:p w14:paraId="240A267B" w14:textId="77777777" w:rsidR="00122556" w:rsidRPr="00AF1410" w:rsidRDefault="00122556" w:rsidP="001914C1">
      <w:pPr>
        <w:rPr>
          <w:rFonts w:asciiTheme="majorBidi" w:hAnsiTheme="majorBidi" w:cstheme="majorBidi"/>
          <w:b/>
          <w:bCs/>
        </w:rPr>
      </w:pPr>
    </w:p>
    <w:p w14:paraId="3472EFDC" w14:textId="77777777" w:rsidR="00C97A91" w:rsidRDefault="00C97A91">
      <w:pPr>
        <w:rPr>
          <w:rFonts w:asciiTheme="majorBidi" w:hAnsiTheme="majorBidi" w:cstheme="majorBidi"/>
          <w:b/>
          <w:bCs/>
        </w:rPr>
      </w:pPr>
      <w:r>
        <w:rPr>
          <w:rFonts w:asciiTheme="majorBidi" w:hAnsiTheme="majorBidi" w:cstheme="majorBidi"/>
          <w:b/>
          <w:bCs/>
        </w:rPr>
        <w:br w:type="page"/>
      </w:r>
    </w:p>
    <w:p w14:paraId="3868A716" w14:textId="77777777" w:rsidR="00117AB0" w:rsidRPr="00AF1410" w:rsidRDefault="00575608" w:rsidP="008E16F3">
      <w:pPr>
        <w:pStyle w:val="ListParagraph"/>
        <w:numPr>
          <w:ilvl w:val="0"/>
          <w:numId w:val="2"/>
        </w:numPr>
        <w:rPr>
          <w:rFonts w:asciiTheme="majorBidi" w:hAnsiTheme="majorBidi" w:cstheme="majorBidi"/>
          <w:b/>
          <w:bCs/>
        </w:rPr>
      </w:pPr>
      <w:r>
        <w:rPr>
          <w:rFonts w:asciiTheme="majorBidi" w:hAnsiTheme="majorBidi" w:cstheme="majorBidi"/>
          <w:b/>
          <w:bCs/>
        </w:rPr>
        <w:lastRenderedPageBreak/>
        <w:t>Inter-individual</w:t>
      </w:r>
      <w:r w:rsidR="002878E5">
        <w:rPr>
          <w:rFonts w:asciiTheme="majorBidi" w:hAnsiTheme="majorBidi" w:cstheme="majorBidi"/>
          <w:b/>
          <w:bCs/>
        </w:rPr>
        <w:t xml:space="preserve"> Equality</w:t>
      </w:r>
      <w:r>
        <w:rPr>
          <w:rFonts w:asciiTheme="majorBidi" w:hAnsiTheme="majorBidi" w:cstheme="majorBidi"/>
          <w:b/>
          <w:bCs/>
        </w:rPr>
        <w:t xml:space="preserve"> (IE)</w:t>
      </w:r>
    </w:p>
    <w:p w14:paraId="21DEBA81" w14:textId="77777777" w:rsidR="00117AB0" w:rsidRPr="00AF1410" w:rsidRDefault="00117AB0" w:rsidP="001914C1">
      <w:pPr>
        <w:rPr>
          <w:rFonts w:asciiTheme="majorBidi" w:hAnsiTheme="majorBidi" w:cstheme="majorBidi"/>
          <w:b/>
          <w:bCs/>
        </w:rPr>
      </w:pPr>
      <w:r w:rsidRPr="00AF1410">
        <w:rPr>
          <w:rFonts w:asciiTheme="majorBidi" w:hAnsiTheme="majorBidi" w:cstheme="majorBidi"/>
          <w:b/>
          <w:bCs/>
          <w:noProof/>
        </w:rPr>
        <mc:AlternateContent>
          <mc:Choice Requires="wpc">
            <w:drawing>
              <wp:anchor distT="0" distB="0" distL="114300" distR="114300" simplePos="0" relativeHeight="251650560" behindDoc="0" locked="0" layoutInCell="1" allowOverlap="1" wp14:anchorId="1104E7C6" wp14:editId="043C42FE">
                <wp:simplePos x="0" y="0"/>
                <wp:positionH relativeFrom="column">
                  <wp:posOffset>-152400</wp:posOffset>
                </wp:positionH>
                <wp:positionV relativeFrom="paragraph">
                  <wp:posOffset>-127635</wp:posOffset>
                </wp:positionV>
                <wp:extent cx="5943600" cy="2495550"/>
                <wp:effectExtent l="0" t="0" r="9525" b="9525"/>
                <wp:wrapNone/>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3"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0585" cy="2502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117F9BB1" id="Canvas 14" o:spid="_x0000_s1026" editas="canvas" style="position:absolute;margin-left:-12pt;margin-top:-10.05pt;width:468pt;height:196.5pt;z-index:251650560" coordsize="59436,24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">
                <v:shape id="_x0000_s1027" type="#_x0000_t75" style="position:absolute;width:59436;height:24955;visibility:visible;mso-wrap-style:square">
                  <v:fill o:detectmouseclick="t"/>
                  <v:path o:connecttype="none"/>
                </v:shape>
                <v:shape id="Picture 10" o:spid="_x0000_s1028" type="#_x0000_t75" style="position:absolute;width:59505;height:250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NSx/DAAAA2wAAAA8AAABkcnMvZG93bnJldi54bWxET01rwkAQvQv+h2UKvUjdWIuV1FVEkAZE&#10;0MSDxyE7JmmzsyG7jfHfu0LB2zze5yxWvalFR62rLCuYjCMQxLnVFRcKTtn2bQ7CeWSNtWVScCMH&#10;q+VwsMBY2ysfqUt9IUIIuxgVlN43sZQuL8mgG9uGOHAX2xr0AbaF1C1eQ7ip5XsUzaTBikNDiQ1t&#10;Ssp/0z+jIDt8/4x2n0Viusk5G+XJ+WN/SZR6fenXXyA89f4p/ncnOsyfwuOXcIBc3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1LH8MAAADbAAAADwAAAAAAAAAAAAAAAACf&#10;AgAAZHJzL2Rvd25yZXYueG1sUEsFBgAAAAAEAAQA9wAAAI8DAAAAAA==&#10;">
                  <v:imagedata r:id="rId19" o:title=""/>
                </v:shape>
              </v:group>
            </w:pict>
          </mc:Fallback>
        </mc:AlternateContent>
      </w:r>
    </w:p>
    <w:p w14:paraId="78A5B396" w14:textId="77777777" w:rsidR="00117AB0" w:rsidRPr="00AF1410" w:rsidRDefault="00117AB0" w:rsidP="001914C1">
      <w:pPr>
        <w:rPr>
          <w:rFonts w:asciiTheme="majorBidi" w:hAnsiTheme="majorBidi" w:cstheme="majorBidi"/>
          <w:b/>
          <w:bCs/>
        </w:rPr>
      </w:pPr>
    </w:p>
    <w:p w14:paraId="07E781B3" w14:textId="77777777" w:rsidR="00117AB0" w:rsidRPr="00AF1410" w:rsidRDefault="00117AB0" w:rsidP="001914C1">
      <w:pPr>
        <w:rPr>
          <w:rFonts w:asciiTheme="majorBidi" w:hAnsiTheme="majorBidi" w:cstheme="majorBidi"/>
          <w:b/>
          <w:bCs/>
        </w:rPr>
      </w:pPr>
    </w:p>
    <w:p w14:paraId="57675B69" w14:textId="77777777" w:rsidR="00117AB0" w:rsidRPr="00AF1410" w:rsidRDefault="00117AB0" w:rsidP="001914C1">
      <w:pPr>
        <w:rPr>
          <w:rFonts w:asciiTheme="majorBidi" w:hAnsiTheme="majorBidi" w:cstheme="majorBidi"/>
          <w:b/>
          <w:bCs/>
        </w:rPr>
      </w:pPr>
    </w:p>
    <w:p w14:paraId="332AAB81" w14:textId="77777777" w:rsidR="00117AB0" w:rsidRPr="00AF1410" w:rsidRDefault="00117AB0" w:rsidP="001914C1">
      <w:pPr>
        <w:rPr>
          <w:rFonts w:asciiTheme="majorBidi" w:hAnsiTheme="majorBidi" w:cstheme="majorBidi"/>
          <w:b/>
          <w:bCs/>
        </w:rPr>
      </w:pPr>
    </w:p>
    <w:p w14:paraId="07023DF9" w14:textId="77777777" w:rsidR="00117AB0" w:rsidRPr="00AF1410" w:rsidRDefault="00117AB0" w:rsidP="001914C1">
      <w:pPr>
        <w:rPr>
          <w:rFonts w:asciiTheme="majorBidi" w:hAnsiTheme="majorBidi" w:cstheme="majorBidi"/>
          <w:b/>
          <w:bCs/>
        </w:rPr>
      </w:pPr>
    </w:p>
    <w:p w14:paraId="7C101F38" w14:textId="77777777" w:rsidR="00117AB0" w:rsidRPr="00AF1410" w:rsidRDefault="00117AB0" w:rsidP="001914C1">
      <w:pPr>
        <w:rPr>
          <w:rFonts w:asciiTheme="majorBidi" w:hAnsiTheme="majorBidi" w:cstheme="majorBidi"/>
          <w:b/>
          <w:bCs/>
        </w:rPr>
      </w:pPr>
    </w:p>
    <w:p w14:paraId="118A962A" w14:textId="77777777" w:rsidR="00117AB0" w:rsidRPr="00AF1410" w:rsidRDefault="00117AB0" w:rsidP="001914C1">
      <w:pPr>
        <w:rPr>
          <w:rFonts w:asciiTheme="majorBidi" w:hAnsiTheme="majorBidi" w:cstheme="majorBidi"/>
          <w:b/>
          <w:bCs/>
        </w:rPr>
      </w:pPr>
    </w:p>
    <w:p w14:paraId="0CAF959D" w14:textId="77777777" w:rsidR="00117AB0" w:rsidRPr="00AF1410" w:rsidRDefault="00117AB0" w:rsidP="001914C1">
      <w:pPr>
        <w:rPr>
          <w:rFonts w:asciiTheme="majorBidi" w:hAnsiTheme="majorBidi" w:cstheme="majorBidi"/>
          <w:b/>
          <w:bCs/>
        </w:rPr>
      </w:pPr>
    </w:p>
    <w:p w14:paraId="470B5F08" w14:textId="77777777" w:rsidR="00117AB0" w:rsidRPr="00AF1410" w:rsidRDefault="002878E5" w:rsidP="008E16F3">
      <w:pPr>
        <w:pStyle w:val="ListParagraph"/>
        <w:numPr>
          <w:ilvl w:val="0"/>
          <w:numId w:val="2"/>
        </w:numPr>
        <w:rPr>
          <w:rFonts w:asciiTheme="majorBidi" w:hAnsiTheme="majorBidi" w:cstheme="majorBidi"/>
          <w:b/>
          <w:bCs/>
        </w:rPr>
      </w:pPr>
      <w:r>
        <w:rPr>
          <w:rFonts w:asciiTheme="majorBidi" w:hAnsiTheme="majorBidi" w:cstheme="majorBidi"/>
          <w:b/>
          <w:bCs/>
        </w:rPr>
        <w:t xml:space="preserve">Intergroup </w:t>
      </w:r>
      <w:commentRangeStart w:id="127"/>
      <w:commentRangeStart w:id="128"/>
      <w:r w:rsidR="008E16F3" w:rsidRPr="00AF1410">
        <w:rPr>
          <w:rFonts w:asciiTheme="majorBidi" w:hAnsiTheme="majorBidi" w:cstheme="majorBidi"/>
          <w:b/>
          <w:bCs/>
        </w:rPr>
        <w:t>Equality</w:t>
      </w:r>
      <w:commentRangeEnd w:id="127"/>
      <w:r w:rsidR="00C27E04">
        <w:rPr>
          <w:rStyle w:val="CommentReference"/>
        </w:rPr>
        <w:commentReference w:id="127"/>
      </w:r>
      <w:commentRangeEnd w:id="128"/>
      <w:r w:rsidR="001829E8">
        <w:rPr>
          <w:rStyle w:val="CommentReference"/>
        </w:rPr>
        <w:commentReference w:id="128"/>
      </w:r>
      <w:r w:rsidR="00575608">
        <w:rPr>
          <w:rFonts w:asciiTheme="majorBidi" w:hAnsiTheme="majorBidi" w:cstheme="majorBidi"/>
          <w:b/>
          <w:bCs/>
        </w:rPr>
        <w:t xml:space="preserve"> (GE)</w:t>
      </w:r>
    </w:p>
    <w:p w14:paraId="1A499C30" w14:textId="77777777" w:rsidR="00117AB0" w:rsidRPr="00AF1410" w:rsidRDefault="00117AB0" w:rsidP="00117AB0">
      <w:pPr>
        <w:rPr>
          <w:rFonts w:asciiTheme="majorBidi" w:hAnsiTheme="majorBidi" w:cstheme="majorBidi"/>
        </w:rPr>
      </w:pPr>
      <w:r w:rsidRPr="00AF1410">
        <w:rPr>
          <w:rFonts w:asciiTheme="majorBidi" w:hAnsiTheme="majorBidi" w:cstheme="majorBidi"/>
          <w:b/>
          <w:bCs/>
          <w:noProof/>
        </w:rPr>
        <mc:AlternateContent>
          <mc:Choice Requires="wpc">
            <w:drawing>
              <wp:anchor distT="0" distB="0" distL="114300" distR="114300" simplePos="0" relativeHeight="251655680" behindDoc="0" locked="0" layoutInCell="1" allowOverlap="1" wp14:anchorId="16E2B642" wp14:editId="1276CD5C">
                <wp:simplePos x="0" y="0"/>
                <wp:positionH relativeFrom="column">
                  <wp:posOffset>-247650</wp:posOffset>
                </wp:positionH>
                <wp:positionV relativeFrom="paragraph">
                  <wp:posOffset>82550</wp:posOffset>
                </wp:positionV>
                <wp:extent cx="5943600" cy="2523490"/>
                <wp:effectExtent l="0" t="0" r="9525" b="10160"/>
                <wp:wrapNone/>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5"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9950" cy="252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79C0620F" id="Canvas 16" o:spid="_x0000_s1026" editas="canvas" style="position:absolute;margin-left:-19.5pt;margin-top:6.5pt;width:468pt;height:198.7pt;z-index:251655680" coordsize="59436,2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">
                <v:shape id="_x0000_s1027" type="#_x0000_t75" style="position:absolute;width:59436;height:25234;visibility:visible;mso-wrap-style:square">
                  <v:fill o:detectmouseclick="t"/>
                  <v:path o:connecttype="none"/>
                </v:shape>
                <v:shape id="Picture 14" o:spid="_x0000_s1028" type="#_x0000_t75" style="position:absolute;width:59499;height:25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zBKrCAAAA2wAAAA8AAABkcnMvZG93bnJldi54bWxET9tqwkAQfS/0H5YRfGs2Km0ldSOl4AUE&#10;QVvt65gds6HZ2ZDdaPr3rlDo2xzOdWbz3tbiQq2vHCsYJSkI4sLpiksFX5+LpykIH5A11o5JwS95&#10;mOePDzPMtLvyji77UIoYwj5DBSaEJpPSF4Ys+sQ1xJE7u9ZiiLAtpW7xGsNtLcdp+iItVhwbDDb0&#10;Yaj42XdWQdN98+Z4WE5X1mzdK034ZP1KqeGgf38DEagP/+I/91rH+c9w/yUeIPM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7swSqwgAAANsAAAAPAAAAAAAAAAAAAAAAAJ8C&#10;AABkcnMvZG93bnJldi54bWxQSwUGAAAAAAQABAD3AAAAjgMAAAAA&#10;">
                  <v:imagedata r:id="rId21" o:title=""/>
                </v:shape>
              </v:group>
            </w:pict>
          </mc:Fallback>
        </mc:AlternateContent>
      </w:r>
    </w:p>
    <w:p w14:paraId="14F98E98" w14:textId="77777777" w:rsidR="00117AB0" w:rsidRPr="00AF1410" w:rsidRDefault="00117AB0" w:rsidP="00477D46">
      <w:pPr>
        <w:jc w:val="right"/>
        <w:rPr>
          <w:rFonts w:asciiTheme="majorBidi" w:hAnsiTheme="majorBidi" w:cstheme="majorBidi"/>
        </w:rPr>
      </w:pPr>
    </w:p>
    <w:p w14:paraId="44E016B0" w14:textId="77777777" w:rsidR="00117AB0" w:rsidRPr="00AF1410" w:rsidRDefault="00117AB0" w:rsidP="00477D46">
      <w:pPr>
        <w:jc w:val="right"/>
        <w:rPr>
          <w:rFonts w:asciiTheme="majorBidi" w:hAnsiTheme="majorBidi" w:cstheme="majorBidi"/>
        </w:rPr>
      </w:pPr>
    </w:p>
    <w:p w14:paraId="63D343FD" w14:textId="77777777" w:rsidR="00117AB0" w:rsidRPr="00AF1410" w:rsidRDefault="00117AB0" w:rsidP="00477D46">
      <w:pPr>
        <w:jc w:val="right"/>
        <w:rPr>
          <w:rFonts w:asciiTheme="majorBidi" w:hAnsiTheme="majorBidi" w:cstheme="majorBidi"/>
        </w:rPr>
      </w:pPr>
    </w:p>
    <w:p w14:paraId="3AE429E3" w14:textId="77777777" w:rsidR="00117AB0" w:rsidRPr="00AF1410" w:rsidRDefault="00117AB0" w:rsidP="00477D46">
      <w:pPr>
        <w:jc w:val="right"/>
        <w:rPr>
          <w:rFonts w:asciiTheme="majorBidi" w:hAnsiTheme="majorBidi" w:cstheme="majorBidi"/>
        </w:rPr>
      </w:pPr>
    </w:p>
    <w:p w14:paraId="5E27AF4C" w14:textId="77777777" w:rsidR="00117AB0" w:rsidRPr="00AF1410" w:rsidRDefault="00117AB0" w:rsidP="00477D46">
      <w:pPr>
        <w:jc w:val="right"/>
        <w:rPr>
          <w:rFonts w:asciiTheme="majorBidi" w:hAnsiTheme="majorBidi" w:cstheme="majorBidi"/>
        </w:rPr>
      </w:pPr>
    </w:p>
    <w:p w14:paraId="337CDB8A" w14:textId="77777777" w:rsidR="00117AB0" w:rsidRPr="00AF1410" w:rsidRDefault="00117AB0" w:rsidP="00477D46">
      <w:pPr>
        <w:jc w:val="right"/>
        <w:rPr>
          <w:rFonts w:asciiTheme="majorBidi" w:hAnsiTheme="majorBidi" w:cstheme="majorBidi"/>
        </w:rPr>
      </w:pPr>
    </w:p>
    <w:p w14:paraId="57FF0A4F" w14:textId="77777777" w:rsidR="00117AB0" w:rsidRPr="00AF1410" w:rsidRDefault="00117AB0" w:rsidP="00477D46">
      <w:pPr>
        <w:jc w:val="right"/>
        <w:rPr>
          <w:rFonts w:asciiTheme="majorBidi" w:hAnsiTheme="majorBidi" w:cstheme="majorBidi"/>
        </w:rPr>
      </w:pPr>
    </w:p>
    <w:p w14:paraId="6E3B55FC" w14:textId="77777777" w:rsidR="00117AB0" w:rsidRPr="00AF1410" w:rsidRDefault="00117AB0" w:rsidP="00477D46">
      <w:pPr>
        <w:jc w:val="right"/>
        <w:rPr>
          <w:rFonts w:asciiTheme="majorBidi" w:hAnsiTheme="majorBidi" w:cstheme="majorBidi"/>
        </w:rPr>
      </w:pPr>
    </w:p>
    <w:p w14:paraId="755E83DA" w14:textId="77777777" w:rsidR="00477D46" w:rsidRPr="00AF1410" w:rsidRDefault="00477D46" w:rsidP="00477D46">
      <w:pPr>
        <w:jc w:val="right"/>
        <w:rPr>
          <w:rFonts w:asciiTheme="majorBidi" w:hAnsiTheme="majorBidi" w:cstheme="majorBidi"/>
        </w:rPr>
      </w:pPr>
      <w:r w:rsidRPr="00AF1410">
        <w:rPr>
          <w:rFonts w:asciiTheme="majorBidi" w:hAnsiTheme="majorBidi" w:cstheme="majorBidi"/>
        </w:rPr>
        <w:t xml:space="preserve"> </w:t>
      </w:r>
    </w:p>
    <w:p w14:paraId="45F54432" w14:textId="77777777" w:rsidR="00477D46" w:rsidRPr="00AF1410" w:rsidRDefault="00477D46" w:rsidP="001914C1">
      <w:pPr>
        <w:rPr>
          <w:rFonts w:asciiTheme="majorBidi" w:hAnsiTheme="majorBidi" w:cstheme="majorBidi"/>
          <w:b/>
          <w:bCs/>
        </w:rPr>
      </w:pPr>
      <w:r w:rsidRPr="00AF1410">
        <w:rPr>
          <w:rFonts w:asciiTheme="majorBidi" w:hAnsiTheme="majorBidi" w:cstheme="majorBidi"/>
          <w:noProof/>
        </w:rPr>
        <mc:AlternateContent>
          <mc:Choice Requires="wps">
            <w:drawing>
              <wp:anchor distT="45720" distB="45720" distL="114300" distR="114300" simplePos="0" relativeHeight="251651584" behindDoc="0" locked="0" layoutInCell="1" allowOverlap="1" wp14:anchorId="72B0EB8E" wp14:editId="08499C14">
                <wp:simplePos x="0" y="0"/>
                <wp:positionH relativeFrom="column">
                  <wp:posOffset>2457450</wp:posOffset>
                </wp:positionH>
                <wp:positionV relativeFrom="paragraph">
                  <wp:posOffset>17145</wp:posOffset>
                </wp:positionV>
                <wp:extent cx="3535680" cy="11049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680" cy="1104900"/>
                        </a:xfrm>
                        <a:prstGeom prst="rect">
                          <a:avLst/>
                        </a:prstGeom>
                        <a:solidFill>
                          <a:srgbClr val="FFFFFF"/>
                        </a:solidFill>
                        <a:ln w="9525">
                          <a:solidFill>
                            <a:srgbClr val="000000"/>
                          </a:solidFill>
                          <a:miter lim="800000"/>
                          <a:headEnd/>
                          <a:tailEnd/>
                        </a:ln>
                      </wps:spPr>
                      <wps:txbx>
                        <w:txbxContent>
                          <w:p w14:paraId="5BE240CD" w14:textId="77777777" w:rsidR="00910A19" w:rsidRPr="00477D46" w:rsidRDefault="00910A19" w:rsidP="00477D46">
                            <w:pPr>
                              <w:spacing w:after="0" w:line="240" w:lineRule="auto"/>
                              <w:jc w:val="right"/>
                              <w:rPr>
                                <w:b/>
                                <w:bCs/>
                              </w:rPr>
                            </w:pPr>
                            <w:r w:rsidRPr="00477D46">
                              <w:rPr>
                                <w:b/>
                                <w:bCs/>
                              </w:rPr>
                              <w:t>Model Fit Indices</w:t>
                            </w:r>
                          </w:p>
                          <w:p w14:paraId="11DCD5E9" w14:textId="77777777" w:rsidR="00910A19" w:rsidRPr="00477D46" w:rsidRDefault="00910A19" w:rsidP="00477D46">
                            <w:pPr>
                              <w:spacing w:after="0" w:line="240" w:lineRule="auto"/>
                              <w:jc w:val="right"/>
                              <w:rPr>
                                <w:i/>
                                <w:iCs/>
                              </w:rPr>
                            </w:pPr>
                            <w:proofErr w:type="gramStart"/>
                            <w:r w:rsidRPr="00477D46">
                              <w:rPr>
                                <w:i/>
                                <w:iCs/>
                              </w:rPr>
                              <w:t>χ</w:t>
                            </w:r>
                            <w:r w:rsidRPr="00477D46">
                              <w:rPr>
                                <w:i/>
                                <w:iCs/>
                                <w:vertAlign w:val="superscript"/>
                              </w:rPr>
                              <w:t>2</w:t>
                            </w:r>
                            <w:r w:rsidRPr="00477D46">
                              <w:rPr>
                                <w:i/>
                                <w:iCs/>
                              </w:rPr>
                              <w:t>(</w:t>
                            </w:r>
                            <w:proofErr w:type="gramEnd"/>
                            <w:r w:rsidRPr="00477D46">
                              <w:rPr>
                                <w:i/>
                                <w:iCs/>
                              </w:rPr>
                              <w:t xml:space="preserve">4) = 2.704*, </w:t>
                            </w:r>
                            <w:r>
                              <w:rPr>
                                <w:i/>
                                <w:iCs/>
                              </w:rPr>
                              <w:t>p=0.6</w:t>
                            </w:r>
                          </w:p>
                          <w:p w14:paraId="60071286" w14:textId="77777777" w:rsidR="00910A19" w:rsidRPr="00477D46" w:rsidRDefault="00910A19" w:rsidP="003C2AE3">
                            <w:pPr>
                              <w:spacing w:after="0" w:line="240" w:lineRule="auto"/>
                              <w:jc w:val="right"/>
                              <w:rPr>
                                <w:i/>
                                <w:iCs/>
                              </w:rPr>
                            </w:pPr>
                            <w:proofErr w:type="gramStart"/>
                            <w:r w:rsidRPr="00477D46">
                              <w:rPr>
                                <w:i/>
                                <w:iCs/>
                              </w:rPr>
                              <w:t>χ</w:t>
                            </w:r>
                            <w:r w:rsidRPr="00477D46">
                              <w:rPr>
                                <w:i/>
                                <w:iCs/>
                                <w:vertAlign w:val="superscript"/>
                              </w:rPr>
                              <w:t>2</w:t>
                            </w:r>
                            <w:proofErr w:type="gramEnd"/>
                            <w:r w:rsidRPr="00477D46">
                              <w:rPr>
                                <w:i/>
                                <w:iCs/>
                                <w:vertAlign w:val="superscript"/>
                              </w:rPr>
                              <w:t xml:space="preserve"> </w:t>
                            </w:r>
                            <w:r w:rsidRPr="00477D46">
                              <w:rPr>
                                <w:i/>
                                <w:iCs/>
                              </w:rPr>
                              <w:t>Contributions: I</w:t>
                            </w:r>
                            <w:r>
                              <w:rPr>
                                <w:i/>
                                <w:iCs/>
                              </w:rPr>
                              <w:t>E</w:t>
                            </w:r>
                            <w:r w:rsidRPr="00477D46">
                              <w:rPr>
                                <w:i/>
                                <w:iCs/>
                              </w:rPr>
                              <w:t xml:space="preserve"> = 2.340, </w:t>
                            </w:r>
                            <w:r>
                              <w:rPr>
                                <w:i/>
                                <w:iCs/>
                              </w:rPr>
                              <w:t>GE</w:t>
                            </w:r>
                            <w:r w:rsidRPr="00477D46">
                              <w:rPr>
                                <w:i/>
                                <w:iCs/>
                              </w:rPr>
                              <w:t xml:space="preserve"> = 0.365</w:t>
                            </w:r>
                          </w:p>
                          <w:p w14:paraId="0A5E9871" w14:textId="77777777" w:rsidR="00910A19" w:rsidRPr="00477D46" w:rsidRDefault="00910A19" w:rsidP="00477D46">
                            <w:pPr>
                              <w:spacing w:after="0" w:line="240" w:lineRule="auto"/>
                              <w:jc w:val="right"/>
                              <w:rPr>
                                <w:i/>
                                <w:iCs/>
                              </w:rPr>
                            </w:pPr>
                            <w:r w:rsidRPr="00477D46">
                              <w:rPr>
                                <w:i/>
                                <w:iCs/>
                              </w:rPr>
                              <w:t xml:space="preserve">RMSEA &lt; 0.001, 90% C.I.: 0.000 - 0.169, </w:t>
                            </w:r>
                            <w:proofErr w:type="spellStart"/>
                            <w:r w:rsidRPr="00477D46">
                              <w:rPr>
                                <w:i/>
                                <w:iCs/>
                              </w:rPr>
                              <w:t>p</w:t>
                            </w:r>
                            <w:r w:rsidRPr="00477D46">
                              <w:rPr>
                                <w:i/>
                                <w:iCs/>
                                <w:vertAlign w:val="subscript"/>
                              </w:rPr>
                              <w:t>close</w:t>
                            </w:r>
                            <w:proofErr w:type="spellEnd"/>
                            <w:r w:rsidRPr="00477D46">
                              <w:rPr>
                                <w:i/>
                                <w:iCs/>
                              </w:rPr>
                              <w:t xml:space="preserve"> = 0.670</w:t>
                            </w:r>
                          </w:p>
                          <w:p w14:paraId="6A0AE0E5" w14:textId="77777777" w:rsidR="00910A19" w:rsidRPr="00477D46" w:rsidRDefault="00910A19" w:rsidP="00477D46">
                            <w:pPr>
                              <w:spacing w:after="0" w:line="240" w:lineRule="auto"/>
                              <w:jc w:val="right"/>
                              <w:rPr>
                                <w:i/>
                                <w:iCs/>
                              </w:rPr>
                            </w:pPr>
                            <w:r w:rsidRPr="00477D46">
                              <w:rPr>
                                <w:i/>
                                <w:iCs/>
                              </w:rPr>
                              <w:t>CFI = 1.000, TLI = 1.091</w:t>
                            </w:r>
                          </w:p>
                          <w:p w14:paraId="3E6293B9" w14:textId="77777777" w:rsidR="00910A19" w:rsidRPr="00477D46" w:rsidRDefault="00910A19" w:rsidP="00477D46">
                            <w:pPr>
                              <w:spacing w:after="0" w:line="240" w:lineRule="auto"/>
                              <w:jc w:val="right"/>
                              <w:rPr>
                                <w:i/>
                                <w:iCs/>
                              </w:rPr>
                            </w:pPr>
                            <w:r w:rsidRPr="00477D46">
                              <w:rPr>
                                <w:i/>
                                <w:iCs/>
                              </w:rPr>
                              <w:t>SRMR = 0.025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0EB8E" id="Text Box 2" o:spid="_x0000_s1058" type="#_x0000_t202" style="position:absolute;margin-left:193.5pt;margin-top:1.35pt;width:278.4pt;height:87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">
                <v:textbox>
                  <w:txbxContent>
                    <w:p w14:paraId="5BE240CD" w14:textId="77777777" w:rsidR="00910A19" w:rsidRPr="00477D46" w:rsidRDefault="00910A19" w:rsidP="00477D46">
                      <w:pPr>
                        <w:spacing w:after="0" w:line="240" w:lineRule="auto"/>
                        <w:jc w:val="right"/>
                        <w:rPr>
                          <w:b/>
                          <w:bCs/>
                        </w:rPr>
                      </w:pPr>
                      <w:r w:rsidRPr="00477D46">
                        <w:rPr>
                          <w:b/>
                          <w:bCs/>
                        </w:rPr>
                        <w:t>Model Fit Indices</w:t>
                      </w:r>
                    </w:p>
                    <w:p w14:paraId="11DCD5E9" w14:textId="77777777" w:rsidR="00910A19" w:rsidRPr="00477D46" w:rsidRDefault="00910A19" w:rsidP="00477D46">
                      <w:pPr>
                        <w:spacing w:after="0" w:line="240" w:lineRule="auto"/>
                        <w:jc w:val="right"/>
                        <w:rPr>
                          <w:i/>
                          <w:iCs/>
                        </w:rPr>
                      </w:pPr>
                      <w:proofErr w:type="gramStart"/>
                      <w:r w:rsidRPr="00477D46">
                        <w:rPr>
                          <w:i/>
                          <w:iCs/>
                        </w:rPr>
                        <w:t>χ</w:t>
                      </w:r>
                      <w:r w:rsidRPr="00477D46">
                        <w:rPr>
                          <w:i/>
                          <w:iCs/>
                          <w:vertAlign w:val="superscript"/>
                        </w:rPr>
                        <w:t>2</w:t>
                      </w:r>
                      <w:r w:rsidRPr="00477D46">
                        <w:rPr>
                          <w:i/>
                          <w:iCs/>
                        </w:rPr>
                        <w:t>(</w:t>
                      </w:r>
                      <w:proofErr w:type="gramEnd"/>
                      <w:r w:rsidRPr="00477D46">
                        <w:rPr>
                          <w:i/>
                          <w:iCs/>
                        </w:rPr>
                        <w:t xml:space="preserve">4) = 2.704*, </w:t>
                      </w:r>
                      <w:r>
                        <w:rPr>
                          <w:i/>
                          <w:iCs/>
                        </w:rPr>
                        <w:t>p=0.6</w:t>
                      </w:r>
                    </w:p>
                    <w:p w14:paraId="60071286" w14:textId="77777777" w:rsidR="00910A19" w:rsidRPr="00477D46" w:rsidRDefault="00910A19" w:rsidP="003C2AE3">
                      <w:pPr>
                        <w:spacing w:after="0" w:line="240" w:lineRule="auto"/>
                        <w:jc w:val="right"/>
                        <w:rPr>
                          <w:i/>
                          <w:iCs/>
                        </w:rPr>
                      </w:pPr>
                      <w:proofErr w:type="gramStart"/>
                      <w:r w:rsidRPr="00477D46">
                        <w:rPr>
                          <w:i/>
                          <w:iCs/>
                        </w:rPr>
                        <w:t>χ</w:t>
                      </w:r>
                      <w:r w:rsidRPr="00477D46">
                        <w:rPr>
                          <w:i/>
                          <w:iCs/>
                          <w:vertAlign w:val="superscript"/>
                        </w:rPr>
                        <w:t>2</w:t>
                      </w:r>
                      <w:proofErr w:type="gramEnd"/>
                      <w:r w:rsidRPr="00477D46">
                        <w:rPr>
                          <w:i/>
                          <w:iCs/>
                          <w:vertAlign w:val="superscript"/>
                        </w:rPr>
                        <w:t xml:space="preserve"> </w:t>
                      </w:r>
                      <w:r w:rsidRPr="00477D46">
                        <w:rPr>
                          <w:i/>
                          <w:iCs/>
                        </w:rPr>
                        <w:t>Contributions: I</w:t>
                      </w:r>
                      <w:r>
                        <w:rPr>
                          <w:i/>
                          <w:iCs/>
                        </w:rPr>
                        <w:t>E</w:t>
                      </w:r>
                      <w:r w:rsidRPr="00477D46">
                        <w:rPr>
                          <w:i/>
                          <w:iCs/>
                        </w:rPr>
                        <w:t xml:space="preserve"> = 2.340, </w:t>
                      </w:r>
                      <w:r>
                        <w:rPr>
                          <w:i/>
                          <w:iCs/>
                        </w:rPr>
                        <w:t>GE</w:t>
                      </w:r>
                      <w:r w:rsidRPr="00477D46">
                        <w:rPr>
                          <w:i/>
                          <w:iCs/>
                        </w:rPr>
                        <w:t xml:space="preserve"> = 0.365</w:t>
                      </w:r>
                    </w:p>
                    <w:p w14:paraId="0A5E9871" w14:textId="77777777" w:rsidR="00910A19" w:rsidRPr="00477D46" w:rsidRDefault="00910A19" w:rsidP="00477D46">
                      <w:pPr>
                        <w:spacing w:after="0" w:line="240" w:lineRule="auto"/>
                        <w:jc w:val="right"/>
                        <w:rPr>
                          <w:i/>
                          <w:iCs/>
                        </w:rPr>
                      </w:pPr>
                      <w:r w:rsidRPr="00477D46">
                        <w:rPr>
                          <w:i/>
                          <w:iCs/>
                        </w:rPr>
                        <w:t xml:space="preserve">RMSEA &lt; 0.001, 90% C.I.: 0.000 - 0.169, </w:t>
                      </w:r>
                      <w:proofErr w:type="spellStart"/>
                      <w:r w:rsidRPr="00477D46">
                        <w:rPr>
                          <w:i/>
                          <w:iCs/>
                        </w:rPr>
                        <w:t>p</w:t>
                      </w:r>
                      <w:r w:rsidRPr="00477D46">
                        <w:rPr>
                          <w:i/>
                          <w:iCs/>
                          <w:vertAlign w:val="subscript"/>
                        </w:rPr>
                        <w:t>close</w:t>
                      </w:r>
                      <w:proofErr w:type="spellEnd"/>
                      <w:r w:rsidRPr="00477D46">
                        <w:rPr>
                          <w:i/>
                          <w:iCs/>
                        </w:rPr>
                        <w:t xml:space="preserve"> = 0.670</w:t>
                      </w:r>
                    </w:p>
                    <w:p w14:paraId="6A0AE0E5" w14:textId="77777777" w:rsidR="00910A19" w:rsidRPr="00477D46" w:rsidRDefault="00910A19" w:rsidP="00477D46">
                      <w:pPr>
                        <w:spacing w:after="0" w:line="240" w:lineRule="auto"/>
                        <w:jc w:val="right"/>
                        <w:rPr>
                          <w:i/>
                          <w:iCs/>
                        </w:rPr>
                      </w:pPr>
                      <w:r w:rsidRPr="00477D46">
                        <w:rPr>
                          <w:i/>
                          <w:iCs/>
                        </w:rPr>
                        <w:t>CFI = 1.000, TLI = 1.091</w:t>
                      </w:r>
                    </w:p>
                    <w:p w14:paraId="3E6293B9" w14:textId="77777777" w:rsidR="00910A19" w:rsidRPr="00477D46" w:rsidRDefault="00910A19" w:rsidP="00477D46">
                      <w:pPr>
                        <w:spacing w:after="0" w:line="240" w:lineRule="auto"/>
                        <w:jc w:val="right"/>
                        <w:rPr>
                          <w:i/>
                          <w:iCs/>
                        </w:rPr>
                      </w:pPr>
                      <w:r w:rsidRPr="00477D46">
                        <w:rPr>
                          <w:i/>
                          <w:iCs/>
                        </w:rPr>
                        <w:t>SRMR = 0.025</w:t>
                      </w:r>
                    </w:p>
                  </w:txbxContent>
                </v:textbox>
                <w10:wrap type="square"/>
              </v:shape>
            </w:pict>
          </mc:Fallback>
        </mc:AlternateContent>
      </w:r>
    </w:p>
    <w:p w14:paraId="6D4611B2" w14:textId="77777777" w:rsidR="00477D46" w:rsidRPr="00AF1410" w:rsidRDefault="00477D46" w:rsidP="001914C1">
      <w:pPr>
        <w:rPr>
          <w:rFonts w:asciiTheme="majorBidi" w:hAnsiTheme="majorBidi" w:cstheme="majorBidi"/>
          <w:b/>
          <w:bCs/>
        </w:rPr>
      </w:pPr>
    </w:p>
    <w:p w14:paraId="3421CA35" w14:textId="77777777" w:rsidR="00477D46" w:rsidRPr="00AF1410" w:rsidRDefault="00477D46" w:rsidP="001914C1">
      <w:pPr>
        <w:rPr>
          <w:rFonts w:asciiTheme="majorBidi" w:hAnsiTheme="majorBidi" w:cstheme="majorBidi"/>
          <w:b/>
          <w:bCs/>
        </w:rPr>
      </w:pPr>
    </w:p>
    <w:p w14:paraId="0F572681" w14:textId="77777777" w:rsidR="00477D46" w:rsidRPr="00AF1410" w:rsidRDefault="00477D46" w:rsidP="001914C1">
      <w:pPr>
        <w:rPr>
          <w:rFonts w:asciiTheme="majorBidi" w:hAnsiTheme="majorBidi" w:cstheme="majorBidi"/>
          <w:b/>
          <w:bCs/>
        </w:rPr>
      </w:pPr>
    </w:p>
    <w:p w14:paraId="1D6CCEC6" w14:textId="77777777" w:rsidR="00477D46" w:rsidRPr="00AF1410" w:rsidRDefault="00477D46" w:rsidP="001914C1">
      <w:pPr>
        <w:rPr>
          <w:rFonts w:asciiTheme="majorBidi" w:hAnsiTheme="majorBidi" w:cstheme="majorBidi"/>
          <w:b/>
          <w:bCs/>
        </w:rPr>
      </w:pPr>
    </w:p>
    <w:p w14:paraId="72454656" w14:textId="77777777" w:rsidR="00117AB0" w:rsidRPr="00AF1410" w:rsidRDefault="00477D46" w:rsidP="00550A39">
      <w:pPr>
        <w:rPr>
          <w:rFonts w:asciiTheme="majorBidi" w:hAnsiTheme="majorBidi" w:cstheme="majorBidi"/>
          <w:b/>
          <w:bCs/>
        </w:rPr>
      </w:pPr>
      <w:r w:rsidRPr="00AF1410">
        <w:rPr>
          <w:rFonts w:asciiTheme="majorBidi" w:hAnsiTheme="majorBidi" w:cstheme="majorBidi"/>
          <w:b/>
          <w:bCs/>
        </w:rPr>
        <w:t xml:space="preserve">Figure 3. </w:t>
      </w:r>
      <w:r w:rsidR="008E16F3" w:rsidRPr="00AF1410">
        <w:rPr>
          <w:rFonts w:asciiTheme="majorBidi" w:hAnsiTheme="majorBidi" w:cstheme="majorBidi"/>
          <w:b/>
          <w:bCs/>
        </w:rPr>
        <w:t xml:space="preserve">Multi-group </w:t>
      </w:r>
      <w:r w:rsidR="00550A39">
        <w:rPr>
          <w:rFonts w:asciiTheme="majorBidi" w:hAnsiTheme="majorBidi" w:cstheme="majorBidi"/>
          <w:b/>
          <w:bCs/>
        </w:rPr>
        <w:t>complex data</w:t>
      </w:r>
      <w:r w:rsidR="008E16F3" w:rsidRPr="00AF1410">
        <w:rPr>
          <w:rFonts w:asciiTheme="majorBidi" w:hAnsiTheme="majorBidi" w:cstheme="majorBidi"/>
          <w:b/>
          <w:bCs/>
        </w:rPr>
        <w:t xml:space="preserve"> model showing a</w:t>
      </w:r>
      <w:r w:rsidRPr="00AF1410">
        <w:rPr>
          <w:rFonts w:asciiTheme="majorBidi" w:hAnsiTheme="majorBidi" w:cstheme="majorBidi"/>
          <w:b/>
          <w:bCs/>
        </w:rPr>
        <w:t xml:space="preserve">ssociations between identification and intergroup behavior and outcomes under the individual </w:t>
      </w:r>
      <w:r w:rsidR="00E30944" w:rsidRPr="00AF1410">
        <w:rPr>
          <w:rFonts w:asciiTheme="majorBidi" w:hAnsiTheme="majorBidi" w:cstheme="majorBidi"/>
          <w:b/>
          <w:bCs/>
        </w:rPr>
        <w:t xml:space="preserve">(A) </w:t>
      </w:r>
      <w:r w:rsidRPr="00AF1410">
        <w:rPr>
          <w:rFonts w:asciiTheme="majorBidi" w:hAnsiTheme="majorBidi" w:cstheme="majorBidi"/>
          <w:b/>
          <w:bCs/>
        </w:rPr>
        <w:t xml:space="preserve">and </w:t>
      </w:r>
      <w:r w:rsidR="00122556" w:rsidRPr="00AF1410">
        <w:rPr>
          <w:rFonts w:asciiTheme="majorBidi" w:hAnsiTheme="majorBidi" w:cstheme="majorBidi"/>
          <w:b/>
          <w:bCs/>
        </w:rPr>
        <w:t>equality</w:t>
      </w:r>
      <w:r w:rsidR="00E30944" w:rsidRPr="00AF1410">
        <w:rPr>
          <w:rFonts w:asciiTheme="majorBidi" w:hAnsiTheme="majorBidi" w:cstheme="majorBidi"/>
          <w:b/>
          <w:bCs/>
        </w:rPr>
        <w:t xml:space="preserve"> (B)</w:t>
      </w:r>
      <w:r w:rsidRPr="00AF1410">
        <w:rPr>
          <w:rFonts w:asciiTheme="majorBidi" w:hAnsiTheme="majorBidi" w:cstheme="majorBidi"/>
          <w:b/>
          <w:bCs/>
        </w:rPr>
        <w:t xml:space="preserve"> conditions. </w:t>
      </w:r>
      <w:r w:rsidR="00117AB0" w:rsidRPr="00AF1410">
        <w:rPr>
          <w:rFonts w:asciiTheme="majorBidi" w:hAnsiTheme="majorBidi" w:cstheme="majorBidi"/>
          <w:b/>
          <w:bCs/>
        </w:rPr>
        <w:t xml:space="preserve">All p’s &lt; .05. </w:t>
      </w:r>
      <w:r w:rsidR="00B72024">
        <w:rPr>
          <w:rFonts w:asciiTheme="majorBidi" w:hAnsiTheme="majorBidi" w:cstheme="majorBidi"/>
          <w:b/>
          <w:bCs/>
        </w:rPr>
        <w:t>The models show that when groups are equal in wealth, distinctive or not, intergroup behaviors and individual success are not predictive of identification. The models also show that making groups distinctive makes individual differences in prior identification as well as outgroup aid contributors to individual success.</w:t>
      </w:r>
    </w:p>
    <w:p w14:paraId="66A84B39" w14:textId="77777777" w:rsidR="00A27879" w:rsidRPr="00B72024" w:rsidRDefault="00A27879" w:rsidP="00477D46">
      <w:pPr>
        <w:rPr>
          <w:rFonts w:asciiTheme="majorBidi" w:hAnsiTheme="majorBidi" w:cstheme="majorBidi"/>
          <w:b/>
          <w:bCs/>
          <w:sz w:val="10"/>
        </w:rPr>
      </w:pPr>
    </w:p>
    <w:p w14:paraId="615ABED1" w14:textId="77777777" w:rsidR="00A27879" w:rsidRPr="00AF1410" w:rsidRDefault="002878E5" w:rsidP="008E16F3">
      <w:pPr>
        <w:pStyle w:val="ListParagraph"/>
        <w:numPr>
          <w:ilvl w:val="0"/>
          <w:numId w:val="3"/>
        </w:numPr>
        <w:rPr>
          <w:rFonts w:asciiTheme="majorBidi" w:hAnsiTheme="majorBidi" w:cstheme="majorBidi"/>
          <w:b/>
          <w:bCs/>
        </w:rPr>
      </w:pPr>
      <w:r>
        <w:rPr>
          <w:rFonts w:asciiTheme="majorBidi" w:hAnsiTheme="majorBidi" w:cstheme="majorBidi"/>
          <w:b/>
          <w:bCs/>
        </w:rPr>
        <w:lastRenderedPageBreak/>
        <w:t>Individual Mobility</w:t>
      </w:r>
      <w:r w:rsidR="00550A39">
        <w:rPr>
          <w:rFonts w:asciiTheme="majorBidi" w:hAnsiTheme="majorBidi" w:cstheme="majorBidi"/>
          <w:b/>
          <w:bCs/>
        </w:rPr>
        <w:t xml:space="preserve"> (IM)</w:t>
      </w:r>
    </w:p>
    <w:p w14:paraId="71575474" w14:textId="77777777" w:rsidR="00A27879" w:rsidRPr="00AF1410" w:rsidRDefault="00575608" w:rsidP="00477D46">
      <w:pPr>
        <w:rPr>
          <w:rFonts w:asciiTheme="majorBidi" w:hAnsiTheme="majorBidi" w:cstheme="majorBidi"/>
          <w:b/>
          <w:bCs/>
        </w:rPr>
      </w:pPr>
      <w:r w:rsidRPr="00AF1410">
        <w:rPr>
          <w:rFonts w:asciiTheme="majorBidi" w:hAnsiTheme="majorBidi" w:cstheme="majorBidi"/>
          <w:noProof/>
        </w:rPr>
        <w:drawing>
          <wp:anchor distT="0" distB="0" distL="114300" distR="114300" simplePos="0" relativeHeight="251649536" behindDoc="0" locked="0" layoutInCell="1" allowOverlap="1" wp14:anchorId="0AF5578D" wp14:editId="012C7D1D">
            <wp:simplePos x="0" y="0"/>
            <wp:positionH relativeFrom="margin">
              <wp:align>right</wp:align>
            </wp:positionH>
            <wp:positionV relativeFrom="paragraph">
              <wp:posOffset>22860</wp:posOffset>
            </wp:positionV>
            <wp:extent cx="5942645" cy="3733200"/>
            <wp:effectExtent l="0" t="0" r="127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referRelativeResize="0">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2645" cy="3733200"/>
                    </a:xfrm>
                    <a:prstGeom prst="rect">
                      <a:avLst/>
                    </a:prstGeom>
                    <a:noFill/>
                    <a:ln>
                      <a:noFill/>
                    </a:ln>
                    <a:extLst/>
                  </pic:spPr>
                </pic:pic>
              </a:graphicData>
            </a:graphic>
          </wp:anchor>
        </w:drawing>
      </w:r>
    </w:p>
    <w:p w14:paraId="3E4FE1FF" w14:textId="77777777" w:rsidR="00A27879" w:rsidRPr="00AF1410" w:rsidRDefault="00A27879" w:rsidP="00477D46">
      <w:pPr>
        <w:rPr>
          <w:rFonts w:asciiTheme="majorBidi" w:hAnsiTheme="majorBidi" w:cstheme="majorBidi"/>
          <w:b/>
          <w:bCs/>
        </w:rPr>
      </w:pPr>
    </w:p>
    <w:p w14:paraId="199DD738" w14:textId="77777777" w:rsidR="00A27879" w:rsidRPr="00AF1410" w:rsidRDefault="00A27879" w:rsidP="00477D46">
      <w:pPr>
        <w:rPr>
          <w:rFonts w:asciiTheme="majorBidi" w:hAnsiTheme="majorBidi" w:cstheme="majorBidi"/>
          <w:b/>
          <w:bCs/>
        </w:rPr>
      </w:pPr>
    </w:p>
    <w:p w14:paraId="5756422E" w14:textId="77777777" w:rsidR="00A27879" w:rsidRPr="00AF1410" w:rsidRDefault="006F024F" w:rsidP="00477D46">
      <w:pPr>
        <w:rPr>
          <w:rFonts w:asciiTheme="majorBidi" w:hAnsiTheme="majorBidi" w:cstheme="majorBidi"/>
          <w:b/>
          <w:bCs/>
        </w:rPr>
      </w:pPr>
      <w:r>
        <w:rPr>
          <w:noProof/>
        </w:rPr>
        <mc:AlternateContent>
          <mc:Choice Requires="wps">
            <w:drawing>
              <wp:anchor distT="0" distB="0" distL="114300" distR="114300" simplePos="0" relativeHeight="251654656" behindDoc="0" locked="0" layoutInCell="1" allowOverlap="1" wp14:anchorId="22C8808D" wp14:editId="00F871DA">
                <wp:simplePos x="0" y="0"/>
                <wp:positionH relativeFrom="column">
                  <wp:posOffset>685800</wp:posOffset>
                </wp:positionH>
                <wp:positionV relativeFrom="paragraph">
                  <wp:posOffset>151130</wp:posOffset>
                </wp:positionV>
                <wp:extent cx="4171950" cy="1504315"/>
                <wp:effectExtent l="0" t="38100" r="57150" b="19685"/>
                <wp:wrapNone/>
                <wp:docPr id="3" name="Straight Arrow Connector 3"/>
                <wp:cNvGraphicFramePr/>
                <a:graphic xmlns:a="http://schemas.openxmlformats.org/drawingml/2006/main">
                  <a:graphicData uri="http://schemas.microsoft.com/office/word/2010/wordprocessingShape">
                    <wps:wsp>
                      <wps:cNvCnPr/>
                      <wps:spPr>
                        <a:xfrm flipV="1">
                          <a:off x="0" y="0"/>
                          <a:ext cx="4171950" cy="150431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E905D" id="Straight Arrow Connector 3" o:spid="_x0000_s1026" type="#_x0000_t32" style="position:absolute;margin-left:54pt;margin-top:11.9pt;width:328.5pt;height:118.4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" strokecolor="black [3213]" strokeweight=".5pt">
                <v:stroke dashstyle="dash" endarrow="block" joinstyle="miter"/>
              </v:shape>
            </w:pict>
          </mc:Fallback>
        </mc:AlternateContent>
      </w:r>
    </w:p>
    <w:p w14:paraId="2335B974" w14:textId="77777777" w:rsidR="00A27879" w:rsidRPr="00AF1410" w:rsidRDefault="00A27879" w:rsidP="00477D46">
      <w:pPr>
        <w:rPr>
          <w:rFonts w:asciiTheme="majorBidi" w:hAnsiTheme="majorBidi" w:cstheme="majorBidi"/>
          <w:b/>
          <w:bCs/>
        </w:rPr>
      </w:pPr>
    </w:p>
    <w:p w14:paraId="5F184957" w14:textId="77777777" w:rsidR="00A27879" w:rsidRPr="00AF1410" w:rsidRDefault="00A27879" w:rsidP="00477D46">
      <w:pPr>
        <w:rPr>
          <w:rFonts w:asciiTheme="majorBidi" w:hAnsiTheme="majorBidi" w:cstheme="majorBidi"/>
          <w:b/>
          <w:bCs/>
        </w:rPr>
      </w:pPr>
    </w:p>
    <w:p w14:paraId="41C28345" w14:textId="77777777" w:rsidR="00A27879" w:rsidRPr="00AF1410" w:rsidRDefault="00A27879" w:rsidP="00477D46">
      <w:pPr>
        <w:rPr>
          <w:rFonts w:asciiTheme="majorBidi" w:hAnsiTheme="majorBidi" w:cstheme="majorBidi"/>
          <w:b/>
          <w:bCs/>
        </w:rPr>
      </w:pPr>
    </w:p>
    <w:p w14:paraId="5E32C0C9" w14:textId="77777777" w:rsidR="00A27879" w:rsidRPr="00AF1410" w:rsidRDefault="006F024F" w:rsidP="00477D46">
      <w:pPr>
        <w:rPr>
          <w:rFonts w:asciiTheme="majorBidi" w:hAnsiTheme="majorBidi" w:cstheme="majorBidi"/>
          <w:b/>
          <w:bCs/>
        </w:rPr>
      </w:pPr>
      <w:r w:rsidRPr="00AF1410">
        <w:rPr>
          <w:rFonts w:asciiTheme="majorBidi" w:hAnsiTheme="majorBidi" w:cstheme="majorBidi"/>
          <w:b/>
          <w:bCs/>
          <w:noProof/>
        </w:rPr>
        <mc:AlternateContent>
          <mc:Choice Requires="wps">
            <w:drawing>
              <wp:anchor distT="45720" distB="45720" distL="114300" distR="114300" simplePos="0" relativeHeight="251663872" behindDoc="0" locked="0" layoutInCell="1" allowOverlap="1" wp14:anchorId="563461E4" wp14:editId="329C5809">
                <wp:simplePos x="0" y="0"/>
                <wp:positionH relativeFrom="column">
                  <wp:posOffset>1847850</wp:posOffset>
                </wp:positionH>
                <wp:positionV relativeFrom="paragraph">
                  <wp:posOffset>84455</wp:posOffset>
                </wp:positionV>
                <wp:extent cx="381000" cy="2476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14:paraId="6CB89978" w14:textId="77777777" w:rsidR="00910A19" w:rsidRPr="004816D2" w:rsidRDefault="00910A19" w:rsidP="006F024F">
                            <w:pPr>
                              <w:rPr>
                                <w:sz w:val="18"/>
                                <w:szCs w:val="18"/>
                              </w:rPr>
                            </w:pPr>
                            <w:r w:rsidRPr="004816D2">
                              <w:rPr>
                                <w:sz w:val="18"/>
                                <w:szCs w:val="18"/>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461E4" id="_x0000_s1059" type="#_x0000_t202" style="position:absolute;margin-left:145.5pt;margin-top:6.65pt;width:30pt;height:19.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" filled="f" stroked="f">
                <v:textbox>
                  <w:txbxContent>
                    <w:p w14:paraId="6CB89978" w14:textId="77777777" w:rsidR="00910A19" w:rsidRPr="004816D2" w:rsidRDefault="00910A19" w:rsidP="006F024F">
                      <w:pPr>
                        <w:rPr>
                          <w:sz w:val="18"/>
                          <w:szCs w:val="18"/>
                        </w:rPr>
                      </w:pPr>
                      <w:r w:rsidRPr="004816D2">
                        <w:rPr>
                          <w:sz w:val="18"/>
                          <w:szCs w:val="18"/>
                        </w:rPr>
                        <w:t>.25</w:t>
                      </w:r>
                    </w:p>
                  </w:txbxContent>
                </v:textbox>
                <w10:wrap type="square"/>
              </v:shape>
            </w:pict>
          </mc:Fallback>
        </mc:AlternateContent>
      </w:r>
    </w:p>
    <w:p w14:paraId="46EA92AD" w14:textId="77777777" w:rsidR="00A27879" w:rsidRPr="00AF1410" w:rsidRDefault="00A27879" w:rsidP="00477D46">
      <w:pPr>
        <w:rPr>
          <w:rFonts w:asciiTheme="majorBidi" w:hAnsiTheme="majorBidi" w:cstheme="majorBidi"/>
          <w:b/>
          <w:bCs/>
        </w:rPr>
      </w:pPr>
    </w:p>
    <w:p w14:paraId="3009BF3B" w14:textId="77777777" w:rsidR="00A27879" w:rsidRDefault="00A27879" w:rsidP="00477D46">
      <w:pPr>
        <w:rPr>
          <w:rFonts w:asciiTheme="majorBidi" w:hAnsiTheme="majorBidi" w:cstheme="majorBidi"/>
          <w:b/>
          <w:bCs/>
        </w:rPr>
      </w:pPr>
    </w:p>
    <w:p w14:paraId="00F9FFBF" w14:textId="77777777" w:rsidR="00575608" w:rsidRDefault="00575608" w:rsidP="00477D46">
      <w:pPr>
        <w:rPr>
          <w:rFonts w:asciiTheme="majorBidi" w:hAnsiTheme="majorBidi" w:cstheme="majorBidi"/>
          <w:b/>
          <w:bCs/>
        </w:rPr>
      </w:pPr>
    </w:p>
    <w:p w14:paraId="1B1D03AA" w14:textId="6BA31BC1" w:rsidR="00A27879" w:rsidRPr="00AF1410" w:rsidRDefault="002878E5" w:rsidP="008E16F3">
      <w:pPr>
        <w:pStyle w:val="ListParagraph"/>
        <w:numPr>
          <w:ilvl w:val="0"/>
          <w:numId w:val="3"/>
        </w:numPr>
        <w:rPr>
          <w:rFonts w:asciiTheme="majorBidi" w:hAnsiTheme="majorBidi" w:cstheme="majorBidi"/>
          <w:b/>
          <w:bCs/>
        </w:rPr>
      </w:pPr>
      <w:r>
        <w:rPr>
          <w:rFonts w:asciiTheme="majorBidi" w:hAnsiTheme="majorBidi" w:cstheme="majorBidi"/>
          <w:b/>
          <w:bCs/>
        </w:rPr>
        <w:t xml:space="preserve">Intergroup </w:t>
      </w:r>
      <w:r w:rsidR="008E16F3" w:rsidRPr="00AF1410">
        <w:rPr>
          <w:rFonts w:asciiTheme="majorBidi" w:hAnsiTheme="majorBidi" w:cstheme="majorBidi"/>
          <w:b/>
          <w:bCs/>
        </w:rPr>
        <w:t>Inequality</w:t>
      </w:r>
      <w:r w:rsidR="00550A39">
        <w:rPr>
          <w:rFonts w:asciiTheme="majorBidi" w:hAnsiTheme="majorBidi" w:cstheme="majorBidi"/>
          <w:b/>
          <w:bCs/>
        </w:rPr>
        <w:t xml:space="preserve"> (</w:t>
      </w:r>
      <w:r w:rsidR="00D31F73">
        <w:rPr>
          <w:rFonts w:asciiTheme="majorBidi" w:hAnsiTheme="majorBidi" w:cstheme="majorBidi"/>
          <w:b/>
          <w:bCs/>
        </w:rPr>
        <w:t>GI</w:t>
      </w:r>
      <w:r w:rsidR="00550A39">
        <w:rPr>
          <w:rFonts w:asciiTheme="majorBidi" w:hAnsiTheme="majorBidi" w:cstheme="majorBidi"/>
          <w:b/>
          <w:bCs/>
        </w:rPr>
        <w:t>)</w:t>
      </w:r>
    </w:p>
    <w:p w14:paraId="43224FE3" w14:textId="77777777" w:rsidR="00A27879" w:rsidRPr="00AF1410" w:rsidRDefault="00A27879" w:rsidP="00477D46">
      <w:pPr>
        <w:rPr>
          <w:rFonts w:asciiTheme="majorBidi" w:hAnsiTheme="majorBidi" w:cstheme="majorBidi"/>
          <w:b/>
          <w:bCs/>
        </w:rPr>
      </w:pPr>
    </w:p>
    <w:p w14:paraId="165F7F5D" w14:textId="77777777" w:rsidR="00A27879" w:rsidRPr="00AF1410" w:rsidRDefault="00575608" w:rsidP="00477D46">
      <w:pPr>
        <w:rPr>
          <w:rFonts w:asciiTheme="majorBidi" w:hAnsiTheme="majorBidi" w:cstheme="majorBidi"/>
          <w:b/>
          <w:bCs/>
        </w:rPr>
      </w:pPr>
      <w:r w:rsidRPr="00AF1410">
        <w:rPr>
          <w:rFonts w:asciiTheme="majorBidi" w:hAnsiTheme="majorBidi" w:cstheme="majorBidi"/>
          <w:b/>
          <w:bCs/>
          <w:noProof/>
        </w:rPr>
        <mc:AlternateContent>
          <mc:Choice Requires="wpc">
            <w:drawing>
              <wp:anchor distT="0" distB="0" distL="114300" distR="114300" simplePos="0" relativeHeight="251656704" behindDoc="0" locked="0" layoutInCell="1" allowOverlap="1" wp14:anchorId="32EA23B1" wp14:editId="5B680FA5">
                <wp:simplePos x="0" y="0"/>
                <wp:positionH relativeFrom="margin">
                  <wp:posOffset>510540</wp:posOffset>
                </wp:positionH>
                <wp:positionV relativeFrom="paragraph">
                  <wp:posOffset>111125</wp:posOffset>
                </wp:positionV>
                <wp:extent cx="5943600" cy="3693795"/>
                <wp:effectExtent l="0" t="0" r="0" b="1905"/>
                <wp:wrapNone/>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0" name="Picture 22"/>
                          <pic:cNvPicPr preferRelativeResize="0">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93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7399F4BD" id="Canvas 21" o:spid="_x0000_s1026" editas="canvas" style="position:absolute;margin-left:40.2pt;margin-top:8.75pt;width:468pt;height:290.85pt;z-index:251656704;mso-position-horizontal-relative:margin" coordsize="59436,36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">
                <v:shape id="_x0000_s1027" type="#_x0000_t75" style="position:absolute;width:59436;height:36937;visibility:visible;mso-wrap-style:square">
                  <v:fill o:detectmouseclick="t"/>
                  <v:path o:connecttype="none"/>
                </v:shape>
                <v:shape id="Picture 22" o:spid="_x0000_s1028" type="#_x0000_t75" style="position:absolute;width:59436;height:36937;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IZ1TAAAAA2wAAAA8AAABkcnMvZG93bnJldi54bWxET8mKAjEQvQ/4D6EEb2PaBZXWKDIoKgyI&#10;G16LTvWCnUpPJ2r79+Yw4PHx9tmiMaV4UO0Kywp63QgEcWJ1wZmC82n9PQHhPLLG0jIpeJGDxbz1&#10;NcNY2ycf6HH0mQgh7GJUkHtfxVK6JCeDrmsr4sCltjboA6wzqWt8hnBTyn4UjaTBgkNDjhX95JTc&#10;jnej4Lq5lOPRb/q326/StR0Oznu+Rkp12s1yCsJT4z/if/dWK+iH9eFL+AFy/gY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shnVMAAAADbAAAADwAAAAAAAAAAAAAAAACfAgAA&#10;ZHJzL2Rvd25yZXYueG1sUEsFBgAAAAAEAAQA9wAAAIwDAAAAAA==&#10;">
                  <v:imagedata r:id="rId24" o:title=""/>
                </v:shape>
                <w10:wrap anchorx="margin"/>
              </v:group>
            </w:pict>
          </mc:Fallback>
        </mc:AlternateContent>
      </w:r>
    </w:p>
    <w:p w14:paraId="68A5BDF1" w14:textId="77777777" w:rsidR="00A27879" w:rsidRPr="00AF1410" w:rsidRDefault="00A27879" w:rsidP="00477D46">
      <w:pPr>
        <w:rPr>
          <w:rFonts w:asciiTheme="majorBidi" w:hAnsiTheme="majorBidi" w:cstheme="majorBidi"/>
          <w:b/>
          <w:bCs/>
        </w:rPr>
      </w:pPr>
    </w:p>
    <w:p w14:paraId="3974B85E" w14:textId="77777777" w:rsidR="00A27879" w:rsidRPr="00AF1410" w:rsidRDefault="00A27879" w:rsidP="00477D46">
      <w:pPr>
        <w:rPr>
          <w:rFonts w:asciiTheme="majorBidi" w:hAnsiTheme="majorBidi" w:cstheme="majorBidi"/>
          <w:b/>
          <w:bCs/>
        </w:rPr>
      </w:pPr>
    </w:p>
    <w:p w14:paraId="4DD1C49D" w14:textId="77777777" w:rsidR="00A27879" w:rsidRPr="00AF1410" w:rsidRDefault="00A27879" w:rsidP="00477D46">
      <w:pPr>
        <w:rPr>
          <w:rFonts w:asciiTheme="majorBidi" w:hAnsiTheme="majorBidi" w:cstheme="majorBidi"/>
          <w:b/>
          <w:bCs/>
        </w:rPr>
      </w:pPr>
    </w:p>
    <w:p w14:paraId="0370AC68" w14:textId="77777777" w:rsidR="00A27879" w:rsidRPr="00AF1410" w:rsidRDefault="00A27879" w:rsidP="00477D46">
      <w:pPr>
        <w:rPr>
          <w:rFonts w:asciiTheme="majorBidi" w:hAnsiTheme="majorBidi" w:cstheme="majorBidi"/>
          <w:b/>
          <w:bCs/>
        </w:rPr>
      </w:pPr>
    </w:p>
    <w:p w14:paraId="1492BE71" w14:textId="77777777" w:rsidR="00A27879" w:rsidRPr="00AF1410" w:rsidRDefault="00A27879" w:rsidP="00477D46">
      <w:pPr>
        <w:rPr>
          <w:rFonts w:asciiTheme="majorBidi" w:hAnsiTheme="majorBidi" w:cstheme="majorBidi"/>
          <w:b/>
          <w:bCs/>
        </w:rPr>
      </w:pPr>
    </w:p>
    <w:p w14:paraId="5CA0B26A" w14:textId="77777777" w:rsidR="00A27879" w:rsidRPr="00AF1410" w:rsidRDefault="00A27879" w:rsidP="00477D46">
      <w:pPr>
        <w:rPr>
          <w:rFonts w:asciiTheme="majorBidi" w:hAnsiTheme="majorBidi" w:cstheme="majorBidi"/>
          <w:b/>
          <w:bCs/>
        </w:rPr>
      </w:pPr>
    </w:p>
    <w:p w14:paraId="1BE983A5" w14:textId="77777777" w:rsidR="00A27879" w:rsidRPr="00AF1410" w:rsidRDefault="00A27879" w:rsidP="00477D46">
      <w:pPr>
        <w:rPr>
          <w:rFonts w:asciiTheme="majorBidi" w:hAnsiTheme="majorBidi" w:cstheme="majorBidi"/>
          <w:b/>
          <w:bCs/>
        </w:rPr>
      </w:pPr>
    </w:p>
    <w:p w14:paraId="686C236F" w14:textId="77777777" w:rsidR="00A27879" w:rsidRPr="00AF1410" w:rsidRDefault="00A27879" w:rsidP="00477D46">
      <w:pPr>
        <w:rPr>
          <w:rFonts w:asciiTheme="majorBidi" w:hAnsiTheme="majorBidi" w:cstheme="majorBidi"/>
          <w:b/>
          <w:bCs/>
        </w:rPr>
      </w:pPr>
    </w:p>
    <w:p w14:paraId="17985901" w14:textId="77777777" w:rsidR="00A27879" w:rsidRPr="00AF1410" w:rsidRDefault="00A27879" w:rsidP="00477D46">
      <w:pPr>
        <w:rPr>
          <w:rFonts w:asciiTheme="majorBidi" w:hAnsiTheme="majorBidi" w:cstheme="majorBidi"/>
          <w:b/>
          <w:bCs/>
        </w:rPr>
      </w:pPr>
    </w:p>
    <w:p w14:paraId="4A9B429F" w14:textId="77777777" w:rsidR="00A27879" w:rsidRPr="00AF1410" w:rsidRDefault="00A27879" w:rsidP="00477D46">
      <w:pPr>
        <w:rPr>
          <w:rFonts w:asciiTheme="majorBidi" w:hAnsiTheme="majorBidi" w:cstheme="majorBidi"/>
          <w:b/>
          <w:bCs/>
        </w:rPr>
      </w:pPr>
    </w:p>
    <w:p w14:paraId="41579DA3" w14:textId="77777777" w:rsidR="00A27879" w:rsidRDefault="00A27879" w:rsidP="00477D46">
      <w:pPr>
        <w:rPr>
          <w:rFonts w:asciiTheme="majorBidi" w:hAnsiTheme="majorBidi" w:cstheme="majorBidi"/>
          <w:b/>
          <w:bCs/>
        </w:rPr>
      </w:pPr>
    </w:p>
    <w:p w14:paraId="594741D1" w14:textId="77777777" w:rsidR="00575608" w:rsidRDefault="00575608" w:rsidP="00477D46">
      <w:pPr>
        <w:rPr>
          <w:rFonts w:asciiTheme="majorBidi" w:hAnsiTheme="majorBidi" w:cstheme="majorBidi"/>
          <w:b/>
          <w:bCs/>
        </w:rPr>
      </w:pPr>
    </w:p>
    <w:p w14:paraId="1DB4D355" w14:textId="77777777" w:rsidR="00575608" w:rsidRDefault="00575608" w:rsidP="00477D46">
      <w:pPr>
        <w:rPr>
          <w:rFonts w:asciiTheme="majorBidi" w:hAnsiTheme="majorBidi" w:cstheme="majorBidi"/>
          <w:b/>
          <w:bCs/>
        </w:rPr>
      </w:pPr>
    </w:p>
    <w:p w14:paraId="2E3A0CBE" w14:textId="77777777" w:rsidR="00D56023" w:rsidRDefault="00D56023" w:rsidP="00477D46">
      <w:pPr>
        <w:rPr>
          <w:rFonts w:asciiTheme="majorBidi" w:hAnsiTheme="majorBidi" w:cstheme="majorBidi"/>
          <w:b/>
          <w:bCs/>
        </w:rPr>
      </w:pPr>
    </w:p>
    <w:p w14:paraId="3D1C26A4" w14:textId="77777777" w:rsidR="00575608" w:rsidRPr="00AF1410" w:rsidRDefault="00575608" w:rsidP="00477D46">
      <w:pPr>
        <w:rPr>
          <w:rFonts w:asciiTheme="majorBidi" w:hAnsiTheme="majorBidi" w:cstheme="majorBidi"/>
          <w:b/>
          <w:bCs/>
        </w:rPr>
      </w:pPr>
    </w:p>
    <w:p w14:paraId="22227405" w14:textId="44C28B1A" w:rsidR="004816D2" w:rsidRPr="00AF1410" w:rsidRDefault="00A27879" w:rsidP="00D56023">
      <w:pPr>
        <w:rPr>
          <w:rFonts w:asciiTheme="majorBidi" w:hAnsiTheme="majorBidi" w:cstheme="majorBidi"/>
          <w:b/>
          <w:bCs/>
        </w:rPr>
      </w:pPr>
      <w:r w:rsidRPr="00AF1410">
        <w:rPr>
          <w:rFonts w:asciiTheme="majorBidi" w:hAnsiTheme="majorBidi" w:cstheme="majorBidi"/>
          <w:b/>
          <w:bCs/>
        </w:rPr>
        <w:lastRenderedPageBreak/>
        <w:t>C)</w:t>
      </w:r>
      <w:r w:rsidR="008E16F3" w:rsidRPr="00AF1410">
        <w:rPr>
          <w:rFonts w:asciiTheme="majorBidi" w:hAnsiTheme="majorBidi" w:cstheme="majorBidi"/>
          <w:b/>
          <w:bCs/>
        </w:rPr>
        <w:t xml:space="preserve"> </w:t>
      </w:r>
      <w:r w:rsidR="002878E5">
        <w:rPr>
          <w:rFonts w:asciiTheme="majorBidi" w:hAnsiTheme="majorBidi" w:cstheme="majorBidi"/>
          <w:b/>
          <w:bCs/>
        </w:rPr>
        <w:t xml:space="preserve">Wealthy </w:t>
      </w:r>
      <w:r w:rsidR="008E16F3" w:rsidRPr="00AF1410">
        <w:rPr>
          <w:rFonts w:asciiTheme="majorBidi" w:hAnsiTheme="majorBidi" w:cstheme="majorBidi"/>
          <w:b/>
          <w:bCs/>
        </w:rPr>
        <w:t xml:space="preserve">Minority </w:t>
      </w:r>
      <w:r w:rsidR="00550A39">
        <w:rPr>
          <w:rFonts w:asciiTheme="majorBidi" w:hAnsiTheme="majorBidi" w:cstheme="majorBidi"/>
          <w:b/>
          <w:bCs/>
        </w:rPr>
        <w:t>(WM)</w:t>
      </w:r>
    </w:p>
    <w:p w14:paraId="1EC9B1D2" w14:textId="77777777" w:rsidR="004816D2" w:rsidRPr="00AF1410" w:rsidRDefault="00575608" w:rsidP="00A27879">
      <w:pPr>
        <w:rPr>
          <w:rFonts w:asciiTheme="majorBidi" w:hAnsiTheme="majorBidi" w:cstheme="majorBidi"/>
          <w:b/>
          <w:bCs/>
        </w:rPr>
      </w:pPr>
      <w:r w:rsidRPr="00AF1410">
        <w:rPr>
          <w:rFonts w:asciiTheme="majorBidi" w:hAnsiTheme="majorBidi" w:cstheme="majorBidi"/>
          <w:b/>
          <w:bCs/>
          <w:noProof/>
        </w:rPr>
        <mc:AlternateContent>
          <mc:Choice Requires="wpc">
            <w:drawing>
              <wp:anchor distT="0" distB="0" distL="114300" distR="114300" simplePos="0" relativeHeight="251658752" behindDoc="0" locked="0" layoutInCell="1" allowOverlap="1" wp14:anchorId="422D1EAF" wp14:editId="57FEEF12">
                <wp:simplePos x="0" y="0"/>
                <wp:positionH relativeFrom="margin">
                  <wp:align>right</wp:align>
                </wp:positionH>
                <wp:positionV relativeFrom="paragraph">
                  <wp:posOffset>255270</wp:posOffset>
                </wp:positionV>
                <wp:extent cx="6002020" cy="3673475"/>
                <wp:effectExtent l="0" t="0" r="0" b="3175"/>
                <wp:wrapNone/>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2" name="Picture 26"/>
                          <pic:cNvPicPr preferRelativeResize="0">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5080"/>
                            <a:ext cx="5943600" cy="3637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432E3F8D" id="Canvas 23" o:spid="_x0000_s1026" editas="canvas" style="position:absolute;margin-left:421.4pt;margin-top:20.1pt;width:472.6pt;height:289.25pt;z-index:251658752;mso-position-horizontal:right;mso-position-horizontal-relative:margin" coordsize="60020,36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">
                <v:shape id="_x0000_s1027" type="#_x0000_t75" style="position:absolute;width:60020;height:36734;visibility:visible;mso-wrap-style:square">
                  <v:fill o:detectmouseclick="t"/>
                  <v:path o:connecttype="none"/>
                </v:shape>
                <v:shape id="Picture 26" o:spid="_x0000_s1028" type="#_x0000_t75" style="position:absolute;top:50;width:59436;height:3637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Re/bEAAAA2wAAAA8AAABkcnMvZG93bnJldi54bWxEj8FqwzAQRO+F/oPYQm+1FB+M40YJoSTQ&#10;gi92Cr0u1tZ2Yq1cS0ncv48ChR6HmXnDrDazHcSFJt871rBIFAjixpmeWw2fh/1LDsIHZIODY9Lw&#10;Sx4268eHFRbGXbmiSx1aESHsC9TQhTAWUvqmI4s+cSNx9L7dZDFEObXSTHiNcDvIVKlMWuw5LnQ4&#10;0ltHzak+Ww3j9utDNaYs1aLa51wN2XG5+9H6+WnevoIINIf/8F/73WhIU7h/iT9Ar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Re/bEAAAA2wAAAA8AAAAAAAAAAAAAAAAA&#10;nwIAAGRycy9kb3ducmV2LnhtbFBLBQYAAAAABAAEAPcAAACQAwAAAAA=&#10;">
                  <v:imagedata r:id="rId26" o:title=""/>
                </v:shape>
                <w10:wrap anchorx="margin"/>
              </v:group>
            </w:pict>
          </mc:Fallback>
        </mc:AlternateContent>
      </w:r>
    </w:p>
    <w:p w14:paraId="3AB77C23" w14:textId="77777777" w:rsidR="004816D2" w:rsidRPr="00AF1410" w:rsidRDefault="004816D2" w:rsidP="00A27879">
      <w:pPr>
        <w:rPr>
          <w:rFonts w:asciiTheme="majorBidi" w:hAnsiTheme="majorBidi" w:cstheme="majorBidi"/>
          <w:b/>
          <w:bCs/>
        </w:rPr>
      </w:pPr>
    </w:p>
    <w:p w14:paraId="2C22230F" w14:textId="77777777" w:rsidR="004816D2" w:rsidRPr="00AF1410" w:rsidRDefault="004816D2" w:rsidP="00A27879">
      <w:pPr>
        <w:rPr>
          <w:rFonts w:asciiTheme="majorBidi" w:hAnsiTheme="majorBidi" w:cstheme="majorBidi"/>
          <w:b/>
          <w:bCs/>
        </w:rPr>
      </w:pPr>
    </w:p>
    <w:p w14:paraId="34A7AFD8" w14:textId="77777777" w:rsidR="004816D2" w:rsidRPr="00AF1410" w:rsidRDefault="004816D2" w:rsidP="00A27879">
      <w:pPr>
        <w:rPr>
          <w:rFonts w:asciiTheme="majorBidi" w:hAnsiTheme="majorBidi" w:cstheme="majorBidi"/>
          <w:b/>
          <w:bCs/>
        </w:rPr>
      </w:pPr>
    </w:p>
    <w:p w14:paraId="2011D08E" w14:textId="77777777" w:rsidR="004816D2" w:rsidRPr="00AF1410" w:rsidRDefault="004816D2" w:rsidP="00A27879">
      <w:pPr>
        <w:rPr>
          <w:rFonts w:asciiTheme="majorBidi" w:hAnsiTheme="majorBidi" w:cstheme="majorBidi"/>
          <w:b/>
          <w:bCs/>
        </w:rPr>
      </w:pPr>
    </w:p>
    <w:p w14:paraId="667A9E51" w14:textId="77777777" w:rsidR="004816D2" w:rsidRPr="00AF1410" w:rsidRDefault="004816D2" w:rsidP="00A27879">
      <w:pPr>
        <w:rPr>
          <w:rFonts w:asciiTheme="majorBidi" w:hAnsiTheme="majorBidi" w:cstheme="majorBidi"/>
          <w:b/>
          <w:bCs/>
        </w:rPr>
      </w:pPr>
    </w:p>
    <w:p w14:paraId="09187540" w14:textId="77777777" w:rsidR="004816D2" w:rsidRPr="00AF1410" w:rsidRDefault="004816D2" w:rsidP="00A27879">
      <w:pPr>
        <w:rPr>
          <w:rFonts w:asciiTheme="majorBidi" w:hAnsiTheme="majorBidi" w:cstheme="majorBidi"/>
          <w:b/>
          <w:bCs/>
        </w:rPr>
      </w:pPr>
    </w:p>
    <w:p w14:paraId="0A56DA57" w14:textId="77777777" w:rsidR="004816D2" w:rsidRPr="00AF1410" w:rsidRDefault="004816D2" w:rsidP="00A27879">
      <w:pPr>
        <w:rPr>
          <w:rFonts w:asciiTheme="majorBidi" w:hAnsiTheme="majorBidi" w:cstheme="majorBidi"/>
          <w:b/>
          <w:bCs/>
        </w:rPr>
      </w:pPr>
    </w:p>
    <w:p w14:paraId="4102F706" w14:textId="77777777" w:rsidR="004816D2" w:rsidRPr="00AF1410" w:rsidRDefault="004816D2" w:rsidP="00A27879">
      <w:pPr>
        <w:rPr>
          <w:rFonts w:asciiTheme="majorBidi" w:hAnsiTheme="majorBidi" w:cstheme="majorBidi"/>
          <w:b/>
          <w:bCs/>
        </w:rPr>
      </w:pPr>
    </w:p>
    <w:p w14:paraId="29CB7C98" w14:textId="77777777" w:rsidR="00A27879" w:rsidRPr="00AF1410" w:rsidRDefault="00A27879" w:rsidP="00A27879">
      <w:pPr>
        <w:rPr>
          <w:rFonts w:asciiTheme="majorBidi" w:hAnsiTheme="majorBidi" w:cstheme="majorBidi"/>
          <w:b/>
          <w:bCs/>
        </w:rPr>
      </w:pPr>
    </w:p>
    <w:p w14:paraId="7E779DC5" w14:textId="77777777" w:rsidR="00A27879" w:rsidRPr="00AF1410" w:rsidRDefault="00A27879" w:rsidP="00477D46">
      <w:pPr>
        <w:rPr>
          <w:rFonts w:asciiTheme="majorBidi" w:hAnsiTheme="majorBidi" w:cstheme="majorBidi"/>
          <w:b/>
          <w:bCs/>
        </w:rPr>
      </w:pPr>
    </w:p>
    <w:p w14:paraId="4DEC8481" w14:textId="77777777" w:rsidR="004816D2" w:rsidRPr="00AF1410" w:rsidRDefault="004816D2" w:rsidP="00477D46">
      <w:pPr>
        <w:rPr>
          <w:rFonts w:asciiTheme="majorBidi" w:hAnsiTheme="majorBidi" w:cstheme="majorBidi"/>
          <w:b/>
          <w:bCs/>
        </w:rPr>
      </w:pPr>
    </w:p>
    <w:p w14:paraId="05A41F1C" w14:textId="77777777" w:rsidR="00A27879" w:rsidRPr="00AF1410" w:rsidRDefault="00A27879" w:rsidP="00477D46">
      <w:pPr>
        <w:rPr>
          <w:rFonts w:asciiTheme="majorBidi" w:hAnsiTheme="majorBidi" w:cstheme="majorBidi"/>
          <w:b/>
          <w:bCs/>
        </w:rPr>
      </w:pPr>
    </w:p>
    <w:p w14:paraId="044A2B46" w14:textId="77777777" w:rsidR="00A27879" w:rsidRPr="00AF1410" w:rsidRDefault="00A27879" w:rsidP="00477D46">
      <w:pPr>
        <w:rPr>
          <w:rFonts w:asciiTheme="majorBidi" w:hAnsiTheme="majorBidi" w:cstheme="majorBidi"/>
          <w:b/>
          <w:bCs/>
        </w:rPr>
      </w:pPr>
    </w:p>
    <w:p w14:paraId="2C6AD574" w14:textId="77777777" w:rsidR="007A50F5" w:rsidRPr="00AF1410" w:rsidRDefault="007A50F5" w:rsidP="00477D46">
      <w:pPr>
        <w:rPr>
          <w:rFonts w:asciiTheme="majorBidi" w:hAnsiTheme="majorBidi" w:cstheme="majorBidi"/>
          <w:b/>
          <w:bCs/>
        </w:rPr>
      </w:pPr>
    </w:p>
    <w:p w14:paraId="78ACA468" w14:textId="77777777" w:rsidR="007A50F5" w:rsidRDefault="007A50F5" w:rsidP="00477D46">
      <w:pPr>
        <w:rPr>
          <w:rFonts w:asciiTheme="majorBidi" w:hAnsiTheme="majorBidi" w:cstheme="majorBidi"/>
          <w:b/>
          <w:bCs/>
        </w:rPr>
      </w:pPr>
    </w:p>
    <w:p w14:paraId="122C25DE" w14:textId="77777777" w:rsidR="00575608" w:rsidRDefault="00575608" w:rsidP="00477D46">
      <w:pPr>
        <w:rPr>
          <w:rFonts w:asciiTheme="majorBidi" w:hAnsiTheme="majorBidi" w:cstheme="majorBidi"/>
          <w:b/>
          <w:bCs/>
        </w:rPr>
      </w:pPr>
      <w:r w:rsidRPr="00AF1410">
        <w:rPr>
          <w:rFonts w:asciiTheme="majorBidi" w:hAnsiTheme="majorBidi" w:cstheme="majorBidi"/>
          <w:noProof/>
        </w:rPr>
        <mc:AlternateContent>
          <mc:Choice Requires="wps">
            <w:drawing>
              <wp:anchor distT="45720" distB="45720" distL="114300" distR="114300" simplePos="0" relativeHeight="251652608" behindDoc="0" locked="0" layoutInCell="1" allowOverlap="1" wp14:anchorId="6A267B06" wp14:editId="614A8E30">
                <wp:simplePos x="0" y="0"/>
                <wp:positionH relativeFrom="margin">
                  <wp:align>right</wp:align>
                </wp:positionH>
                <wp:positionV relativeFrom="paragraph">
                  <wp:posOffset>9525</wp:posOffset>
                </wp:positionV>
                <wp:extent cx="4354830" cy="1064260"/>
                <wp:effectExtent l="0" t="0" r="26670" b="215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4830" cy="1064260"/>
                        </a:xfrm>
                        <a:prstGeom prst="rect">
                          <a:avLst/>
                        </a:prstGeom>
                        <a:solidFill>
                          <a:srgbClr val="FFFFFF"/>
                        </a:solidFill>
                        <a:ln w="9525">
                          <a:solidFill>
                            <a:srgbClr val="000000"/>
                          </a:solidFill>
                          <a:miter lim="800000"/>
                          <a:headEnd/>
                          <a:tailEnd/>
                        </a:ln>
                      </wps:spPr>
                      <wps:txbx>
                        <w:txbxContent>
                          <w:p w14:paraId="5A999F08" w14:textId="77777777" w:rsidR="00910A19" w:rsidRPr="00477D46" w:rsidRDefault="00910A19" w:rsidP="007A50F5">
                            <w:pPr>
                              <w:spacing w:after="0" w:line="240" w:lineRule="auto"/>
                              <w:jc w:val="right"/>
                              <w:rPr>
                                <w:b/>
                                <w:bCs/>
                              </w:rPr>
                            </w:pPr>
                            <w:r w:rsidRPr="00477D46">
                              <w:rPr>
                                <w:b/>
                                <w:bCs/>
                              </w:rPr>
                              <w:t>Model Fit Indices</w:t>
                            </w:r>
                          </w:p>
                          <w:p w14:paraId="5276DC8F" w14:textId="77777777" w:rsidR="00910A19" w:rsidRPr="00477D46" w:rsidRDefault="00910A19" w:rsidP="007A50F5">
                            <w:pPr>
                              <w:spacing w:after="0" w:line="240" w:lineRule="auto"/>
                              <w:jc w:val="right"/>
                              <w:rPr>
                                <w:i/>
                                <w:iCs/>
                              </w:rPr>
                            </w:pPr>
                            <w:proofErr w:type="gramStart"/>
                            <w:r w:rsidRPr="00477D46">
                              <w:rPr>
                                <w:i/>
                                <w:iCs/>
                              </w:rPr>
                              <w:t>χ</w:t>
                            </w:r>
                            <w:r w:rsidRPr="00477D46">
                              <w:rPr>
                                <w:i/>
                                <w:iCs/>
                                <w:vertAlign w:val="superscript"/>
                              </w:rPr>
                              <w:t>2</w:t>
                            </w:r>
                            <w:r w:rsidRPr="00477D46">
                              <w:rPr>
                                <w:i/>
                                <w:iCs/>
                              </w:rPr>
                              <w:t>(</w:t>
                            </w:r>
                            <w:proofErr w:type="gramEnd"/>
                            <w:r w:rsidRPr="00477D46">
                              <w:rPr>
                                <w:i/>
                                <w:iCs/>
                              </w:rPr>
                              <w:t xml:space="preserve">4) = </w:t>
                            </w:r>
                            <w:r>
                              <w:rPr>
                                <w:i/>
                                <w:iCs/>
                              </w:rPr>
                              <w:t>3</w:t>
                            </w:r>
                            <w:r w:rsidRPr="00477D46">
                              <w:rPr>
                                <w:i/>
                                <w:iCs/>
                              </w:rPr>
                              <w:t>.</w:t>
                            </w:r>
                            <w:r>
                              <w:rPr>
                                <w:i/>
                                <w:iCs/>
                              </w:rPr>
                              <w:t>908</w:t>
                            </w:r>
                            <w:r w:rsidRPr="00477D46">
                              <w:rPr>
                                <w:i/>
                                <w:iCs/>
                              </w:rPr>
                              <w:t xml:space="preserve">, </w:t>
                            </w:r>
                            <w:r>
                              <w:rPr>
                                <w:i/>
                                <w:iCs/>
                              </w:rPr>
                              <w:t>p=0.27</w:t>
                            </w:r>
                          </w:p>
                          <w:p w14:paraId="34F83969" w14:textId="77777777" w:rsidR="00910A19" w:rsidRPr="00477D46" w:rsidRDefault="00910A19" w:rsidP="0061464D">
                            <w:pPr>
                              <w:spacing w:after="0" w:line="240" w:lineRule="auto"/>
                              <w:jc w:val="right"/>
                              <w:rPr>
                                <w:i/>
                                <w:iCs/>
                              </w:rPr>
                            </w:pPr>
                            <w:proofErr w:type="gramStart"/>
                            <w:r w:rsidRPr="00477D46">
                              <w:rPr>
                                <w:i/>
                                <w:iCs/>
                              </w:rPr>
                              <w:t>χ</w:t>
                            </w:r>
                            <w:r w:rsidRPr="00477D46">
                              <w:rPr>
                                <w:i/>
                                <w:iCs/>
                                <w:vertAlign w:val="superscript"/>
                              </w:rPr>
                              <w:t>2</w:t>
                            </w:r>
                            <w:proofErr w:type="gramEnd"/>
                            <w:r w:rsidRPr="00477D46">
                              <w:rPr>
                                <w:i/>
                                <w:iCs/>
                                <w:vertAlign w:val="superscript"/>
                              </w:rPr>
                              <w:t xml:space="preserve"> </w:t>
                            </w:r>
                            <w:r w:rsidRPr="00477D46">
                              <w:rPr>
                                <w:i/>
                                <w:iCs/>
                              </w:rPr>
                              <w:t xml:space="preserve">Contributions: </w:t>
                            </w:r>
                            <w:r>
                              <w:rPr>
                                <w:i/>
                                <w:iCs/>
                              </w:rPr>
                              <w:t>IM</w:t>
                            </w:r>
                            <w:r w:rsidRPr="00477D46">
                              <w:rPr>
                                <w:i/>
                                <w:iCs/>
                              </w:rPr>
                              <w:t xml:space="preserve"> = </w:t>
                            </w:r>
                            <w:r>
                              <w:rPr>
                                <w:i/>
                                <w:iCs/>
                              </w:rPr>
                              <w:t>0</w:t>
                            </w:r>
                            <w:r w:rsidRPr="00477D46">
                              <w:rPr>
                                <w:i/>
                                <w:iCs/>
                              </w:rPr>
                              <w:t>.4</w:t>
                            </w:r>
                            <w:r>
                              <w:rPr>
                                <w:i/>
                                <w:iCs/>
                              </w:rPr>
                              <w:t>61</w:t>
                            </w:r>
                            <w:r w:rsidRPr="00477D46">
                              <w:rPr>
                                <w:i/>
                                <w:iCs/>
                              </w:rPr>
                              <w:t xml:space="preserve">, </w:t>
                            </w:r>
                            <w:r>
                              <w:rPr>
                                <w:i/>
                                <w:iCs/>
                              </w:rPr>
                              <w:t>GI</w:t>
                            </w:r>
                            <w:r w:rsidRPr="00477D46">
                              <w:rPr>
                                <w:i/>
                                <w:iCs/>
                              </w:rPr>
                              <w:t xml:space="preserve"> = 0.</w:t>
                            </w:r>
                            <w:r>
                              <w:rPr>
                                <w:i/>
                                <w:iCs/>
                              </w:rPr>
                              <w:t>18, WM = 3.267</w:t>
                            </w:r>
                          </w:p>
                          <w:p w14:paraId="31BF345B" w14:textId="77777777" w:rsidR="00910A19" w:rsidRPr="00477D46" w:rsidRDefault="00910A19" w:rsidP="007A50F5">
                            <w:pPr>
                              <w:spacing w:after="0" w:line="240" w:lineRule="auto"/>
                              <w:jc w:val="right"/>
                              <w:rPr>
                                <w:i/>
                                <w:iCs/>
                              </w:rPr>
                            </w:pPr>
                            <w:r>
                              <w:rPr>
                                <w:i/>
                                <w:iCs/>
                              </w:rPr>
                              <w:t>RMSEA = 0.074</w:t>
                            </w:r>
                            <w:r w:rsidRPr="00477D46">
                              <w:rPr>
                                <w:i/>
                                <w:iCs/>
                              </w:rPr>
                              <w:t xml:space="preserve">, 90% C.I.: 0.000 - </w:t>
                            </w:r>
                            <w:r>
                              <w:rPr>
                                <w:i/>
                                <w:iCs/>
                              </w:rPr>
                              <w:t>0.248</w:t>
                            </w:r>
                            <w:r w:rsidRPr="00477D46">
                              <w:rPr>
                                <w:i/>
                                <w:iCs/>
                              </w:rPr>
                              <w:t xml:space="preserve">, </w:t>
                            </w:r>
                            <w:proofErr w:type="spellStart"/>
                            <w:r w:rsidRPr="00477D46">
                              <w:rPr>
                                <w:i/>
                                <w:iCs/>
                              </w:rPr>
                              <w:t>p</w:t>
                            </w:r>
                            <w:r w:rsidRPr="00477D46">
                              <w:rPr>
                                <w:i/>
                                <w:iCs/>
                                <w:vertAlign w:val="subscript"/>
                              </w:rPr>
                              <w:t>close</w:t>
                            </w:r>
                            <w:proofErr w:type="spellEnd"/>
                            <w:r w:rsidRPr="00477D46">
                              <w:rPr>
                                <w:i/>
                                <w:iCs/>
                              </w:rPr>
                              <w:t xml:space="preserve"> =</w:t>
                            </w:r>
                            <w:r>
                              <w:rPr>
                                <w:i/>
                                <w:iCs/>
                              </w:rPr>
                              <w:t xml:space="preserve"> 0.331</w:t>
                            </w:r>
                          </w:p>
                          <w:p w14:paraId="0F485E47" w14:textId="77777777" w:rsidR="00910A19" w:rsidRPr="00477D46" w:rsidRDefault="00910A19" w:rsidP="007A50F5">
                            <w:pPr>
                              <w:spacing w:after="0" w:line="240" w:lineRule="auto"/>
                              <w:jc w:val="right"/>
                              <w:rPr>
                                <w:i/>
                                <w:iCs/>
                              </w:rPr>
                            </w:pPr>
                            <w:r w:rsidRPr="00477D46">
                              <w:rPr>
                                <w:i/>
                                <w:iCs/>
                              </w:rPr>
                              <w:t>CFI =</w:t>
                            </w:r>
                            <w:r>
                              <w:rPr>
                                <w:i/>
                                <w:iCs/>
                              </w:rPr>
                              <w:t xml:space="preserve"> </w:t>
                            </w:r>
                            <w:r w:rsidRPr="00477D46">
                              <w:rPr>
                                <w:i/>
                                <w:iCs/>
                              </w:rPr>
                              <w:t>0</w:t>
                            </w:r>
                            <w:r>
                              <w:rPr>
                                <w:i/>
                                <w:iCs/>
                              </w:rPr>
                              <w:t>.996</w:t>
                            </w:r>
                            <w:r w:rsidRPr="00477D46">
                              <w:rPr>
                                <w:i/>
                                <w:iCs/>
                              </w:rPr>
                              <w:t>, TLI =</w:t>
                            </w:r>
                            <w:r>
                              <w:rPr>
                                <w:i/>
                                <w:iCs/>
                              </w:rPr>
                              <w:t xml:space="preserve"> 0.947</w:t>
                            </w:r>
                          </w:p>
                          <w:p w14:paraId="66558DC0" w14:textId="77777777" w:rsidR="00910A19" w:rsidRPr="00477D46" w:rsidRDefault="00910A19" w:rsidP="007A50F5">
                            <w:pPr>
                              <w:spacing w:after="0" w:line="240" w:lineRule="auto"/>
                              <w:jc w:val="right"/>
                              <w:rPr>
                                <w:i/>
                                <w:iCs/>
                              </w:rPr>
                            </w:pPr>
                            <w:r w:rsidRPr="00477D46">
                              <w:rPr>
                                <w:i/>
                                <w:iCs/>
                              </w:rPr>
                              <w:t>SRMR =</w:t>
                            </w:r>
                            <w:r>
                              <w:rPr>
                                <w:i/>
                                <w:iCs/>
                              </w:rPr>
                              <w:t xml:space="preserve"> 0.022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267B06" id="_x0000_s1060" type="#_x0000_t202" style="position:absolute;margin-left:291.7pt;margin-top:.75pt;width:342.9pt;height:83.8pt;z-index:2516526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">
                <v:textbox style="mso-fit-shape-to-text:t">
                  <w:txbxContent>
                    <w:p w14:paraId="5A999F08" w14:textId="77777777" w:rsidR="00910A19" w:rsidRPr="00477D46" w:rsidRDefault="00910A19" w:rsidP="007A50F5">
                      <w:pPr>
                        <w:spacing w:after="0" w:line="240" w:lineRule="auto"/>
                        <w:jc w:val="right"/>
                        <w:rPr>
                          <w:b/>
                          <w:bCs/>
                        </w:rPr>
                      </w:pPr>
                      <w:r w:rsidRPr="00477D46">
                        <w:rPr>
                          <w:b/>
                          <w:bCs/>
                        </w:rPr>
                        <w:t>Model Fit Indices</w:t>
                      </w:r>
                    </w:p>
                    <w:p w14:paraId="5276DC8F" w14:textId="77777777" w:rsidR="00910A19" w:rsidRPr="00477D46" w:rsidRDefault="00910A19" w:rsidP="007A50F5">
                      <w:pPr>
                        <w:spacing w:after="0" w:line="240" w:lineRule="auto"/>
                        <w:jc w:val="right"/>
                        <w:rPr>
                          <w:i/>
                          <w:iCs/>
                        </w:rPr>
                      </w:pPr>
                      <w:proofErr w:type="gramStart"/>
                      <w:r w:rsidRPr="00477D46">
                        <w:rPr>
                          <w:i/>
                          <w:iCs/>
                        </w:rPr>
                        <w:t>χ</w:t>
                      </w:r>
                      <w:r w:rsidRPr="00477D46">
                        <w:rPr>
                          <w:i/>
                          <w:iCs/>
                          <w:vertAlign w:val="superscript"/>
                        </w:rPr>
                        <w:t>2</w:t>
                      </w:r>
                      <w:r w:rsidRPr="00477D46">
                        <w:rPr>
                          <w:i/>
                          <w:iCs/>
                        </w:rPr>
                        <w:t>(</w:t>
                      </w:r>
                      <w:proofErr w:type="gramEnd"/>
                      <w:r w:rsidRPr="00477D46">
                        <w:rPr>
                          <w:i/>
                          <w:iCs/>
                        </w:rPr>
                        <w:t xml:space="preserve">4) = </w:t>
                      </w:r>
                      <w:r>
                        <w:rPr>
                          <w:i/>
                          <w:iCs/>
                        </w:rPr>
                        <w:t>3</w:t>
                      </w:r>
                      <w:r w:rsidRPr="00477D46">
                        <w:rPr>
                          <w:i/>
                          <w:iCs/>
                        </w:rPr>
                        <w:t>.</w:t>
                      </w:r>
                      <w:r>
                        <w:rPr>
                          <w:i/>
                          <w:iCs/>
                        </w:rPr>
                        <w:t>908</w:t>
                      </w:r>
                      <w:r w:rsidRPr="00477D46">
                        <w:rPr>
                          <w:i/>
                          <w:iCs/>
                        </w:rPr>
                        <w:t xml:space="preserve">, </w:t>
                      </w:r>
                      <w:r>
                        <w:rPr>
                          <w:i/>
                          <w:iCs/>
                        </w:rPr>
                        <w:t>p=0.27</w:t>
                      </w:r>
                    </w:p>
                    <w:p w14:paraId="34F83969" w14:textId="77777777" w:rsidR="00910A19" w:rsidRPr="00477D46" w:rsidRDefault="00910A19" w:rsidP="0061464D">
                      <w:pPr>
                        <w:spacing w:after="0" w:line="240" w:lineRule="auto"/>
                        <w:jc w:val="right"/>
                        <w:rPr>
                          <w:i/>
                          <w:iCs/>
                        </w:rPr>
                      </w:pPr>
                      <w:proofErr w:type="gramStart"/>
                      <w:r w:rsidRPr="00477D46">
                        <w:rPr>
                          <w:i/>
                          <w:iCs/>
                        </w:rPr>
                        <w:t>χ</w:t>
                      </w:r>
                      <w:r w:rsidRPr="00477D46">
                        <w:rPr>
                          <w:i/>
                          <w:iCs/>
                          <w:vertAlign w:val="superscript"/>
                        </w:rPr>
                        <w:t>2</w:t>
                      </w:r>
                      <w:proofErr w:type="gramEnd"/>
                      <w:r w:rsidRPr="00477D46">
                        <w:rPr>
                          <w:i/>
                          <w:iCs/>
                          <w:vertAlign w:val="superscript"/>
                        </w:rPr>
                        <w:t xml:space="preserve"> </w:t>
                      </w:r>
                      <w:r w:rsidRPr="00477D46">
                        <w:rPr>
                          <w:i/>
                          <w:iCs/>
                        </w:rPr>
                        <w:t xml:space="preserve">Contributions: </w:t>
                      </w:r>
                      <w:r>
                        <w:rPr>
                          <w:i/>
                          <w:iCs/>
                        </w:rPr>
                        <w:t>IM</w:t>
                      </w:r>
                      <w:r w:rsidRPr="00477D46">
                        <w:rPr>
                          <w:i/>
                          <w:iCs/>
                        </w:rPr>
                        <w:t xml:space="preserve"> = </w:t>
                      </w:r>
                      <w:r>
                        <w:rPr>
                          <w:i/>
                          <w:iCs/>
                        </w:rPr>
                        <w:t>0</w:t>
                      </w:r>
                      <w:r w:rsidRPr="00477D46">
                        <w:rPr>
                          <w:i/>
                          <w:iCs/>
                        </w:rPr>
                        <w:t>.4</w:t>
                      </w:r>
                      <w:r>
                        <w:rPr>
                          <w:i/>
                          <w:iCs/>
                        </w:rPr>
                        <w:t>61</w:t>
                      </w:r>
                      <w:r w:rsidRPr="00477D46">
                        <w:rPr>
                          <w:i/>
                          <w:iCs/>
                        </w:rPr>
                        <w:t xml:space="preserve">, </w:t>
                      </w:r>
                      <w:r>
                        <w:rPr>
                          <w:i/>
                          <w:iCs/>
                        </w:rPr>
                        <w:t>GI</w:t>
                      </w:r>
                      <w:r w:rsidRPr="00477D46">
                        <w:rPr>
                          <w:i/>
                          <w:iCs/>
                        </w:rPr>
                        <w:t xml:space="preserve"> = 0.</w:t>
                      </w:r>
                      <w:r>
                        <w:rPr>
                          <w:i/>
                          <w:iCs/>
                        </w:rPr>
                        <w:t>18, WM = 3.267</w:t>
                      </w:r>
                    </w:p>
                    <w:p w14:paraId="31BF345B" w14:textId="77777777" w:rsidR="00910A19" w:rsidRPr="00477D46" w:rsidRDefault="00910A19" w:rsidP="007A50F5">
                      <w:pPr>
                        <w:spacing w:after="0" w:line="240" w:lineRule="auto"/>
                        <w:jc w:val="right"/>
                        <w:rPr>
                          <w:i/>
                          <w:iCs/>
                        </w:rPr>
                      </w:pPr>
                      <w:r>
                        <w:rPr>
                          <w:i/>
                          <w:iCs/>
                        </w:rPr>
                        <w:t>RMSEA = 0.074</w:t>
                      </w:r>
                      <w:r w:rsidRPr="00477D46">
                        <w:rPr>
                          <w:i/>
                          <w:iCs/>
                        </w:rPr>
                        <w:t xml:space="preserve">, 90% C.I.: 0.000 - </w:t>
                      </w:r>
                      <w:r>
                        <w:rPr>
                          <w:i/>
                          <w:iCs/>
                        </w:rPr>
                        <w:t>0.248</w:t>
                      </w:r>
                      <w:r w:rsidRPr="00477D46">
                        <w:rPr>
                          <w:i/>
                          <w:iCs/>
                        </w:rPr>
                        <w:t xml:space="preserve">, </w:t>
                      </w:r>
                      <w:proofErr w:type="spellStart"/>
                      <w:r w:rsidRPr="00477D46">
                        <w:rPr>
                          <w:i/>
                          <w:iCs/>
                        </w:rPr>
                        <w:t>p</w:t>
                      </w:r>
                      <w:r w:rsidRPr="00477D46">
                        <w:rPr>
                          <w:i/>
                          <w:iCs/>
                          <w:vertAlign w:val="subscript"/>
                        </w:rPr>
                        <w:t>close</w:t>
                      </w:r>
                      <w:proofErr w:type="spellEnd"/>
                      <w:r w:rsidRPr="00477D46">
                        <w:rPr>
                          <w:i/>
                          <w:iCs/>
                        </w:rPr>
                        <w:t xml:space="preserve"> =</w:t>
                      </w:r>
                      <w:r>
                        <w:rPr>
                          <w:i/>
                          <w:iCs/>
                        </w:rPr>
                        <w:t xml:space="preserve"> 0.331</w:t>
                      </w:r>
                    </w:p>
                    <w:p w14:paraId="0F485E47" w14:textId="77777777" w:rsidR="00910A19" w:rsidRPr="00477D46" w:rsidRDefault="00910A19" w:rsidP="007A50F5">
                      <w:pPr>
                        <w:spacing w:after="0" w:line="240" w:lineRule="auto"/>
                        <w:jc w:val="right"/>
                        <w:rPr>
                          <w:i/>
                          <w:iCs/>
                        </w:rPr>
                      </w:pPr>
                      <w:r w:rsidRPr="00477D46">
                        <w:rPr>
                          <w:i/>
                          <w:iCs/>
                        </w:rPr>
                        <w:t>CFI =</w:t>
                      </w:r>
                      <w:r>
                        <w:rPr>
                          <w:i/>
                          <w:iCs/>
                        </w:rPr>
                        <w:t xml:space="preserve"> </w:t>
                      </w:r>
                      <w:r w:rsidRPr="00477D46">
                        <w:rPr>
                          <w:i/>
                          <w:iCs/>
                        </w:rPr>
                        <w:t>0</w:t>
                      </w:r>
                      <w:r>
                        <w:rPr>
                          <w:i/>
                          <w:iCs/>
                        </w:rPr>
                        <w:t>.996</w:t>
                      </w:r>
                      <w:r w:rsidRPr="00477D46">
                        <w:rPr>
                          <w:i/>
                          <w:iCs/>
                        </w:rPr>
                        <w:t>, TLI =</w:t>
                      </w:r>
                      <w:r>
                        <w:rPr>
                          <w:i/>
                          <w:iCs/>
                        </w:rPr>
                        <w:t xml:space="preserve"> 0.947</w:t>
                      </w:r>
                    </w:p>
                    <w:p w14:paraId="66558DC0" w14:textId="77777777" w:rsidR="00910A19" w:rsidRPr="00477D46" w:rsidRDefault="00910A19" w:rsidP="007A50F5">
                      <w:pPr>
                        <w:spacing w:after="0" w:line="240" w:lineRule="auto"/>
                        <w:jc w:val="right"/>
                        <w:rPr>
                          <w:i/>
                          <w:iCs/>
                        </w:rPr>
                      </w:pPr>
                      <w:r w:rsidRPr="00477D46">
                        <w:rPr>
                          <w:i/>
                          <w:iCs/>
                        </w:rPr>
                        <w:t>SRMR =</w:t>
                      </w:r>
                      <w:r>
                        <w:rPr>
                          <w:i/>
                          <w:iCs/>
                        </w:rPr>
                        <w:t xml:space="preserve"> 0.022</w:t>
                      </w:r>
                    </w:p>
                  </w:txbxContent>
                </v:textbox>
                <w10:wrap type="square" anchorx="margin"/>
              </v:shape>
            </w:pict>
          </mc:Fallback>
        </mc:AlternateContent>
      </w:r>
    </w:p>
    <w:p w14:paraId="42B56155" w14:textId="77777777" w:rsidR="00575608" w:rsidRDefault="00575608" w:rsidP="00477D46">
      <w:pPr>
        <w:rPr>
          <w:rFonts w:asciiTheme="majorBidi" w:hAnsiTheme="majorBidi" w:cstheme="majorBidi"/>
          <w:b/>
          <w:bCs/>
        </w:rPr>
      </w:pPr>
    </w:p>
    <w:p w14:paraId="4363CFBF" w14:textId="77777777" w:rsidR="00575608" w:rsidRDefault="00575608" w:rsidP="00477D46">
      <w:pPr>
        <w:rPr>
          <w:rFonts w:asciiTheme="majorBidi" w:hAnsiTheme="majorBidi" w:cstheme="majorBidi"/>
          <w:b/>
          <w:bCs/>
        </w:rPr>
      </w:pPr>
    </w:p>
    <w:p w14:paraId="6725B25E" w14:textId="77777777" w:rsidR="00575608" w:rsidRDefault="00575608" w:rsidP="00477D46">
      <w:pPr>
        <w:rPr>
          <w:rFonts w:asciiTheme="majorBidi" w:hAnsiTheme="majorBidi" w:cstheme="majorBidi"/>
          <w:b/>
          <w:bCs/>
        </w:rPr>
      </w:pPr>
    </w:p>
    <w:p w14:paraId="2C38B424" w14:textId="77777777" w:rsidR="00575608" w:rsidRPr="00AF1410" w:rsidRDefault="00575608" w:rsidP="00477D46">
      <w:pPr>
        <w:rPr>
          <w:rFonts w:asciiTheme="majorBidi" w:hAnsiTheme="majorBidi" w:cstheme="majorBidi"/>
          <w:b/>
          <w:bCs/>
        </w:rPr>
      </w:pPr>
    </w:p>
    <w:p w14:paraId="16638373" w14:textId="4D90969F" w:rsidR="00926B73" w:rsidRDefault="008E16F3" w:rsidP="001E18D8">
      <w:pPr>
        <w:rPr>
          <w:rFonts w:asciiTheme="majorBidi" w:hAnsiTheme="majorBidi" w:cstheme="majorBidi"/>
          <w:b/>
          <w:bCs/>
        </w:rPr>
      </w:pPr>
      <w:r w:rsidRPr="00AF1410">
        <w:rPr>
          <w:rFonts w:asciiTheme="majorBidi" w:hAnsiTheme="majorBidi" w:cstheme="majorBidi"/>
          <w:b/>
          <w:bCs/>
        </w:rPr>
        <w:t xml:space="preserve">Figure 4. Multi-group </w:t>
      </w:r>
      <w:r w:rsidR="00550A39">
        <w:rPr>
          <w:rFonts w:asciiTheme="majorBidi" w:hAnsiTheme="majorBidi" w:cstheme="majorBidi"/>
          <w:b/>
          <w:bCs/>
        </w:rPr>
        <w:t>complex data</w:t>
      </w:r>
      <w:r w:rsidRPr="00AF1410">
        <w:rPr>
          <w:rFonts w:asciiTheme="majorBidi" w:hAnsiTheme="majorBidi" w:cstheme="majorBidi"/>
          <w:b/>
          <w:bCs/>
        </w:rPr>
        <w:t xml:space="preserve"> model showing a</w:t>
      </w:r>
      <w:r w:rsidR="007A50F5" w:rsidRPr="00AF1410">
        <w:rPr>
          <w:rFonts w:asciiTheme="majorBidi" w:hAnsiTheme="majorBidi" w:cstheme="majorBidi"/>
          <w:b/>
          <w:bCs/>
        </w:rPr>
        <w:t xml:space="preserve">ssociations between identification and intergroup behavior and outcomes under the </w:t>
      </w:r>
      <w:r w:rsidR="00550A39">
        <w:rPr>
          <w:rFonts w:asciiTheme="majorBidi" w:hAnsiTheme="majorBidi" w:cstheme="majorBidi"/>
          <w:b/>
          <w:bCs/>
        </w:rPr>
        <w:t>individual mobility</w:t>
      </w:r>
      <w:r w:rsidR="007A50F5" w:rsidRPr="00AF1410">
        <w:rPr>
          <w:rFonts w:asciiTheme="majorBidi" w:hAnsiTheme="majorBidi" w:cstheme="majorBidi"/>
          <w:b/>
          <w:bCs/>
        </w:rPr>
        <w:t xml:space="preserve"> (A), </w:t>
      </w:r>
      <w:r w:rsidR="00550A39">
        <w:rPr>
          <w:rFonts w:asciiTheme="majorBidi" w:hAnsiTheme="majorBidi" w:cstheme="majorBidi"/>
          <w:b/>
          <w:bCs/>
        </w:rPr>
        <w:t xml:space="preserve">intergroup </w:t>
      </w:r>
      <w:r w:rsidR="00DD1E7B" w:rsidRPr="00AF1410">
        <w:rPr>
          <w:rFonts w:asciiTheme="majorBidi" w:hAnsiTheme="majorBidi" w:cstheme="majorBidi"/>
          <w:b/>
          <w:bCs/>
        </w:rPr>
        <w:t>inequality</w:t>
      </w:r>
      <w:r w:rsidR="007A50F5" w:rsidRPr="00AF1410">
        <w:rPr>
          <w:rFonts w:asciiTheme="majorBidi" w:hAnsiTheme="majorBidi" w:cstheme="majorBidi"/>
          <w:b/>
          <w:bCs/>
        </w:rPr>
        <w:t xml:space="preserve"> (B), and </w:t>
      </w:r>
      <w:r w:rsidR="00550A39">
        <w:rPr>
          <w:rFonts w:asciiTheme="majorBidi" w:hAnsiTheme="majorBidi" w:cstheme="majorBidi"/>
          <w:b/>
          <w:bCs/>
        </w:rPr>
        <w:t xml:space="preserve">wealthy </w:t>
      </w:r>
      <w:r w:rsidR="007A50F5" w:rsidRPr="00AF1410">
        <w:rPr>
          <w:rFonts w:asciiTheme="majorBidi" w:hAnsiTheme="majorBidi" w:cstheme="majorBidi"/>
          <w:b/>
          <w:bCs/>
        </w:rPr>
        <w:t>minority (C) conditions.</w:t>
      </w:r>
      <w:r w:rsidR="004816D2" w:rsidRPr="00AF1410">
        <w:rPr>
          <w:rFonts w:asciiTheme="majorBidi" w:hAnsiTheme="majorBidi" w:cstheme="majorBidi"/>
          <w:b/>
          <w:bCs/>
        </w:rPr>
        <w:t xml:space="preserve"> Dashed lines indicate marginal paths (p=.05-.07).</w:t>
      </w:r>
      <w:r w:rsidR="00926B73" w:rsidRPr="00AF1410">
        <w:rPr>
          <w:rFonts w:asciiTheme="majorBidi" w:hAnsiTheme="majorBidi" w:cstheme="majorBidi"/>
          <w:b/>
          <w:bCs/>
        </w:rPr>
        <w:t xml:space="preserve"> All other p’s &lt; .05.</w:t>
      </w:r>
      <w:r w:rsidR="001E18D8">
        <w:rPr>
          <w:rFonts w:asciiTheme="majorBidi" w:hAnsiTheme="majorBidi" w:cstheme="majorBidi"/>
          <w:b/>
          <w:bCs/>
        </w:rPr>
        <w:t xml:space="preserve"> The models show that intergroup behaviors are most predictive of identification in the IM and WM conditions though differently between the two, individual success most predictive and roughly equal in magnitude in the IM and </w:t>
      </w:r>
      <w:r w:rsidR="00D31F73">
        <w:rPr>
          <w:rFonts w:asciiTheme="majorBidi" w:hAnsiTheme="majorBidi" w:cstheme="majorBidi"/>
          <w:b/>
          <w:bCs/>
        </w:rPr>
        <w:t>GI</w:t>
      </w:r>
      <w:r w:rsidR="001E18D8">
        <w:rPr>
          <w:rFonts w:asciiTheme="majorBidi" w:hAnsiTheme="majorBidi" w:cstheme="majorBidi"/>
          <w:b/>
          <w:bCs/>
        </w:rPr>
        <w:t xml:space="preserve"> conditions,</w:t>
      </w:r>
      <w:r w:rsidR="001E18D8" w:rsidRPr="001E18D8">
        <w:rPr>
          <w:rFonts w:asciiTheme="majorBidi" w:hAnsiTheme="majorBidi" w:cstheme="majorBidi"/>
          <w:b/>
          <w:bCs/>
        </w:rPr>
        <w:t xml:space="preserve"> </w:t>
      </w:r>
      <w:r w:rsidR="001E18D8">
        <w:rPr>
          <w:rFonts w:asciiTheme="majorBidi" w:hAnsiTheme="majorBidi" w:cstheme="majorBidi"/>
          <w:b/>
          <w:bCs/>
        </w:rPr>
        <w:t xml:space="preserve">and status is most predictive in the </w:t>
      </w:r>
      <w:r w:rsidR="00D31F73">
        <w:rPr>
          <w:rFonts w:asciiTheme="majorBidi" w:hAnsiTheme="majorBidi" w:cstheme="majorBidi"/>
          <w:b/>
          <w:bCs/>
        </w:rPr>
        <w:t>GI</w:t>
      </w:r>
      <w:r w:rsidR="001E18D8">
        <w:rPr>
          <w:rFonts w:asciiTheme="majorBidi" w:hAnsiTheme="majorBidi" w:cstheme="majorBidi"/>
          <w:b/>
          <w:bCs/>
        </w:rPr>
        <w:t xml:space="preserve"> condition.</w:t>
      </w:r>
    </w:p>
    <w:p w14:paraId="3481C81B" w14:textId="77777777" w:rsidR="00D56023" w:rsidRDefault="00D56023" w:rsidP="00D56023">
      <w:pPr>
        <w:spacing w:after="0" w:line="240" w:lineRule="auto"/>
        <w:rPr>
          <w:rFonts w:asciiTheme="majorBidi" w:hAnsiTheme="majorBidi" w:cstheme="majorBidi"/>
          <w:b/>
          <w:bCs/>
        </w:rPr>
      </w:pPr>
    </w:p>
    <w:p w14:paraId="4A28BADB" w14:textId="77777777" w:rsidR="00D56023" w:rsidRDefault="00D56023" w:rsidP="00D56023">
      <w:pPr>
        <w:spacing w:after="0" w:line="240" w:lineRule="auto"/>
        <w:rPr>
          <w:rFonts w:asciiTheme="majorBidi" w:hAnsiTheme="majorBidi" w:cstheme="majorBidi"/>
          <w:b/>
          <w:bCs/>
        </w:rPr>
      </w:pPr>
    </w:p>
    <w:p w14:paraId="1795347C" w14:textId="77777777" w:rsidR="00D56023" w:rsidRDefault="00D56023" w:rsidP="00D56023">
      <w:pPr>
        <w:spacing w:after="0" w:line="240" w:lineRule="auto"/>
        <w:rPr>
          <w:rFonts w:asciiTheme="majorBidi" w:hAnsiTheme="majorBidi" w:cstheme="majorBidi"/>
          <w:b/>
          <w:bCs/>
        </w:rPr>
      </w:pPr>
    </w:p>
    <w:p w14:paraId="520B331E" w14:textId="77777777" w:rsidR="00D56023" w:rsidRDefault="00D56023" w:rsidP="00D56023">
      <w:pPr>
        <w:spacing w:after="0" w:line="240" w:lineRule="auto"/>
        <w:rPr>
          <w:rFonts w:asciiTheme="majorBidi" w:hAnsiTheme="majorBidi" w:cstheme="majorBidi"/>
          <w:b/>
          <w:bCs/>
        </w:rPr>
      </w:pPr>
    </w:p>
    <w:p w14:paraId="12B4D6F9" w14:textId="77777777" w:rsidR="00D56023" w:rsidRDefault="00D56023" w:rsidP="00D56023">
      <w:pPr>
        <w:spacing w:after="0" w:line="240" w:lineRule="auto"/>
        <w:rPr>
          <w:rFonts w:asciiTheme="majorBidi" w:hAnsiTheme="majorBidi" w:cstheme="majorBidi"/>
          <w:b/>
          <w:bCs/>
        </w:rPr>
      </w:pPr>
    </w:p>
    <w:p w14:paraId="3EA7D677" w14:textId="77777777" w:rsidR="00D56023" w:rsidRDefault="00D56023" w:rsidP="00D56023">
      <w:pPr>
        <w:spacing w:after="0" w:line="240" w:lineRule="auto"/>
        <w:rPr>
          <w:rFonts w:asciiTheme="majorBidi" w:hAnsiTheme="majorBidi" w:cstheme="majorBidi"/>
          <w:b/>
          <w:bCs/>
        </w:rPr>
      </w:pPr>
    </w:p>
    <w:p w14:paraId="0D6A0374" w14:textId="77777777" w:rsidR="00D56023" w:rsidRDefault="00D56023" w:rsidP="00D56023">
      <w:pPr>
        <w:spacing w:after="0" w:line="240" w:lineRule="auto"/>
        <w:rPr>
          <w:rFonts w:asciiTheme="majorBidi" w:hAnsiTheme="majorBidi" w:cstheme="majorBidi"/>
          <w:b/>
          <w:bCs/>
        </w:rPr>
      </w:pPr>
    </w:p>
    <w:p w14:paraId="286476CB" w14:textId="77777777" w:rsidR="00D56023" w:rsidRDefault="00D56023" w:rsidP="00D56023">
      <w:pPr>
        <w:spacing w:after="0" w:line="240" w:lineRule="auto"/>
        <w:rPr>
          <w:rFonts w:asciiTheme="majorBidi" w:hAnsiTheme="majorBidi" w:cstheme="majorBidi"/>
          <w:b/>
          <w:bCs/>
        </w:rPr>
      </w:pPr>
    </w:p>
    <w:p w14:paraId="15902017" w14:textId="77777777" w:rsidR="00D56023" w:rsidRDefault="00D56023" w:rsidP="00D56023">
      <w:pPr>
        <w:spacing w:after="0" w:line="240" w:lineRule="auto"/>
        <w:rPr>
          <w:rFonts w:asciiTheme="majorBidi" w:hAnsiTheme="majorBidi" w:cstheme="majorBidi"/>
          <w:b/>
          <w:bCs/>
        </w:rPr>
      </w:pPr>
    </w:p>
    <w:p w14:paraId="44A18441" w14:textId="7EA32554" w:rsidR="007A18BD" w:rsidRDefault="007A18BD" w:rsidP="00D56023">
      <w:pPr>
        <w:spacing w:after="0" w:line="240" w:lineRule="auto"/>
        <w:rPr>
          <w:rFonts w:asciiTheme="majorBidi" w:hAnsiTheme="majorBidi" w:cstheme="majorBidi"/>
          <w:b/>
          <w:bCs/>
        </w:rPr>
      </w:pPr>
      <w:r>
        <w:rPr>
          <w:rFonts w:asciiTheme="majorBidi" w:hAnsiTheme="majorBidi" w:cstheme="majorBidi"/>
          <w:b/>
          <w:bCs/>
        </w:rPr>
        <w:t xml:space="preserve">Tests for ID (equal </w:t>
      </w:r>
      <w:proofErr w:type="gramStart"/>
      <w:r>
        <w:rPr>
          <w:rFonts w:asciiTheme="majorBidi" w:hAnsiTheme="majorBidi" w:cstheme="majorBidi"/>
          <w:b/>
          <w:bCs/>
        </w:rPr>
        <w:t>groups</w:t>
      </w:r>
      <w:proofErr w:type="gramEnd"/>
      <w:r>
        <w:rPr>
          <w:rFonts w:asciiTheme="majorBidi" w:hAnsiTheme="majorBidi" w:cstheme="majorBidi"/>
          <w:b/>
          <w:bCs/>
        </w:rPr>
        <w:t xml:space="preserve"> conditions)</w:t>
      </w:r>
    </w:p>
    <w:p w14:paraId="2B6C8E7D" w14:textId="77777777" w:rsidR="007A18BD" w:rsidRDefault="007A18BD" w:rsidP="00D56023">
      <w:pPr>
        <w:spacing w:after="0" w:line="240" w:lineRule="auto"/>
        <w:rPr>
          <w:rFonts w:asciiTheme="majorBidi" w:hAnsiTheme="majorBidi" w:cstheme="majorBidi"/>
          <w:b/>
          <w:bCs/>
        </w:rPr>
      </w:pPr>
    </w:p>
    <w:p w14:paraId="542AAC88" w14:textId="77777777" w:rsidR="007A18BD" w:rsidRPr="007A18BD" w:rsidRDefault="007A18BD" w:rsidP="007A18BD">
      <w:pPr>
        <w:autoSpaceDE w:val="0"/>
        <w:autoSpaceDN w:val="0"/>
        <w:adjustRightInd w:val="0"/>
        <w:spacing w:after="0" w:line="240" w:lineRule="auto"/>
        <w:rPr>
          <w:sz w:val="24"/>
          <w:szCs w:val="24"/>
        </w:rPr>
      </w:pPr>
    </w:p>
    <w:tbl>
      <w:tblPr>
        <w:tblW w:w="24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5"/>
        <w:gridCol w:w="1009"/>
      </w:tblGrid>
      <w:tr w:rsidR="007A18BD" w:rsidRPr="007A18BD" w14:paraId="51C36266" w14:textId="77777777">
        <w:trPr>
          <w:cantSplit/>
        </w:trPr>
        <w:tc>
          <w:tcPr>
            <w:tcW w:w="2496" w:type="dxa"/>
            <w:gridSpan w:val="3"/>
            <w:tcBorders>
              <w:top w:val="nil"/>
              <w:left w:val="nil"/>
              <w:bottom w:val="nil"/>
              <w:right w:val="nil"/>
            </w:tcBorders>
            <w:shd w:val="clear" w:color="auto" w:fill="FFFFFF"/>
          </w:tcPr>
          <w:p w14:paraId="0429C6FC"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Between-Subjects Factors</w:t>
            </w:r>
          </w:p>
        </w:tc>
      </w:tr>
      <w:tr w:rsidR="007A18BD" w:rsidRPr="007A18BD" w14:paraId="2E6DED9F" w14:textId="77777777">
        <w:trPr>
          <w:cantSplit/>
        </w:trPr>
        <w:tc>
          <w:tcPr>
            <w:tcW w:w="1488" w:type="dxa"/>
            <w:gridSpan w:val="2"/>
            <w:tcBorders>
              <w:top w:val="double" w:sz="8" w:space="0" w:color="000000"/>
              <w:left w:val="nil"/>
              <w:bottom w:val="single" w:sz="16" w:space="0" w:color="000000"/>
              <w:right w:val="nil"/>
            </w:tcBorders>
            <w:shd w:val="clear" w:color="auto" w:fill="FFFFFF"/>
          </w:tcPr>
          <w:p w14:paraId="4FA2CD61" w14:textId="77777777" w:rsidR="007A18BD" w:rsidRPr="007A18BD" w:rsidRDefault="007A18BD" w:rsidP="007A18BD">
            <w:pPr>
              <w:autoSpaceDE w:val="0"/>
              <w:autoSpaceDN w:val="0"/>
              <w:adjustRightInd w:val="0"/>
              <w:spacing w:after="0" w:line="240" w:lineRule="auto"/>
              <w:rPr>
                <w:sz w:val="24"/>
                <w:szCs w:val="24"/>
              </w:rPr>
            </w:pPr>
          </w:p>
        </w:tc>
        <w:tc>
          <w:tcPr>
            <w:tcW w:w="1008" w:type="dxa"/>
            <w:tcBorders>
              <w:top w:val="double" w:sz="8" w:space="0" w:color="000000"/>
              <w:left w:val="nil"/>
              <w:bottom w:val="single" w:sz="16" w:space="0" w:color="000000"/>
              <w:right w:val="nil"/>
            </w:tcBorders>
            <w:shd w:val="clear" w:color="auto" w:fill="FFFFFF"/>
          </w:tcPr>
          <w:p w14:paraId="33ADD26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N</w:t>
            </w:r>
          </w:p>
        </w:tc>
      </w:tr>
      <w:tr w:rsidR="007A18BD" w:rsidRPr="007A18BD" w14:paraId="10FFAC98" w14:textId="77777777">
        <w:trPr>
          <w:cantSplit/>
        </w:trPr>
        <w:tc>
          <w:tcPr>
            <w:tcW w:w="744" w:type="dxa"/>
            <w:vMerge w:val="restart"/>
            <w:tcBorders>
              <w:top w:val="single" w:sz="16" w:space="0" w:color="000000"/>
              <w:left w:val="nil"/>
              <w:bottom w:val="nil"/>
              <w:right w:val="nil"/>
            </w:tcBorders>
            <w:shd w:val="clear" w:color="auto" w:fill="FFFFFF"/>
            <w:vAlign w:val="center"/>
          </w:tcPr>
          <w:p w14:paraId="4A41C0AE"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condition</w:t>
            </w:r>
          </w:p>
        </w:tc>
        <w:tc>
          <w:tcPr>
            <w:tcW w:w="744" w:type="dxa"/>
            <w:tcBorders>
              <w:top w:val="single" w:sz="16" w:space="0" w:color="000000"/>
              <w:left w:val="nil"/>
              <w:bottom w:val="nil"/>
              <w:right w:val="nil"/>
            </w:tcBorders>
            <w:shd w:val="clear" w:color="auto" w:fill="FFFFFF"/>
            <w:vAlign w:val="center"/>
          </w:tcPr>
          <w:p w14:paraId="5789BDD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008" w:type="dxa"/>
            <w:tcBorders>
              <w:top w:val="single" w:sz="16" w:space="0" w:color="000000"/>
              <w:left w:val="nil"/>
              <w:bottom w:val="nil"/>
              <w:right w:val="nil"/>
            </w:tcBorders>
            <w:shd w:val="clear" w:color="auto" w:fill="FFFFFF"/>
            <w:vAlign w:val="center"/>
          </w:tcPr>
          <w:p w14:paraId="5A44806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0AC8A11E" w14:textId="77777777">
        <w:trPr>
          <w:cantSplit/>
        </w:trPr>
        <w:tc>
          <w:tcPr>
            <w:tcW w:w="744" w:type="dxa"/>
            <w:vMerge/>
            <w:tcBorders>
              <w:top w:val="single" w:sz="16" w:space="0" w:color="000000"/>
              <w:left w:val="nil"/>
              <w:bottom w:val="nil"/>
              <w:right w:val="nil"/>
            </w:tcBorders>
            <w:shd w:val="clear" w:color="auto" w:fill="FFFFFF"/>
            <w:vAlign w:val="center"/>
          </w:tcPr>
          <w:p w14:paraId="3B8CF246"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293743F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1.00</w:t>
            </w:r>
          </w:p>
        </w:tc>
        <w:tc>
          <w:tcPr>
            <w:tcW w:w="1008" w:type="dxa"/>
            <w:tcBorders>
              <w:top w:val="nil"/>
              <w:left w:val="nil"/>
              <w:bottom w:val="nil"/>
              <w:right w:val="nil"/>
            </w:tcBorders>
            <w:shd w:val="clear" w:color="auto" w:fill="FFFFFF"/>
            <w:vAlign w:val="center"/>
          </w:tcPr>
          <w:p w14:paraId="4837411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4B047D8B" w14:textId="77777777">
        <w:trPr>
          <w:cantSplit/>
        </w:trPr>
        <w:tc>
          <w:tcPr>
            <w:tcW w:w="744" w:type="dxa"/>
            <w:tcBorders>
              <w:top w:val="nil"/>
              <w:left w:val="nil"/>
              <w:bottom w:val="double" w:sz="8" w:space="0" w:color="000000"/>
              <w:right w:val="nil"/>
            </w:tcBorders>
            <w:shd w:val="clear" w:color="auto" w:fill="FFFFFF"/>
            <w:vAlign w:val="center"/>
          </w:tcPr>
          <w:p w14:paraId="4DD9B13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rich</w:t>
            </w:r>
          </w:p>
        </w:tc>
        <w:tc>
          <w:tcPr>
            <w:tcW w:w="744" w:type="dxa"/>
            <w:tcBorders>
              <w:top w:val="nil"/>
              <w:left w:val="nil"/>
              <w:bottom w:val="double" w:sz="8" w:space="0" w:color="000000"/>
              <w:right w:val="nil"/>
            </w:tcBorders>
            <w:shd w:val="clear" w:color="auto" w:fill="FFFFFF"/>
            <w:vAlign w:val="center"/>
          </w:tcPr>
          <w:p w14:paraId="3371A45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008" w:type="dxa"/>
            <w:tcBorders>
              <w:top w:val="nil"/>
              <w:left w:val="nil"/>
              <w:bottom w:val="double" w:sz="8" w:space="0" w:color="000000"/>
              <w:right w:val="nil"/>
            </w:tcBorders>
            <w:shd w:val="clear" w:color="auto" w:fill="FFFFFF"/>
            <w:vAlign w:val="center"/>
          </w:tcPr>
          <w:p w14:paraId="29B9768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112</w:t>
            </w:r>
          </w:p>
        </w:tc>
      </w:tr>
    </w:tbl>
    <w:p w14:paraId="0651244D" w14:textId="77777777" w:rsidR="007A18BD" w:rsidRPr="007A18BD" w:rsidRDefault="007A18BD" w:rsidP="007A18BD">
      <w:pPr>
        <w:autoSpaceDE w:val="0"/>
        <w:autoSpaceDN w:val="0"/>
        <w:adjustRightInd w:val="0"/>
        <w:spacing w:after="0" w:line="240" w:lineRule="auto"/>
        <w:rPr>
          <w:sz w:val="24"/>
          <w:szCs w:val="24"/>
        </w:rPr>
      </w:pPr>
    </w:p>
    <w:p w14:paraId="71EA598A" w14:textId="77777777" w:rsidR="007A18BD" w:rsidRPr="007A18BD" w:rsidRDefault="007A18BD" w:rsidP="007A18BD">
      <w:pPr>
        <w:autoSpaceDE w:val="0"/>
        <w:autoSpaceDN w:val="0"/>
        <w:adjustRightInd w:val="0"/>
        <w:spacing w:after="0" w:line="240" w:lineRule="auto"/>
        <w:rPr>
          <w:sz w:val="24"/>
          <w:szCs w:val="24"/>
        </w:rPr>
      </w:pPr>
    </w:p>
    <w:tbl>
      <w:tblPr>
        <w:tblW w:w="58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10"/>
        <w:gridCol w:w="744"/>
        <w:gridCol w:w="745"/>
        <w:gridCol w:w="1009"/>
        <w:gridCol w:w="1087"/>
        <w:gridCol w:w="1009"/>
      </w:tblGrid>
      <w:tr w:rsidR="007A18BD" w:rsidRPr="007A18BD" w14:paraId="4E721382" w14:textId="77777777">
        <w:trPr>
          <w:cantSplit/>
        </w:trPr>
        <w:tc>
          <w:tcPr>
            <w:tcW w:w="5800" w:type="dxa"/>
            <w:gridSpan w:val="6"/>
            <w:tcBorders>
              <w:top w:val="nil"/>
              <w:left w:val="nil"/>
              <w:bottom w:val="nil"/>
              <w:right w:val="nil"/>
            </w:tcBorders>
            <w:shd w:val="clear" w:color="auto" w:fill="FFFFFF"/>
          </w:tcPr>
          <w:p w14:paraId="4679EC7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Descriptive Statistics</w:t>
            </w:r>
          </w:p>
        </w:tc>
      </w:tr>
      <w:tr w:rsidR="007A18BD" w:rsidRPr="007A18BD" w14:paraId="55EEFF05" w14:textId="77777777">
        <w:trPr>
          <w:cantSplit/>
        </w:trPr>
        <w:tc>
          <w:tcPr>
            <w:tcW w:w="1210" w:type="dxa"/>
            <w:vAlign w:val="center"/>
          </w:tcPr>
          <w:p w14:paraId="0963407D" w14:textId="77777777" w:rsidR="007A18BD" w:rsidRPr="007A18BD" w:rsidRDefault="007A18BD" w:rsidP="007A18BD">
            <w:pPr>
              <w:autoSpaceDE w:val="0"/>
              <w:autoSpaceDN w:val="0"/>
              <w:adjustRightInd w:val="0"/>
              <w:spacing w:after="0" w:line="240" w:lineRule="auto"/>
              <w:rPr>
                <w:rFonts w:ascii="Arial" w:hAnsi="Arial" w:cs="Arial"/>
                <w:color w:val="000000"/>
                <w:sz w:val="14"/>
                <w:szCs w:val="14"/>
              </w:rPr>
            </w:pPr>
          </w:p>
        </w:tc>
        <w:tc>
          <w:tcPr>
            <w:tcW w:w="744" w:type="dxa"/>
            <w:tcBorders>
              <w:top w:val="double" w:sz="8" w:space="0" w:color="000000"/>
              <w:left w:val="nil"/>
              <w:bottom w:val="single" w:sz="16" w:space="0" w:color="000000"/>
              <w:right w:val="nil"/>
            </w:tcBorders>
            <w:shd w:val="clear" w:color="auto" w:fill="FFFFFF"/>
          </w:tcPr>
          <w:p w14:paraId="3FADC23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condition</w:t>
            </w:r>
          </w:p>
        </w:tc>
        <w:tc>
          <w:tcPr>
            <w:tcW w:w="744" w:type="dxa"/>
            <w:tcBorders>
              <w:top w:val="double" w:sz="8" w:space="0" w:color="000000"/>
              <w:left w:val="nil"/>
              <w:bottom w:val="single" w:sz="16" w:space="0" w:color="000000"/>
              <w:right w:val="nil"/>
            </w:tcBorders>
            <w:shd w:val="clear" w:color="auto" w:fill="FFFFFF"/>
          </w:tcPr>
          <w:p w14:paraId="0800AAC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rich</w:t>
            </w:r>
          </w:p>
        </w:tc>
        <w:tc>
          <w:tcPr>
            <w:tcW w:w="1008" w:type="dxa"/>
            <w:tcBorders>
              <w:top w:val="double" w:sz="8" w:space="0" w:color="000000"/>
              <w:left w:val="nil"/>
              <w:bottom w:val="single" w:sz="16" w:space="0" w:color="000000"/>
              <w:right w:val="nil"/>
            </w:tcBorders>
            <w:shd w:val="clear" w:color="auto" w:fill="FFFFFF"/>
          </w:tcPr>
          <w:p w14:paraId="1CA42BE6"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w:t>
            </w:r>
          </w:p>
        </w:tc>
        <w:tc>
          <w:tcPr>
            <w:tcW w:w="1086" w:type="dxa"/>
            <w:tcBorders>
              <w:top w:val="double" w:sz="8" w:space="0" w:color="000000"/>
              <w:left w:val="nil"/>
              <w:bottom w:val="single" w:sz="16" w:space="0" w:color="000000"/>
              <w:right w:val="nil"/>
            </w:tcBorders>
            <w:shd w:val="clear" w:color="auto" w:fill="FFFFFF"/>
          </w:tcPr>
          <w:p w14:paraId="6134D259"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Std. Deviation</w:t>
            </w:r>
          </w:p>
        </w:tc>
        <w:tc>
          <w:tcPr>
            <w:tcW w:w="1008" w:type="dxa"/>
            <w:tcBorders>
              <w:top w:val="double" w:sz="8" w:space="0" w:color="000000"/>
              <w:left w:val="nil"/>
              <w:bottom w:val="single" w:sz="16" w:space="0" w:color="000000"/>
              <w:right w:val="nil"/>
            </w:tcBorders>
            <w:shd w:val="clear" w:color="auto" w:fill="FFFFFF"/>
          </w:tcPr>
          <w:p w14:paraId="42767839"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N</w:t>
            </w:r>
          </w:p>
        </w:tc>
      </w:tr>
      <w:tr w:rsidR="007A18BD" w:rsidRPr="007A18BD" w14:paraId="057F6382" w14:textId="77777777">
        <w:trPr>
          <w:cantSplit/>
        </w:trPr>
        <w:tc>
          <w:tcPr>
            <w:tcW w:w="1210" w:type="dxa"/>
            <w:vMerge w:val="restart"/>
            <w:tcBorders>
              <w:top w:val="single" w:sz="16" w:space="0" w:color="000000"/>
              <w:left w:val="nil"/>
              <w:bottom w:val="nil"/>
              <w:right w:val="nil"/>
            </w:tcBorders>
            <w:shd w:val="clear" w:color="auto" w:fill="FFFFFF"/>
            <w:vAlign w:val="center"/>
          </w:tcPr>
          <w:p w14:paraId="4CBA344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pretest ID mean</w:t>
            </w:r>
          </w:p>
        </w:tc>
        <w:tc>
          <w:tcPr>
            <w:tcW w:w="744" w:type="dxa"/>
            <w:vMerge w:val="restart"/>
            <w:tcBorders>
              <w:top w:val="single" w:sz="16" w:space="0" w:color="000000"/>
              <w:left w:val="nil"/>
              <w:bottom w:val="nil"/>
              <w:right w:val="nil"/>
            </w:tcBorders>
            <w:shd w:val="clear" w:color="auto" w:fill="FFFFFF"/>
            <w:vAlign w:val="center"/>
          </w:tcPr>
          <w:p w14:paraId="1E73D93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744" w:type="dxa"/>
            <w:tcBorders>
              <w:top w:val="single" w:sz="16" w:space="0" w:color="000000"/>
              <w:left w:val="nil"/>
              <w:bottom w:val="nil"/>
              <w:right w:val="nil"/>
            </w:tcBorders>
            <w:shd w:val="clear" w:color="auto" w:fill="FFFFFF"/>
            <w:vAlign w:val="center"/>
          </w:tcPr>
          <w:p w14:paraId="5D5FE10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008" w:type="dxa"/>
            <w:tcBorders>
              <w:top w:val="single" w:sz="16" w:space="0" w:color="000000"/>
              <w:left w:val="nil"/>
              <w:bottom w:val="nil"/>
              <w:right w:val="nil"/>
            </w:tcBorders>
            <w:shd w:val="clear" w:color="auto" w:fill="FFFFFF"/>
            <w:vAlign w:val="center"/>
          </w:tcPr>
          <w:p w14:paraId="4248942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4.4881</w:t>
            </w:r>
          </w:p>
        </w:tc>
        <w:tc>
          <w:tcPr>
            <w:tcW w:w="1086" w:type="dxa"/>
            <w:tcBorders>
              <w:top w:val="single" w:sz="16" w:space="0" w:color="000000"/>
              <w:left w:val="nil"/>
              <w:bottom w:val="nil"/>
              <w:right w:val="nil"/>
            </w:tcBorders>
            <w:shd w:val="clear" w:color="auto" w:fill="FFFFFF"/>
            <w:vAlign w:val="center"/>
          </w:tcPr>
          <w:p w14:paraId="7569328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1.42979</w:t>
            </w:r>
          </w:p>
        </w:tc>
        <w:tc>
          <w:tcPr>
            <w:tcW w:w="1008" w:type="dxa"/>
            <w:tcBorders>
              <w:top w:val="single" w:sz="16" w:space="0" w:color="000000"/>
              <w:left w:val="nil"/>
              <w:bottom w:val="nil"/>
              <w:right w:val="nil"/>
            </w:tcBorders>
            <w:shd w:val="clear" w:color="auto" w:fill="FFFFFF"/>
            <w:vAlign w:val="center"/>
          </w:tcPr>
          <w:p w14:paraId="5FC4370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07EC9816" w14:textId="77777777">
        <w:trPr>
          <w:cantSplit/>
        </w:trPr>
        <w:tc>
          <w:tcPr>
            <w:tcW w:w="1210" w:type="dxa"/>
            <w:vMerge/>
            <w:tcBorders>
              <w:top w:val="single" w:sz="16" w:space="0" w:color="000000"/>
              <w:left w:val="nil"/>
              <w:bottom w:val="nil"/>
              <w:right w:val="nil"/>
            </w:tcBorders>
            <w:shd w:val="clear" w:color="auto" w:fill="FFFFFF"/>
            <w:vAlign w:val="center"/>
          </w:tcPr>
          <w:p w14:paraId="0319178B"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tcBorders>
              <w:top w:val="single" w:sz="16" w:space="0" w:color="000000"/>
              <w:left w:val="nil"/>
              <w:bottom w:val="nil"/>
              <w:right w:val="nil"/>
            </w:tcBorders>
            <w:shd w:val="clear" w:color="auto" w:fill="FFFFFF"/>
            <w:vAlign w:val="center"/>
          </w:tcPr>
          <w:p w14:paraId="74A8F481"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10B8DDD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1F2478E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4.4881</w:t>
            </w:r>
          </w:p>
        </w:tc>
        <w:tc>
          <w:tcPr>
            <w:tcW w:w="1086" w:type="dxa"/>
            <w:tcBorders>
              <w:top w:val="nil"/>
              <w:left w:val="nil"/>
              <w:bottom w:val="nil"/>
              <w:right w:val="nil"/>
            </w:tcBorders>
            <w:shd w:val="clear" w:color="auto" w:fill="FFFFFF"/>
            <w:vAlign w:val="center"/>
          </w:tcPr>
          <w:p w14:paraId="553DDA1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1.42979</w:t>
            </w:r>
          </w:p>
        </w:tc>
        <w:tc>
          <w:tcPr>
            <w:tcW w:w="1008" w:type="dxa"/>
            <w:tcBorders>
              <w:top w:val="nil"/>
              <w:left w:val="nil"/>
              <w:bottom w:val="nil"/>
              <w:right w:val="nil"/>
            </w:tcBorders>
            <w:shd w:val="clear" w:color="auto" w:fill="FFFFFF"/>
            <w:vAlign w:val="center"/>
          </w:tcPr>
          <w:p w14:paraId="40E40DA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0490ED7B" w14:textId="77777777">
        <w:trPr>
          <w:cantSplit/>
        </w:trPr>
        <w:tc>
          <w:tcPr>
            <w:tcW w:w="1210" w:type="dxa"/>
            <w:vMerge/>
            <w:tcBorders>
              <w:top w:val="single" w:sz="16" w:space="0" w:color="000000"/>
              <w:left w:val="nil"/>
              <w:bottom w:val="nil"/>
              <w:right w:val="nil"/>
            </w:tcBorders>
            <w:shd w:val="clear" w:color="auto" w:fill="FFFFFF"/>
            <w:vAlign w:val="center"/>
          </w:tcPr>
          <w:p w14:paraId="1A93445C"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nil"/>
              <w:right w:val="nil"/>
            </w:tcBorders>
            <w:shd w:val="clear" w:color="auto" w:fill="FFFFFF"/>
            <w:vAlign w:val="center"/>
          </w:tcPr>
          <w:p w14:paraId="1EB2320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1.00</w:t>
            </w:r>
          </w:p>
        </w:tc>
        <w:tc>
          <w:tcPr>
            <w:tcW w:w="744" w:type="dxa"/>
            <w:tcBorders>
              <w:top w:val="nil"/>
              <w:left w:val="nil"/>
              <w:bottom w:val="nil"/>
              <w:right w:val="nil"/>
            </w:tcBorders>
            <w:shd w:val="clear" w:color="auto" w:fill="FFFFFF"/>
            <w:vAlign w:val="center"/>
          </w:tcPr>
          <w:p w14:paraId="3535D74A"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6D90F3D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4.7440</w:t>
            </w:r>
          </w:p>
        </w:tc>
        <w:tc>
          <w:tcPr>
            <w:tcW w:w="1086" w:type="dxa"/>
            <w:tcBorders>
              <w:top w:val="nil"/>
              <w:left w:val="nil"/>
              <w:bottom w:val="nil"/>
              <w:right w:val="nil"/>
            </w:tcBorders>
            <w:shd w:val="clear" w:color="auto" w:fill="FFFFFF"/>
            <w:vAlign w:val="center"/>
          </w:tcPr>
          <w:p w14:paraId="6CE6932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1.54265</w:t>
            </w:r>
          </w:p>
        </w:tc>
        <w:tc>
          <w:tcPr>
            <w:tcW w:w="1008" w:type="dxa"/>
            <w:tcBorders>
              <w:top w:val="nil"/>
              <w:left w:val="nil"/>
              <w:bottom w:val="nil"/>
              <w:right w:val="nil"/>
            </w:tcBorders>
            <w:shd w:val="clear" w:color="auto" w:fill="FFFFFF"/>
            <w:vAlign w:val="center"/>
          </w:tcPr>
          <w:p w14:paraId="64A7631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3A8A5E7A" w14:textId="77777777">
        <w:trPr>
          <w:cantSplit/>
        </w:trPr>
        <w:tc>
          <w:tcPr>
            <w:tcW w:w="1210" w:type="dxa"/>
            <w:vMerge/>
            <w:tcBorders>
              <w:top w:val="single" w:sz="16" w:space="0" w:color="000000"/>
              <w:left w:val="nil"/>
              <w:bottom w:val="nil"/>
              <w:right w:val="nil"/>
            </w:tcBorders>
            <w:shd w:val="clear" w:color="auto" w:fill="FFFFFF"/>
            <w:vAlign w:val="center"/>
          </w:tcPr>
          <w:p w14:paraId="46F33AC9"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7C230636"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66B2339C"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5D72DA6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4.7440</w:t>
            </w:r>
          </w:p>
        </w:tc>
        <w:tc>
          <w:tcPr>
            <w:tcW w:w="1086" w:type="dxa"/>
            <w:tcBorders>
              <w:top w:val="nil"/>
              <w:left w:val="nil"/>
              <w:bottom w:val="nil"/>
              <w:right w:val="nil"/>
            </w:tcBorders>
            <w:shd w:val="clear" w:color="auto" w:fill="FFFFFF"/>
            <w:vAlign w:val="center"/>
          </w:tcPr>
          <w:p w14:paraId="1A30E55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1.54265</w:t>
            </w:r>
          </w:p>
        </w:tc>
        <w:tc>
          <w:tcPr>
            <w:tcW w:w="1008" w:type="dxa"/>
            <w:tcBorders>
              <w:top w:val="nil"/>
              <w:left w:val="nil"/>
              <w:bottom w:val="nil"/>
              <w:right w:val="nil"/>
            </w:tcBorders>
            <w:shd w:val="clear" w:color="auto" w:fill="FFFFFF"/>
            <w:vAlign w:val="center"/>
          </w:tcPr>
          <w:p w14:paraId="60DA876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7FC3879B" w14:textId="77777777">
        <w:trPr>
          <w:cantSplit/>
        </w:trPr>
        <w:tc>
          <w:tcPr>
            <w:tcW w:w="1210" w:type="dxa"/>
            <w:vMerge/>
            <w:tcBorders>
              <w:top w:val="single" w:sz="16" w:space="0" w:color="000000"/>
              <w:left w:val="nil"/>
              <w:bottom w:val="nil"/>
              <w:right w:val="nil"/>
            </w:tcBorders>
            <w:shd w:val="clear" w:color="auto" w:fill="FFFFFF"/>
            <w:vAlign w:val="center"/>
          </w:tcPr>
          <w:p w14:paraId="69574E27"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nil"/>
              <w:right w:val="nil"/>
            </w:tcBorders>
            <w:shd w:val="clear" w:color="auto" w:fill="FFFFFF"/>
            <w:vAlign w:val="center"/>
          </w:tcPr>
          <w:p w14:paraId="555E143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Total</w:t>
            </w:r>
          </w:p>
        </w:tc>
        <w:tc>
          <w:tcPr>
            <w:tcW w:w="744" w:type="dxa"/>
            <w:tcBorders>
              <w:top w:val="nil"/>
              <w:left w:val="nil"/>
              <w:bottom w:val="nil"/>
              <w:right w:val="nil"/>
            </w:tcBorders>
            <w:shd w:val="clear" w:color="auto" w:fill="FFFFFF"/>
            <w:vAlign w:val="center"/>
          </w:tcPr>
          <w:p w14:paraId="153A9152"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02E5BCA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4.6161</w:t>
            </w:r>
          </w:p>
        </w:tc>
        <w:tc>
          <w:tcPr>
            <w:tcW w:w="1086" w:type="dxa"/>
            <w:tcBorders>
              <w:top w:val="nil"/>
              <w:left w:val="nil"/>
              <w:bottom w:val="nil"/>
              <w:right w:val="nil"/>
            </w:tcBorders>
            <w:shd w:val="clear" w:color="auto" w:fill="FFFFFF"/>
            <w:vAlign w:val="center"/>
          </w:tcPr>
          <w:p w14:paraId="428204B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1.48615</w:t>
            </w:r>
          </w:p>
        </w:tc>
        <w:tc>
          <w:tcPr>
            <w:tcW w:w="1008" w:type="dxa"/>
            <w:tcBorders>
              <w:top w:val="nil"/>
              <w:left w:val="nil"/>
              <w:bottom w:val="nil"/>
              <w:right w:val="nil"/>
            </w:tcBorders>
            <w:shd w:val="clear" w:color="auto" w:fill="FFFFFF"/>
            <w:vAlign w:val="center"/>
          </w:tcPr>
          <w:p w14:paraId="10FAC77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112</w:t>
            </w:r>
          </w:p>
        </w:tc>
      </w:tr>
      <w:tr w:rsidR="007A18BD" w:rsidRPr="007A18BD" w14:paraId="0071E76D" w14:textId="77777777">
        <w:trPr>
          <w:cantSplit/>
        </w:trPr>
        <w:tc>
          <w:tcPr>
            <w:tcW w:w="1210" w:type="dxa"/>
            <w:vMerge/>
            <w:tcBorders>
              <w:top w:val="single" w:sz="16" w:space="0" w:color="000000"/>
              <w:left w:val="nil"/>
              <w:bottom w:val="nil"/>
              <w:right w:val="nil"/>
            </w:tcBorders>
            <w:shd w:val="clear" w:color="auto" w:fill="FFFFFF"/>
            <w:vAlign w:val="center"/>
          </w:tcPr>
          <w:p w14:paraId="0B3641EB"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3B8B8A8B"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734EDCD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337B4F5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4.6161</w:t>
            </w:r>
          </w:p>
        </w:tc>
        <w:tc>
          <w:tcPr>
            <w:tcW w:w="1086" w:type="dxa"/>
            <w:tcBorders>
              <w:top w:val="nil"/>
              <w:left w:val="nil"/>
              <w:bottom w:val="nil"/>
              <w:right w:val="nil"/>
            </w:tcBorders>
            <w:shd w:val="clear" w:color="auto" w:fill="FFFFFF"/>
            <w:vAlign w:val="center"/>
          </w:tcPr>
          <w:p w14:paraId="1C9EB23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1.48615</w:t>
            </w:r>
          </w:p>
        </w:tc>
        <w:tc>
          <w:tcPr>
            <w:tcW w:w="1008" w:type="dxa"/>
            <w:tcBorders>
              <w:top w:val="nil"/>
              <w:left w:val="nil"/>
              <w:bottom w:val="nil"/>
              <w:right w:val="nil"/>
            </w:tcBorders>
            <w:shd w:val="clear" w:color="auto" w:fill="FFFFFF"/>
            <w:vAlign w:val="center"/>
          </w:tcPr>
          <w:p w14:paraId="0F27AF0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112</w:t>
            </w:r>
          </w:p>
        </w:tc>
      </w:tr>
      <w:tr w:rsidR="007A18BD" w:rsidRPr="007A18BD" w14:paraId="1F15E267" w14:textId="77777777">
        <w:trPr>
          <w:cantSplit/>
        </w:trPr>
        <w:tc>
          <w:tcPr>
            <w:tcW w:w="1210" w:type="dxa"/>
            <w:vMerge w:val="restart"/>
            <w:tcBorders>
              <w:top w:val="nil"/>
              <w:left w:val="nil"/>
              <w:bottom w:val="double" w:sz="8" w:space="0" w:color="000000"/>
              <w:right w:val="nil"/>
            </w:tcBorders>
            <w:shd w:val="clear" w:color="auto" w:fill="FFFFFF"/>
            <w:vAlign w:val="center"/>
          </w:tcPr>
          <w:p w14:paraId="2CC7F23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post ID mean</w:t>
            </w:r>
          </w:p>
        </w:tc>
        <w:tc>
          <w:tcPr>
            <w:tcW w:w="744" w:type="dxa"/>
            <w:vMerge w:val="restart"/>
            <w:tcBorders>
              <w:top w:val="nil"/>
              <w:left w:val="nil"/>
              <w:bottom w:val="nil"/>
              <w:right w:val="nil"/>
            </w:tcBorders>
            <w:shd w:val="clear" w:color="auto" w:fill="FFFFFF"/>
            <w:vAlign w:val="center"/>
          </w:tcPr>
          <w:p w14:paraId="0DA371D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744" w:type="dxa"/>
            <w:tcBorders>
              <w:top w:val="nil"/>
              <w:left w:val="nil"/>
              <w:bottom w:val="nil"/>
              <w:right w:val="nil"/>
            </w:tcBorders>
            <w:shd w:val="clear" w:color="auto" w:fill="FFFFFF"/>
            <w:vAlign w:val="center"/>
          </w:tcPr>
          <w:p w14:paraId="5251EB07"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2BB23F0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4.2440</w:t>
            </w:r>
          </w:p>
        </w:tc>
        <w:tc>
          <w:tcPr>
            <w:tcW w:w="1086" w:type="dxa"/>
            <w:tcBorders>
              <w:top w:val="nil"/>
              <w:left w:val="nil"/>
              <w:bottom w:val="nil"/>
              <w:right w:val="nil"/>
            </w:tcBorders>
            <w:shd w:val="clear" w:color="auto" w:fill="FFFFFF"/>
            <w:vAlign w:val="center"/>
          </w:tcPr>
          <w:p w14:paraId="7029AD3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1.69907</w:t>
            </w:r>
          </w:p>
        </w:tc>
        <w:tc>
          <w:tcPr>
            <w:tcW w:w="1008" w:type="dxa"/>
            <w:tcBorders>
              <w:top w:val="nil"/>
              <w:left w:val="nil"/>
              <w:bottom w:val="nil"/>
              <w:right w:val="nil"/>
            </w:tcBorders>
            <w:shd w:val="clear" w:color="auto" w:fill="FFFFFF"/>
            <w:vAlign w:val="center"/>
          </w:tcPr>
          <w:p w14:paraId="09E7DCF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5B9EE236" w14:textId="77777777">
        <w:trPr>
          <w:cantSplit/>
        </w:trPr>
        <w:tc>
          <w:tcPr>
            <w:tcW w:w="1210" w:type="dxa"/>
            <w:vMerge/>
            <w:tcBorders>
              <w:top w:val="nil"/>
              <w:left w:val="nil"/>
              <w:bottom w:val="double" w:sz="8" w:space="0" w:color="000000"/>
              <w:right w:val="nil"/>
            </w:tcBorders>
            <w:shd w:val="clear" w:color="auto" w:fill="FFFFFF"/>
            <w:vAlign w:val="center"/>
          </w:tcPr>
          <w:p w14:paraId="259B5300"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52CBE8B6"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73AB736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1377BFE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4.2440</w:t>
            </w:r>
          </w:p>
        </w:tc>
        <w:tc>
          <w:tcPr>
            <w:tcW w:w="1086" w:type="dxa"/>
            <w:tcBorders>
              <w:top w:val="nil"/>
              <w:left w:val="nil"/>
              <w:bottom w:val="nil"/>
              <w:right w:val="nil"/>
            </w:tcBorders>
            <w:shd w:val="clear" w:color="auto" w:fill="FFFFFF"/>
            <w:vAlign w:val="center"/>
          </w:tcPr>
          <w:p w14:paraId="7409569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1.69907</w:t>
            </w:r>
          </w:p>
        </w:tc>
        <w:tc>
          <w:tcPr>
            <w:tcW w:w="1008" w:type="dxa"/>
            <w:tcBorders>
              <w:top w:val="nil"/>
              <w:left w:val="nil"/>
              <w:bottom w:val="nil"/>
              <w:right w:val="nil"/>
            </w:tcBorders>
            <w:shd w:val="clear" w:color="auto" w:fill="FFFFFF"/>
            <w:vAlign w:val="center"/>
          </w:tcPr>
          <w:p w14:paraId="254B7A4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6426E032" w14:textId="77777777">
        <w:trPr>
          <w:cantSplit/>
        </w:trPr>
        <w:tc>
          <w:tcPr>
            <w:tcW w:w="1210" w:type="dxa"/>
            <w:vMerge/>
            <w:tcBorders>
              <w:top w:val="nil"/>
              <w:left w:val="nil"/>
              <w:bottom w:val="double" w:sz="8" w:space="0" w:color="000000"/>
              <w:right w:val="nil"/>
            </w:tcBorders>
            <w:shd w:val="clear" w:color="auto" w:fill="FFFFFF"/>
            <w:vAlign w:val="center"/>
          </w:tcPr>
          <w:p w14:paraId="79592B73"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nil"/>
              <w:right w:val="nil"/>
            </w:tcBorders>
            <w:shd w:val="clear" w:color="auto" w:fill="FFFFFF"/>
            <w:vAlign w:val="center"/>
          </w:tcPr>
          <w:p w14:paraId="6CE4C1F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1.00</w:t>
            </w:r>
          </w:p>
        </w:tc>
        <w:tc>
          <w:tcPr>
            <w:tcW w:w="744" w:type="dxa"/>
            <w:tcBorders>
              <w:top w:val="nil"/>
              <w:left w:val="nil"/>
              <w:bottom w:val="nil"/>
              <w:right w:val="nil"/>
            </w:tcBorders>
            <w:shd w:val="clear" w:color="auto" w:fill="FFFFFF"/>
            <w:vAlign w:val="center"/>
          </w:tcPr>
          <w:p w14:paraId="1EF18C2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3399836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5.1429</w:t>
            </w:r>
          </w:p>
        </w:tc>
        <w:tc>
          <w:tcPr>
            <w:tcW w:w="1086" w:type="dxa"/>
            <w:tcBorders>
              <w:top w:val="nil"/>
              <w:left w:val="nil"/>
              <w:bottom w:val="nil"/>
              <w:right w:val="nil"/>
            </w:tcBorders>
            <w:shd w:val="clear" w:color="auto" w:fill="FFFFFF"/>
            <w:vAlign w:val="center"/>
          </w:tcPr>
          <w:p w14:paraId="2353408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1.68638</w:t>
            </w:r>
          </w:p>
        </w:tc>
        <w:tc>
          <w:tcPr>
            <w:tcW w:w="1008" w:type="dxa"/>
            <w:tcBorders>
              <w:top w:val="nil"/>
              <w:left w:val="nil"/>
              <w:bottom w:val="nil"/>
              <w:right w:val="nil"/>
            </w:tcBorders>
            <w:shd w:val="clear" w:color="auto" w:fill="FFFFFF"/>
            <w:vAlign w:val="center"/>
          </w:tcPr>
          <w:p w14:paraId="4BDFCF7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2AA8B402" w14:textId="77777777">
        <w:trPr>
          <w:cantSplit/>
        </w:trPr>
        <w:tc>
          <w:tcPr>
            <w:tcW w:w="1210" w:type="dxa"/>
            <w:vMerge/>
            <w:tcBorders>
              <w:top w:val="nil"/>
              <w:left w:val="nil"/>
              <w:bottom w:val="double" w:sz="8" w:space="0" w:color="000000"/>
              <w:right w:val="nil"/>
            </w:tcBorders>
            <w:shd w:val="clear" w:color="auto" w:fill="FFFFFF"/>
            <w:vAlign w:val="center"/>
          </w:tcPr>
          <w:p w14:paraId="4273C172"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6DD0FFBD"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05EFE0E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5E93153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5.1429</w:t>
            </w:r>
          </w:p>
        </w:tc>
        <w:tc>
          <w:tcPr>
            <w:tcW w:w="1086" w:type="dxa"/>
            <w:tcBorders>
              <w:top w:val="nil"/>
              <w:left w:val="nil"/>
              <w:bottom w:val="nil"/>
              <w:right w:val="nil"/>
            </w:tcBorders>
            <w:shd w:val="clear" w:color="auto" w:fill="FFFFFF"/>
            <w:vAlign w:val="center"/>
          </w:tcPr>
          <w:p w14:paraId="4BA2CEE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1.68638</w:t>
            </w:r>
          </w:p>
        </w:tc>
        <w:tc>
          <w:tcPr>
            <w:tcW w:w="1008" w:type="dxa"/>
            <w:tcBorders>
              <w:top w:val="nil"/>
              <w:left w:val="nil"/>
              <w:bottom w:val="nil"/>
              <w:right w:val="nil"/>
            </w:tcBorders>
            <w:shd w:val="clear" w:color="auto" w:fill="FFFFFF"/>
            <w:vAlign w:val="center"/>
          </w:tcPr>
          <w:p w14:paraId="3FE7620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56</w:t>
            </w:r>
          </w:p>
        </w:tc>
      </w:tr>
      <w:tr w:rsidR="007A18BD" w:rsidRPr="007A18BD" w14:paraId="41915B77" w14:textId="77777777">
        <w:trPr>
          <w:cantSplit/>
        </w:trPr>
        <w:tc>
          <w:tcPr>
            <w:tcW w:w="1210" w:type="dxa"/>
            <w:vMerge/>
            <w:tcBorders>
              <w:top w:val="nil"/>
              <w:left w:val="nil"/>
              <w:bottom w:val="double" w:sz="8" w:space="0" w:color="000000"/>
              <w:right w:val="nil"/>
            </w:tcBorders>
            <w:shd w:val="clear" w:color="auto" w:fill="FFFFFF"/>
            <w:vAlign w:val="center"/>
          </w:tcPr>
          <w:p w14:paraId="250E882B"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double" w:sz="8" w:space="0" w:color="000000"/>
              <w:right w:val="nil"/>
            </w:tcBorders>
            <w:shd w:val="clear" w:color="auto" w:fill="FFFFFF"/>
            <w:vAlign w:val="center"/>
          </w:tcPr>
          <w:p w14:paraId="398AB27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Total</w:t>
            </w:r>
          </w:p>
        </w:tc>
        <w:tc>
          <w:tcPr>
            <w:tcW w:w="744" w:type="dxa"/>
            <w:tcBorders>
              <w:top w:val="nil"/>
              <w:left w:val="nil"/>
              <w:bottom w:val="nil"/>
              <w:right w:val="nil"/>
            </w:tcBorders>
            <w:shd w:val="clear" w:color="auto" w:fill="FFFFFF"/>
            <w:vAlign w:val="center"/>
          </w:tcPr>
          <w:p w14:paraId="18EE2939"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03B031F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4.6935</w:t>
            </w:r>
          </w:p>
        </w:tc>
        <w:tc>
          <w:tcPr>
            <w:tcW w:w="1086" w:type="dxa"/>
            <w:tcBorders>
              <w:top w:val="nil"/>
              <w:left w:val="nil"/>
              <w:bottom w:val="nil"/>
              <w:right w:val="nil"/>
            </w:tcBorders>
            <w:shd w:val="clear" w:color="auto" w:fill="FFFFFF"/>
            <w:vAlign w:val="center"/>
          </w:tcPr>
          <w:p w14:paraId="1978DA4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1.74451</w:t>
            </w:r>
          </w:p>
        </w:tc>
        <w:tc>
          <w:tcPr>
            <w:tcW w:w="1008" w:type="dxa"/>
            <w:tcBorders>
              <w:top w:val="nil"/>
              <w:left w:val="nil"/>
              <w:bottom w:val="nil"/>
              <w:right w:val="nil"/>
            </w:tcBorders>
            <w:shd w:val="clear" w:color="auto" w:fill="FFFFFF"/>
            <w:vAlign w:val="center"/>
          </w:tcPr>
          <w:p w14:paraId="4C5A5C3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112</w:t>
            </w:r>
          </w:p>
        </w:tc>
      </w:tr>
      <w:tr w:rsidR="007A18BD" w:rsidRPr="007A18BD" w14:paraId="72F37B83" w14:textId="77777777">
        <w:trPr>
          <w:cantSplit/>
        </w:trPr>
        <w:tc>
          <w:tcPr>
            <w:tcW w:w="1210" w:type="dxa"/>
            <w:vMerge/>
            <w:tcBorders>
              <w:top w:val="nil"/>
              <w:left w:val="nil"/>
              <w:bottom w:val="double" w:sz="8" w:space="0" w:color="000000"/>
              <w:right w:val="nil"/>
            </w:tcBorders>
            <w:shd w:val="clear" w:color="auto" w:fill="FFFFFF"/>
            <w:vAlign w:val="center"/>
          </w:tcPr>
          <w:p w14:paraId="006EACC4"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double" w:sz="8" w:space="0" w:color="000000"/>
              <w:right w:val="nil"/>
            </w:tcBorders>
            <w:shd w:val="clear" w:color="auto" w:fill="FFFFFF"/>
            <w:vAlign w:val="center"/>
          </w:tcPr>
          <w:p w14:paraId="30E68816"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double" w:sz="8" w:space="0" w:color="000000"/>
              <w:right w:val="nil"/>
            </w:tcBorders>
            <w:shd w:val="clear" w:color="auto" w:fill="FFFFFF"/>
            <w:vAlign w:val="center"/>
          </w:tcPr>
          <w:p w14:paraId="16FF864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Total</w:t>
            </w:r>
          </w:p>
        </w:tc>
        <w:tc>
          <w:tcPr>
            <w:tcW w:w="1008" w:type="dxa"/>
            <w:tcBorders>
              <w:top w:val="nil"/>
              <w:left w:val="nil"/>
              <w:bottom w:val="double" w:sz="8" w:space="0" w:color="000000"/>
              <w:right w:val="nil"/>
            </w:tcBorders>
            <w:shd w:val="clear" w:color="auto" w:fill="FFFFFF"/>
            <w:vAlign w:val="center"/>
          </w:tcPr>
          <w:p w14:paraId="63CEAE9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4.6935</w:t>
            </w:r>
          </w:p>
        </w:tc>
        <w:tc>
          <w:tcPr>
            <w:tcW w:w="1086" w:type="dxa"/>
            <w:tcBorders>
              <w:top w:val="nil"/>
              <w:left w:val="nil"/>
              <w:bottom w:val="double" w:sz="8" w:space="0" w:color="000000"/>
              <w:right w:val="nil"/>
            </w:tcBorders>
            <w:shd w:val="clear" w:color="auto" w:fill="FFFFFF"/>
            <w:vAlign w:val="center"/>
          </w:tcPr>
          <w:p w14:paraId="0B0D9F4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1.74451</w:t>
            </w:r>
          </w:p>
        </w:tc>
        <w:tc>
          <w:tcPr>
            <w:tcW w:w="1008" w:type="dxa"/>
            <w:tcBorders>
              <w:top w:val="nil"/>
              <w:left w:val="nil"/>
              <w:bottom w:val="double" w:sz="8" w:space="0" w:color="000000"/>
              <w:right w:val="nil"/>
            </w:tcBorders>
            <w:shd w:val="clear" w:color="auto" w:fill="FFFFFF"/>
            <w:vAlign w:val="center"/>
          </w:tcPr>
          <w:p w14:paraId="24A5427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112</w:t>
            </w:r>
          </w:p>
        </w:tc>
      </w:tr>
    </w:tbl>
    <w:p w14:paraId="01D637D8" w14:textId="77777777" w:rsidR="007A18BD" w:rsidRPr="007A18BD" w:rsidRDefault="007A18BD" w:rsidP="007A18BD">
      <w:pPr>
        <w:autoSpaceDE w:val="0"/>
        <w:autoSpaceDN w:val="0"/>
        <w:adjustRightInd w:val="0"/>
        <w:spacing w:after="0" w:line="240" w:lineRule="auto"/>
        <w:rPr>
          <w:sz w:val="24"/>
          <w:szCs w:val="24"/>
        </w:rPr>
      </w:pPr>
    </w:p>
    <w:p w14:paraId="122918A3" w14:textId="77777777" w:rsidR="007A18BD" w:rsidRPr="007A18BD" w:rsidRDefault="007A18BD" w:rsidP="007A18BD">
      <w:pPr>
        <w:autoSpaceDE w:val="0"/>
        <w:autoSpaceDN w:val="0"/>
        <w:adjustRightInd w:val="0"/>
        <w:spacing w:after="0" w:line="240" w:lineRule="auto"/>
        <w:rPr>
          <w:sz w:val="24"/>
          <w:szCs w:val="24"/>
        </w:rPr>
      </w:pPr>
    </w:p>
    <w:tbl>
      <w:tblPr>
        <w:tblW w:w="96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22"/>
        <w:gridCol w:w="1427"/>
        <w:gridCol w:w="1008"/>
        <w:gridCol w:w="1009"/>
        <w:gridCol w:w="1087"/>
        <w:gridCol w:w="1009"/>
        <w:gridCol w:w="1009"/>
        <w:gridCol w:w="1397"/>
      </w:tblGrid>
      <w:tr w:rsidR="007A18BD" w:rsidRPr="007A18BD" w14:paraId="7C14FED3" w14:textId="77777777">
        <w:trPr>
          <w:cantSplit/>
        </w:trPr>
        <w:tc>
          <w:tcPr>
            <w:tcW w:w="9663" w:type="dxa"/>
            <w:gridSpan w:val="8"/>
            <w:tcBorders>
              <w:top w:val="nil"/>
              <w:left w:val="nil"/>
              <w:bottom w:val="nil"/>
              <w:right w:val="nil"/>
            </w:tcBorders>
            <w:shd w:val="clear" w:color="auto" w:fill="FFFFFF"/>
          </w:tcPr>
          <w:p w14:paraId="4DA2DD6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 xml:space="preserve">Multivariate </w:t>
            </w:r>
            <w:proofErr w:type="spellStart"/>
            <w:r w:rsidRPr="007A18BD">
              <w:rPr>
                <w:rFonts w:ascii="Arial" w:hAnsi="Arial" w:cs="Arial"/>
                <w:b/>
                <w:bCs/>
                <w:color w:val="000000"/>
                <w:sz w:val="14"/>
                <w:szCs w:val="14"/>
              </w:rPr>
              <w:t>Tests</w:t>
            </w:r>
            <w:r w:rsidRPr="007A18BD">
              <w:rPr>
                <w:rFonts w:ascii="Arial" w:hAnsi="Arial" w:cs="Arial"/>
                <w:b/>
                <w:bCs/>
                <w:color w:val="000000"/>
                <w:sz w:val="14"/>
                <w:szCs w:val="14"/>
                <w:vertAlign w:val="superscript"/>
              </w:rPr>
              <w:t>a</w:t>
            </w:r>
            <w:proofErr w:type="spellEnd"/>
          </w:p>
        </w:tc>
      </w:tr>
      <w:tr w:rsidR="007A18BD" w:rsidRPr="007A18BD" w14:paraId="0A39E125" w14:textId="77777777">
        <w:trPr>
          <w:cantSplit/>
        </w:trPr>
        <w:tc>
          <w:tcPr>
            <w:tcW w:w="3149" w:type="dxa"/>
            <w:gridSpan w:val="2"/>
            <w:tcBorders>
              <w:top w:val="double" w:sz="8" w:space="0" w:color="000000"/>
              <w:left w:val="nil"/>
              <w:bottom w:val="single" w:sz="16" w:space="0" w:color="000000"/>
              <w:right w:val="nil"/>
            </w:tcBorders>
            <w:shd w:val="clear" w:color="auto" w:fill="FFFFFF"/>
          </w:tcPr>
          <w:p w14:paraId="4C80E44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Effect</w:t>
            </w:r>
          </w:p>
        </w:tc>
        <w:tc>
          <w:tcPr>
            <w:tcW w:w="1008" w:type="dxa"/>
            <w:tcBorders>
              <w:top w:val="double" w:sz="8" w:space="0" w:color="000000"/>
              <w:left w:val="nil"/>
              <w:bottom w:val="single" w:sz="16" w:space="0" w:color="000000"/>
              <w:right w:val="nil"/>
            </w:tcBorders>
            <w:shd w:val="clear" w:color="auto" w:fill="FFFFFF"/>
          </w:tcPr>
          <w:p w14:paraId="07C17858"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Value</w:t>
            </w:r>
          </w:p>
        </w:tc>
        <w:tc>
          <w:tcPr>
            <w:tcW w:w="1008" w:type="dxa"/>
            <w:tcBorders>
              <w:top w:val="double" w:sz="8" w:space="0" w:color="000000"/>
              <w:left w:val="nil"/>
              <w:bottom w:val="single" w:sz="16" w:space="0" w:color="000000"/>
              <w:right w:val="nil"/>
            </w:tcBorders>
            <w:shd w:val="clear" w:color="auto" w:fill="FFFFFF"/>
          </w:tcPr>
          <w:p w14:paraId="24327C92"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F</w:t>
            </w:r>
          </w:p>
        </w:tc>
        <w:tc>
          <w:tcPr>
            <w:tcW w:w="1086" w:type="dxa"/>
            <w:tcBorders>
              <w:top w:val="double" w:sz="8" w:space="0" w:color="000000"/>
              <w:left w:val="nil"/>
              <w:bottom w:val="single" w:sz="16" w:space="0" w:color="000000"/>
              <w:right w:val="nil"/>
            </w:tcBorders>
            <w:shd w:val="clear" w:color="auto" w:fill="FFFFFF"/>
          </w:tcPr>
          <w:p w14:paraId="3FE1B425"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 xml:space="preserve">Hypothesis </w:t>
            </w:r>
            <w:proofErr w:type="spellStart"/>
            <w:r w:rsidRPr="007A18BD">
              <w:rPr>
                <w:rFonts w:ascii="Arial" w:hAnsi="Arial" w:cs="Arial"/>
                <w:color w:val="000000"/>
                <w:sz w:val="12"/>
                <w:szCs w:val="12"/>
              </w:rPr>
              <w:t>df</w:t>
            </w:r>
            <w:proofErr w:type="spellEnd"/>
          </w:p>
        </w:tc>
        <w:tc>
          <w:tcPr>
            <w:tcW w:w="1008" w:type="dxa"/>
            <w:tcBorders>
              <w:top w:val="double" w:sz="8" w:space="0" w:color="000000"/>
              <w:left w:val="nil"/>
              <w:bottom w:val="single" w:sz="16" w:space="0" w:color="000000"/>
              <w:right w:val="nil"/>
            </w:tcBorders>
            <w:shd w:val="clear" w:color="auto" w:fill="FFFFFF"/>
          </w:tcPr>
          <w:p w14:paraId="50C8D7B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 xml:space="preserve">Error </w:t>
            </w:r>
            <w:proofErr w:type="spellStart"/>
            <w:r w:rsidRPr="007A18BD">
              <w:rPr>
                <w:rFonts w:ascii="Arial" w:hAnsi="Arial" w:cs="Arial"/>
                <w:color w:val="000000"/>
                <w:sz w:val="12"/>
                <w:szCs w:val="12"/>
              </w:rPr>
              <w:t>df</w:t>
            </w:r>
            <w:proofErr w:type="spellEnd"/>
          </w:p>
        </w:tc>
        <w:tc>
          <w:tcPr>
            <w:tcW w:w="1008" w:type="dxa"/>
            <w:tcBorders>
              <w:top w:val="double" w:sz="8" w:space="0" w:color="000000"/>
              <w:left w:val="nil"/>
              <w:bottom w:val="single" w:sz="16" w:space="0" w:color="000000"/>
              <w:right w:val="nil"/>
            </w:tcBorders>
            <w:shd w:val="clear" w:color="auto" w:fill="FFFFFF"/>
          </w:tcPr>
          <w:p w14:paraId="440967D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Sig.</w:t>
            </w:r>
          </w:p>
        </w:tc>
        <w:tc>
          <w:tcPr>
            <w:tcW w:w="1396" w:type="dxa"/>
            <w:tcBorders>
              <w:top w:val="double" w:sz="8" w:space="0" w:color="000000"/>
              <w:left w:val="nil"/>
              <w:bottom w:val="single" w:sz="16" w:space="0" w:color="000000"/>
              <w:right w:val="nil"/>
            </w:tcBorders>
            <w:shd w:val="clear" w:color="auto" w:fill="FFFFFF"/>
          </w:tcPr>
          <w:p w14:paraId="37E2934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Partial Eta Squared</w:t>
            </w:r>
          </w:p>
        </w:tc>
      </w:tr>
      <w:tr w:rsidR="007A18BD" w:rsidRPr="007A18BD" w14:paraId="642EB947" w14:textId="77777777">
        <w:trPr>
          <w:cantSplit/>
        </w:trPr>
        <w:tc>
          <w:tcPr>
            <w:tcW w:w="1722" w:type="dxa"/>
            <w:vMerge w:val="restart"/>
            <w:tcBorders>
              <w:top w:val="single" w:sz="16" w:space="0" w:color="000000"/>
              <w:left w:val="nil"/>
              <w:bottom w:val="nil"/>
              <w:right w:val="nil"/>
            </w:tcBorders>
            <w:shd w:val="clear" w:color="auto" w:fill="FFFFFF"/>
            <w:vAlign w:val="center"/>
          </w:tcPr>
          <w:p w14:paraId="697EF8B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w:t>
            </w:r>
          </w:p>
        </w:tc>
        <w:tc>
          <w:tcPr>
            <w:tcW w:w="1427" w:type="dxa"/>
            <w:tcBorders>
              <w:top w:val="single" w:sz="16" w:space="0" w:color="000000"/>
              <w:left w:val="nil"/>
              <w:bottom w:val="nil"/>
              <w:right w:val="nil"/>
            </w:tcBorders>
            <w:shd w:val="clear" w:color="auto" w:fill="FFFFFF"/>
            <w:vAlign w:val="center"/>
          </w:tcPr>
          <w:p w14:paraId="47179D9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Pillai's Trace</w:t>
            </w:r>
          </w:p>
        </w:tc>
        <w:tc>
          <w:tcPr>
            <w:tcW w:w="1008" w:type="dxa"/>
            <w:tcBorders>
              <w:top w:val="single" w:sz="16" w:space="0" w:color="000000"/>
              <w:left w:val="nil"/>
              <w:bottom w:val="nil"/>
              <w:right w:val="nil"/>
            </w:tcBorders>
            <w:shd w:val="clear" w:color="auto" w:fill="FFFFFF"/>
            <w:vAlign w:val="center"/>
          </w:tcPr>
          <w:p w14:paraId="70060E1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c>
          <w:tcPr>
            <w:tcW w:w="1008" w:type="dxa"/>
            <w:tcBorders>
              <w:top w:val="single" w:sz="16" w:space="0" w:color="000000"/>
              <w:left w:val="nil"/>
              <w:bottom w:val="nil"/>
              <w:right w:val="nil"/>
            </w:tcBorders>
            <w:shd w:val="clear" w:color="auto" w:fill="FFFFFF"/>
            <w:vAlign w:val="center"/>
          </w:tcPr>
          <w:p w14:paraId="3357467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3.623</w:t>
            </w:r>
            <w:r w:rsidRPr="007A18BD">
              <w:rPr>
                <w:rFonts w:ascii="Arial" w:hAnsi="Arial" w:cs="Arial"/>
                <w:b/>
                <w:bCs/>
                <w:color w:val="000000"/>
                <w:sz w:val="12"/>
                <w:szCs w:val="12"/>
                <w:vertAlign w:val="superscript"/>
              </w:rPr>
              <w:t>b</w:t>
            </w:r>
          </w:p>
        </w:tc>
        <w:tc>
          <w:tcPr>
            <w:tcW w:w="1086" w:type="dxa"/>
            <w:tcBorders>
              <w:top w:val="single" w:sz="16" w:space="0" w:color="000000"/>
              <w:left w:val="nil"/>
              <w:bottom w:val="nil"/>
              <w:right w:val="nil"/>
            </w:tcBorders>
            <w:shd w:val="clear" w:color="auto" w:fill="FFFFFF"/>
            <w:vAlign w:val="center"/>
          </w:tcPr>
          <w:p w14:paraId="363759C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single" w:sz="16" w:space="0" w:color="000000"/>
              <w:left w:val="nil"/>
              <w:bottom w:val="nil"/>
              <w:right w:val="nil"/>
            </w:tcBorders>
            <w:shd w:val="clear" w:color="auto" w:fill="FFFFFF"/>
            <w:vAlign w:val="center"/>
          </w:tcPr>
          <w:p w14:paraId="047B647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single" w:sz="16" w:space="0" w:color="000000"/>
              <w:left w:val="nil"/>
              <w:bottom w:val="nil"/>
              <w:right w:val="nil"/>
            </w:tcBorders>
            <w:shd w:val="clear" w:color="auto" w:fill="FFFFFF"/>
            <w:vAlign w:val="center"/>
          </w:tcPr>
          <w:p w14:paraId="0CC9B57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.060</w:t>
            </w:r>
          </w:p>
        </w:tc>
        <w:tc>
          <w:tcPr>
            <w:tcW w:w="1396" w:type="dxa"/>
            <w:tcBorders>
              <w:top w:val="single" w:sz="16" w:space="0" w:color="000000"/>
              <w:left w:val="nil"/>
              <w:bottom w:val="nil"/>
              <w:right w:val="nil"/>
            </w:tcBorders>
            <w:shd w:val="clear" w:color="auto" w:fill="FFFFFF"/>
            <w:vAlign w:val="center"/>
          </w:tcPr>
          <w:p w14:paraId="3142A13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r>
      <w:tr w:rsidR="007A18BD" w:rsidRPr="007A18BD" w14:paraId="2FA7266B" w14:textId="77777777">
        <w:trPr>
          <w:cantSplit/>
        </w:trPr>
        <w:tc>
          <w:tcPr>
            <w:tcW w:w="1722" w:type="dxa"/>
            <w:vMerge/>
            <w:tcBorders>
              <w:top w:val="single" w:sz="16" w:space="0" w:color="000000"/>
              <w:left w:val="nil"/>
              <w:bottom w:val="nil"/>
              <w:right w:val="nil"/>
            </w:tcBorders>
            <w:shd w:val="clear" w:color="auto" w:fill="FFFFFF"/>
            <w:vAlign w:val="center"/>
          </w:tcPr>
          <w:p w14:paraId="6F86C8E2"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20D57C1E"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390741A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.968</w:t>
            </w:r>
          </w:p>
        </w:tc>
        <w:tc>
          <w:tcPr>
            <w:tcW w:w="1008" w:type="dxa"/>
            <w:tcBorders>
              <w:top w:val="nil"/>
              <w:left w:val="nil"/>
              <w:bottom w:val="nil"/>
              <w:right w:val="nil"/>
            </w:tcBorders>
            <w:shd w:val="clear" w:color="auto" w:fill="FFFFFF"/>
            <w:vAlign w:val="center"/>
          </w:tcPr>
          <w:p w14:paraId="666F34D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3.623</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534B997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164A3C6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38FBDF4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.060</w:t>
            </w:r>
          </w:p>
        </w:tc>
        <w:tc>
          <w:tcPr>
            <w:tcW w:w="1396" w:type="dxa"/>
            <w:tcBorders>
              <w:top w:val="nil"/>
              <w:left w:val="nil"/>
              <w:bottom w:val="nil"/>
              <w:right w:val="nil"/>
            </w:tcBorders>
            <w:shd w:val="clear" w:color="auto" w:fill="FFFFFF"/>
            <w:vAlign w:val="center"/>
          </w:tcPr>
          <w:p w14:paraId="31B2B3C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r>
      <w:tr w:rsidR="007A18BD" w:rsidRPr="007A18BD" w14:paraId="14E4F776" w14:textId="77777777">
        <w:trPr>
          <w:cantSplit/>
        </w:trPr>
        <w:tc>
          <w:tcPr>
            <w:tcW w:w="1722" w:type="dxa"/>
            <w:vMerge/>
            <w:tcBorders>
              <w:top w:val="single" w:sz="16" w:space="0" w:color="000000"/>
              <w:left w:val="nil"/>
              <w:bottom w:val="nil"/>
              <w:right w:val="nil"/>
            </w:tcBorders>
            <w:shd w:val="clear" w:color="auto" w:fill="FFFFFF"/>
            <w:vAlign w:val="center"/>
          </w:tcPr>
          <w:p w14:paraId="3A79A3E6"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67917DE7"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7A18BD">
              <w:rPr>
                <w:rFonts w:ascii="Arial" w:hAnsi="Arial" w:cs="Arial"/>
                <w:color w:val="000000"/>
                <w:sz w:val="12"/>
                <w:szCs w:val="12"/>
              </w:rPr>
              <w:t>Hotelling's</w:t>
            </w:r>
            <w:proofErr w:type="spellEnd"/>
            <w:r w:rsidRPr="007A18BD">
              <w:rPr>
                <w:rFonts w:ascii="Arial" w:hAnsi="Arial" w:cs="Arial"/>
                <w:color w:val="000000"/>
                <w:sz w:val="12"/>
                <w:szCs w:val="12"/>
              </w:rPr>
              <w:t xml:space="preserve"> Trace</w:t>
            </w:r>
          </w:p>
        </w:tc>
        <w:tc>
          <w:tcPr>
            <w:tcW w:w="1008" w:type="dxa"/>
            <w:tcBorders>
              <w:top w:val="nil"/>
              <w:left w:val="nil"/>
              <w:bottom w:val="nil"/>
              <w:right w:val="nil"/>
            </w:tcBorders>
            <w:shd w:val="clear" w:color="auto" w:fill="FFFFFF"/>
            <w:vAlign w:val="center"/>
          </w:tcPr>
          <w:p w14:paraId="5397EE7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.033</w:t>
            </w:r>
          </w:p>
        </w:tc>
        <w:tc>
          <w:tcPr>
            <w:tcW w:w="1008" w:type="dxa"/>
            <w:tcBorders>
              <w:top w:val="nil"/>
              <w:left w:val="nil"/>
              <w:bottom w:val="nil"/>
              <w:right w:val="nil"/>
            </w:tcBorders>
            <w:shd w:val="clear" w:color="auto" w:fill="FFFFFF"/>
            <w:vAlign w:val="center"/>
          </w:tcPr>
          <w:p w14:paraId="06A44C7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3.623</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6816F12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532F847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60FACF9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.060</w:t>
            </w:r>
          </w:p>
        </w:tc>
        <w:tc>
          <w:tcPr>
            <w:tcW w:w="1396" w:type="dxa"/>
            <w:tcBorders>
              <w:top w:val="nil"/>
              <w:left w:val="nil"/>
              <w:bottom w:val="nil"/>
              <w:right w:val="nil"/>
            </w:tcBorders>
            <w:shd w:val="clear" w:color="auto" w:fill="FFFFFF"/>
            <w:vAlign w:val="center"/>
          </w:tcPr>
          <w:p w14:paraId="10FB547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r>
      <w:tr w:rsidR="007A18BD" w:rsidRPr="007A18BD" w14:paraId="05CCBEB9" w14:textId="77777777">
        <w:trPr>
          <w:cantSplit/>
        </w:trPr>
        <w:tc>
          <w:tcPr>
            <w:tcW w:w="1722" w:type="dxa"/>
            <w:vMerge/>
            <w:tcBorders>
              <w:top w:val="single" w:sz="16" w:space="0" w:color="000000"/>
              <w:left w:val="nil"/>
              <w:bottom w:val="nil"/>
              <w:right w:val="nil"/>
            </w:tcBorders>
            <w:shd w:val="clear" w:color="auto" w:fill="FFFFFF"/>
            <w:vAlign w:val="center"/>
          </w:tcPr>
          <w:p w14:paraId="2EF61840"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320D137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Roy's Largest Root</w:t>
            </w:r>
          </w:p>
        </w:tc>
        <w:tc>
          <w:tcPr>
            <w:tcW w:w="1008" w:type="dxa"/>
            <w:tcBorders>
              <w:top w:val="nil"/>
              <w:left w:val="nil"/>
              <w:bottom w:val="nil"/>
              <w:right w:val="nil"/>
            </w:tcBorders>
            <w:shd w:val="clear" w:color="auto" w:fill="FFFFFF"/>
            <w:vAlign w:val="center"/>
          </w:tcPr>
          <w:p w14:paraId="3AAF6E6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.033</w:t>
            </w:r>
          </w:p>
        </w:tc>
        <w:tc>
          <w:tcPr>
            <w:tcW w:w="1008" w:type="dxa"/>
            <w:tcBorders>
              <w:top w:val="nil"/>
              <w:left w:val="nil"/>
              <w:bottom w:val="nil"/>
              <w:right w:val="nil"/>
            </w:tcBorders>
            <w:shd w:val="clear" w:color="auto" w:fill="FFFFFF"/>
            <w:vAlign w:val="center"/>
          </w:tcPr>
          <w:p w14:paraId="772B408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3.623</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5157767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2367F9E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66EB3B3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.060</w:t>
            </w:r>
          </w:p>
        </w:tc>
        <w:tc>
          <w:tcPr>
            <w:tcW w:w="1396" w:type="dxa"/>
            <w:tcBorders>
              <w:top w:val="nil"/>
              <w:left w:val="nil"/>
              <w:bottom w:val="nil"/>
              <w:right w:val="nil"/>
            </w:tcBorders>
            <w:shd w:val="clear" w:color="auto" w:fill="FFFFFF"/>
            <w:vAlign w:val="center"/>
          </w:tcPr>
          <w:p w14:paraId="694B38B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r>
      <w:tr w:rsidR="007A18BD" w:rsidRPr="007A18BD" w14:paraId="284DBEFF" w14:textId="77777777">
        <w:trPr>
          <w:cantSplit/>
        </w:trPr>
        <w:tc>
          <w:tcPr>
            <w:tcW w:w="1722" w:type="dxa"/>
            <w:vMerge w:val="restart"/>
            <w:tcBorders>
              <w:top w:val="nil"/>
              <w:left w:val="nil"/>
              <w:bottom w:val="nil"/>
              <w:right w:val="nil"/>
            </w:tcBorders>
            <w:shd w:val="clear" w:color="auto" w:fill="FFFFFF"/>
            <w:vAlign w:val="center"/>
          </w:tcPr>
          <w:p w14:paraId="1ABD6FB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 xml:space="preserve">stage * </w:t>
            </w:r>
            <w:proofErr w:type="spellStart"/>
            <w:r w:rsidRPr="007A18BD">
              <w:rPr>
                <w:rFonts w:ascii="Arial" w:hAnsi="Arial" w:cs="Arial"/>
                <w:color w:val="000000"/>
                <w:sz w:val="12"/>
                <w:szCs w:val="12"/>
              </w:rPr>
              <w:t>gameno</w:t>
            </w:r>
            <w:proofErr w:type="spellEnd"/>
          </w:p>
        </w:tc>
        <w:tc>
          <w:tcPr>
            <w:tcW w:w="1427" w:type="dxa"/>
            <w:tcBorders>
              <w:top w:val="nil"/>
              <w:left w:val="nil"/>
              <w:bottom w:val="nil"/>
              <w:right w:val="nil"/>
            </w:tcBorders>
            <w:shd w:val="clear" w:color="auto" w:fill="FFFFFF"/>
            <w:vAlign w:val="center"/>
          </w:tcPr>
          <w:p w14:paraId="70727A6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Pillai's Trace</w:t>
            </w:r>
          </w:p>
        </w:tc>
        <w:tc>
          <w:tcPr>
            <w:tcW w:w="1008" w:type="dxa"/>
            <w:tcBorders>
              <w:top w:val="nil"/>
              <w:left w:val="nil"/>
              <w:bottom w:val="nil"/>
              <w:right w:val="nil"/>
            </w:tcBorders>
            <w:shd w:val="clear" w:color="auto" w:fill="FFFFFF"/>
            <w:vAlign w:val="center"/>
          </w:tcPr>
          <w:p w14:paraId="72CF3FA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c>
          <w:tcPr>
            <w:tcW w:w="1008" w:type="dxa"/>
            <w:tcBorders>
              <w:top w:val="nil"/>
              <w:left w:val="nil"/>
              <w:bottom w:val="nil"/>
              <w:right w:val="nil"/>
            </w:tcBorders>
            <w:shd w:val="clear" w:color="auto" w:fill="FFFFFF"/>
            <w:vAlign w:val="center"/>
          </w:tcPr>
          <w:p w14:paraId="13C9A8F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5.257</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3A6491C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3F387A8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74C11F3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.024</w:t>
            </w:r>
          </w:p>
        </w:tc>
        <w:tc>
          <w:tcPr>
            <w:tcW w:w="1396" w:type="dxa"/>
            <w:tcBorders>
              <w:top w:val="nil"/>
              <w:left w:val="nil"/>
              <w:bottom w:val="nil"/>
              <w:right w:val="nil"/>
            </w:tcBorders>
            <w:shd w:val="clear" w:color="auto" w:fill="FFFFFF"/>
            <w:vAlign w:val="center"/>
          </w:tcPr>
          <w:p w14:paraId="2FD8B96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r>
      <w:tr w:rsidR="007A18BD" w:rsidRPr="007A18BD" w14:paraId="3F279553" w14:textId="77777777">
        <w:trPr>
          <w:cantSplit/>
        </w:trPr>
        <w:tc>
          <w:tcPr>
            <w:tcW w:w="1722" w:type="dxa"/>
            <w:vMerge/>
            <w:tcBorders>
              <w:top w:val="nil"/>
              <w:left w:val="nil"/>
              <w:bottom w:val="nil"/>
              <w:right w:val="nil"/>
            </w:tcBorders>
            <w:shd w:val="clear" w:color="auto" w:fill="FFFFFF"/>
            <w:vAlign w:val="center"/>
          </w:tcPr>
          <w:p w14:paraId="49A50BE9"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5BC6CA3A"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7448F21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.954</w:t>
            </w:r>
          </w:p>
        </w:tc>
        <w:tc>
          <w:tcPr>
            <w:tcW w:w="1008" w:type="dxa"/>
            <w:tcBorders>
              <w:top w:val="nil"/>
              <w:left w:val="nil"/>
              <w:bottom w:val="nil"/>
              <w:right w:val="nil"/>
            </w:tcBorders>
            <w:shd w:val="clear" w:color="auto" w:fill="FFFFFF"/>
            <w:vAlign w:val="center"/>
          </w:tcPr>
          <w:p w14:paraId="2D7BCF6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5.257</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01D01F5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284F620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086FEE4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.024</w:t>
            </w:r>
          </w:p>
        </w:tc>
        <w:tc>
          <w:tcPr>
            <w:tcW w:w="1396" w:type="dxa"/>
            <w:tcBorders>
              <w:top w:val="nil"/>
              <w:left w:val="nil"/>
              <w:bottom w:val="nil"/>
              <w:right w:val="nil"/>
            </w:tcBorders>
            <w:shd w:val="clear" w:color="auto" w:fill="FFFFFF"/>
            <w:vAlign w:val="center"/>
          </w:tcPr>
          <w:p w14:paraId="4914D47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r>
      <w:tr w:rsidR="007A18BD" w:rsidRPr="007A18BD" w14:paraId="6DD015D1" w14:textId="77777777">
        <w:trPr>
          <w:cantSplit/>
        </w:trPr>
        <w:tc>
          <w:tcPr>
            <w:tcW w:w="1722" w:type="dxa"/>
            <w:vMerge/>
            <w:tcBorders>
              <w:top w:val="nil"/>
              <w:left w:val="nil"/>
              <w:bottom w:val="nil"/>
              <w:right w:val="nil"/>
            </w:tcBorders>
            <w:shd w:val="clear" w:color="auto" w:fill="FFFFFF"/>
            <w:vAlign w:val="center"/>
          </w:tcPr>
          <w:p w14:paraId="6C985E8D"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2C70396A"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7A18BD">
              <w:rPr>
                <w:rFonts w:ascii="Arial" w:hAnsi="Arial" w:cs="Arial"/>
                <w:color w:val="000000"/>
                <w:sz w:val="12"/>
                <w:szCs w:val="12"/>
              </w:rPr>
              <w:t>Hotelling's</w:t>
            </w:r>
            <w:proofErr w:type="spellEnd"/>
            <w:r w:rsidRPr="007A18BD">
              <w:rPr>
                <w:rFonts w:ascii="Arial" w:hAnsi="Arial" w:cs="Arial"/>
                <w:color w:val="000000"/>
                <w:sz w:val="12"/>
                <w:szCs w:val="12"/>
              </w:rPr>
              <w:t xml:space="preserve"> Trace</w:t>
            </w:r>
          </w:p>
        </w:tc>
        <w:tc>
          <w:tcPr>
            <w:tcW w:w="1008" w:type="dxa"/>
            <w:tcBorders>
              <w:top w:val="nil"/>
              <w:left w:val="nil"/>
              <w:bottom w:val="nil"/>
              <w:right w:val="nil"/>
            </w:tcBorders>
            <w:shd w:val="clear" w:color="auto" w:fill="FFFFFF"/>
            <w:vAlign w:val="center"/>
          </w:tcPr>
          <w:p w14:paraId="68576A7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.048</w:t>
            </w:r>
          </w:p>
        </w:tc>
        <w:tc>
          <w:tcPr>
            <w:tcW w:w="1008" w:type="dxa"/>
            <w:tcBorders>
              <w:top w:val="nil"/>
              <w:left w:val="nil"/>
              <w:bottom w:val="nil"/>
              <w:right w:val="nil"/>
            </w:tcBorders>
            <w:shd w:val="clear" w:color="auto" w:fill="FFFFFF"/>
            <w:vAlign w:val="center"/>
          </w:tcPr>
          <w:p w14:paraId="7C9BC0E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5.257</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7E4432C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195E27C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4C28215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.024</w:t>
            </w:r>
          </w:p>
        </w:tc>
        <w:tc>
          <w:tcPr>
            <w:tcW w:w="1396" w:type="dxa"/>
            <w:tcBorders>
              <w:top w:val="nil"/>
              <w:left w:val="nil"/>
              <w:bottom w:val="nil"/>
              <w:right w:val="nil"/>
            </w:tcBorders>
            <w:shd w:val="clear" w:color="auto" w:fill="FFFFFF"/>
            <w:vAlign w:val="center"/>
          </w:tcPr>
          <w:p w14:paraId="3A947EC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r>
      <w:tr w:rsidR="007A18BD" w:rsidRPr="007A18BD" w14:paraId="27F78F6B" w14:textId="77777777">
        <w:trPr>
          <w:cantSplit/>
        </w:trPr>
        <w:tc>
          <w:tcPr>
            <w:tcW w:w="1722" w:type="dxa"/>
            <w:vMerge/>
            <w:tcBorders>
              <w:top w:val="nil"/>
              <w:left w:val="nil"/>
              <w:bottom w:val="nil"/>
              <w:right w:val="nil"/>
            </w:tcBorders>
            <w:shd w:val="clear" w:color="auto" w:fill="FFFFFF"/>
            <w:vAlign w:val="center"/>
          </w:tcPr>
          <w:p w14:paraId="62E1F35A"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1141AA6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Roy's Largest Root</w:t>
            </w:r>
          </w:p>
        </w:tc>
        <w:tc>
          <w:tcPr>
            <w:tcW w:w="1008" w:type="dxa"/>
            <w:tcBorders>
              <w:top w:val="nil"/>
              <w:left w:val="nil"/>
              <w:bottom w:val="nil"/>
              <w:right w:val="nil"/>
            </w:tcBorders>
            <w:shd w:val="clear" w:color="auto" w:fill="FFFFFF"/>
            <w:vAlign w:val="center"/>
          </w:tcPr>
          <w:p w14:paraId="1F33CC3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.048</w:t>
            </w:r>
          </w:p>
        </w:tc>
        <w:tc>
          <w:tcPr>
            <w:tcW w:w="1008" w:type="dxa"/>
            <w:tcBorders>
              <w:top w:val="nil"/>
              <w:left w:val="nil"/>
              <w:bottom w:val="nil"/>
              <w:right w:val="nil"/>
            </w:tcBorders>
            <w:shd w:val="clear" w:color="auto" w:fill="FFFFFF"/>
            <w:vAlign w:val="center"/>
          </w:tcPr>
          <w:p w14:paraId="212D87A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5.257</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6AB93A2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5EF8BE0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079E5CC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.024</w:t>
            </w:r>
          </w:p>
        </w:tc>
        <w:tc>
          <w:tcPr>
            <w:tcW w:w="1396" w:type="dxa"/>
            <w:tcBorders>
              <w:top w:val="nil"/>
              <w:left w:val="nil"/>
              <w:bottom w:val="nil"/>
              <w:right w:val="nil"/>
            </w:tcBorders>
            <w:shd w:val="clear" w:color="auto" w:fill="FFFFFF"/>
            <w:vAlign w:val="center"/>
          </w:tcPr>
          <w:p w14:paraId="6158D53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r>
      <w:tr w:rsidR="007A18BD" w:rsidRPr="007A18BD" w14:paraId="7735D62E" w14:textId="77777777">
        <w:trPr>
          <w:cantSplit/>
        </w:trPr>
        <w:tc>
          <w:tcPr>
            <w:tcW w:w="1722" w:type="dxa"/>
            <w:vMerge w:val="restart"/>
            <w:tcBorders>
              <w:top w:val="nil"/>
              <w:left w:val="nil"/>
              <w:bottom w:val="nil"/>
              <w:right w:val="nil"/>
            </w:tcBorders>
            <w:shd w:val="clear" w:color="auto" w:fill="FFFFFF"/>
            <w:vAlign w:val="center"/>
          </w:tcPr>
          <w:p w14:paraId="5F45D4C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condition</w:t>
            </w:r>
          </w:p>
        </w:tc>
        <w:tc>
          <w:tcPr>
            <w:tcW w:w="1427" w:type="dxa"/>
            <w:tcBorders>
              <w:top w:val="nil"/>
              <w:left w:val="nil"/>
              <w:bottom w:val="nil"/>
              <w:right w:val="nil"/>
            </w:tcBorders>
            <w:shd w:val="clear" w:color="auto" w:fill="FFFFFF"/>
            <w:vAlign w:val="center"/>
          </w:tcPr>
          <w:p w14:paraId="1501FA5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Pillai's Trace</w:t>
            </w:r>
          </w:p>
        </w:tc>
        <w:tc>
          <w:tcPr>
            <w:tcW w:w="1008" w:type="dxa"/>
            <w:tcBorders>
              <w:top w:val="nil"/>
              <w:left w:val="nil"/>
              <w:bottom w:val="nil"/>
              <w:right w:val="nil"/>
            </w:tcBorders>
            <w:shd w:val="clear" w:color="auto" w:fill="FFFFFF"/>
            <w:vAlign w:val="center"/>
          </w:tcPr>
          <w:p w14:paraId="07EDC01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c>
          <w:tcPr>
            <w:tcW w:w="1008" w:type="dxa"/>
            <w:tcBorders>
              <w:top w:val="nil"/>
              <w:left w:val="nil"/>
              <w:bottom w:val="nil"/>
              <w:right w:val="nil"/>
            </w:tcBorders>
            <w:shd w:val="clear" w:color="auto" w:fill="FFFFFF"/>
            <w:vAlign w:val="center"/>
          </w:tcPr>
          <w:p w14:paraId="46EED5B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9.463</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5389E9D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6CDD539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01DDC52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.003</w:t>
            </w:r>
          </w:p>
        </w:tc>
        <w:tc>
          <w:tcPr>
            <w:tcW w:w="1396" w:type="dxa"/>
            <w:tcBorders>
              <w:top w:val="nil"/>
              <w:left w:val="nil"/>
              <w:bottom w:val="nil"/>
              <w:right w:val="nil"/>
            </w:tcBorders>
            <w:shd w:val="clear" w:color="auto" w:fill="FFFFFF"/>
            <w:vAlign w:val="center"/>
          </w:tcPr>
          <w:p w14:paraId="33E1C45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r>
      <w:tr w:rsidR="007A18BD" w:rsidRPr="007A18BD" w14:paraId="35D21CEE" w14:textId="77777777">
        <w:trPr>
          <w:cantSplit/>
        </w:trPr>
        <w:tc>
          <w:tcPr>
            <w:tcW w:w="1722" w:type="dxa"/>
            <w:vMerge/>
            <w:tcBorders>
              <w:top w:val="nil"/>
              <w:left w:val="nil"/>
              <w:bottom w:val="nil"/>
              <w:right w:val="nil"/>
            </w:tcBorders>
            <w:shd w:val="clear" w:color="auto" w:fill="FFFFFF"/>
            <w:vAlign w:val="center"/>
          </w:tcPr>
          <w:p w14:paraId="6766A9BB"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688A510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1D549C6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.920</w:t>
            </w:r>
          </w:p>
        </w:tc>
        <w:tc>
          <w:tcPr>
            <w:tcW w:w="1008" w:type="dxa"/>
            <w:tcBorders>
              <w:top w:val="nil"/>
              <w:left w:val="nil"/>
              <w:bottom w:val="nil"/>
              <w:right w:val="nil"/>
            </w:tcBorders>
            <w:shd w:val="clear" w:color="auto" w:fill="FFFFFF"/>
            <w:vAlign w:val="center"/>
          </w:tcPr>
          <w:p w14:paraId="5200906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9.463</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7AB0A4B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65AC16D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15F5E50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.003</w:t>
            </w:r>
          </w:p>
        </w:tc>
        <w:tc>
          <w:tcPr>
            <w:tcW w:w="1396" w:type="dxa"/>
            <w:tcBorders>
              <w:top w:val="nil"/>
              <w:left w:val="nil"/>
              <w:bottom w:val="nil"/>
              <w:right w:val="nil"/>
            </w:tcBorders>
            <w:shd w:val="clear" w:color="auto" w:fill="FFFFFF"/>
            <w:vAlign w:val="center"/>
          </w:tcPr>
          <w:p w14:paraId="156098C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r>
      <w:tr w:rsidR="007A18BD" w:rsidRPr="007A18BD" w14:paraId="4BA0DF73" w14:textId="77777777">
        <w:trPr>
          <w:cantSplit/>
        </w:trPr>
        <w:tc>
          <w:tcPr>
            <w:tcW w:w="1722" w:type="dxa"/>
            <w:vMerge/>
            <w:tcBorders>
              <w:top w:val="nil"/>
              <w:left w:val="nil"/>
              <w:bottom w:val="nil"/>
              <w:right w:val="nil"/>
            </w:tcBorders>
            <w:shd w:val="clear" w:color="auto" w:fill="FFFFFF"/>
            <w:vAlign w:val="center"/>
          </w:tcPr>
          <w:p w14:paraId="58AC9BFE"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70E94EB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7A18BD">
              <w:rPr>
                <w:rFonts w:ascii="Arial" w:hAnsi="Arial" w:cs="Arial"/>
                <w:color w:val="000000"/>
                <w:sz w:val="12"/>
                <w:szCs w:val="12"/>
              </w:rPr>
              <w:t>Hotelling's</w:t>
            </w:r>
            <w:proofErr w:type="spellEnd"/>
            <w:r w:rsidRPr="007A18BD">
              <w:rPr>
                <w:rFonts w:ascii="Arial" w:hAnsi="Arial" w:cs="Arial"/>
                <w:color w:val="000000"/>
                <w:sz w:val="12"/>
                <w:szCs w:val="12"/>
              </w:rPr>
              <w:t xml:space="preserve"> Trace</w:t>
            </w:r>
          </w:p>
        </w:tc>
        <w:tc>
          <w:tcPr>
            <w:tcW w:w="1008" w:type="dxa"/>
            <w:tcBorders>
              <w:top w:val="nil"/>
              <w:left w:val="nil"/>
              <w:bottom w:val="nil"/>
              <w:right w:val="nil"/>
            </w:tcBorders>
            <w:shd w:val="clear" w:color="auto" w:fill="FFFFFF"/>
            <w:vAlign w:val="center"/>
          </w:tcPr>
          <w:p w14:paraId="417CB9F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.087</w:t>
            </w:r>
          </w:p>
        </w:tc>
        <w:tc>
          <w:tcPr>
            <w:tcW w:w="1008" w:type="dxa"/>
            <w:tcBorders>
              <w:top w:val="nil"/>
              <w:left w:val="nil"/>
              <w:bottom w:val="nil"/>
              <w:right w:val="nil"/>
            </w:tcBorders>
            <w:shd w:val="clear" w:color="auto" w:fill="FFFFFF"/>
            <w:vAlign w:val="center"/>
          </w:tcPr>
          <w:p w14:paraId="68F6EE4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9.463</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6420FB4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6055B86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5391065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.003</w:t>
            </w:r>
          </w:p>
        </w:tc>
        <w:tc>
          <w:tcPr>
            <w:tcW w:w="1396" w:type="dxa"/>
            <w:tcBorders>
              <w:top w:val="nil"/>
              <w:left w:val="nil"/>
              <w:bottom w:val="nil"/>
              <w:right w:val="nil"/>
            </w:tcBorders>
            <w:shd w:val="clear" w:color="auto" w:fill="FFFFFF"/>
            <w:vAlign w:val="center"/>
          </w:tcPr>
          <w:p w14:paraId="7DAC074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r>
      <w:tr w:rsidR="007A18BD" w:rsidRPr="007A18BD" w14:paraId="10B54198" w14:textId="77777777">
        <w:trPr>
          <w:cantSplit/>
        </w:trPr>
        <w:tc>
          <w:tcPr>
            <w:tcW w:w="1722" w:type="dxa"/>
            <w:vMerge/>
            <w:tcBorders>
              <w:top w:val="nil"/>
              <w:left w:val="nil"/>
              <w:bottom w:val="nil"/>
              <w:right w:val="nil"/>
            </w:tcBorders>
            <w:shd w:val="clear" w:color="auto" w:fill="FFFFFF"/>
            <w:vAlign w:val="center"/>
          </w:tcPr>
          <w:p w14:paraId="75A92DE5"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76529257"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Roy's Largest Root</w:t>
            </w:r>
          </w:p>
        </w:tc>
        <w:tc>
          <w:tcPr>
            <w:tcW w:w="1008" w:type="dxa"/>
            <w:tcBorders>
              <w:top w:val="nil"/>
              <w:left w:val="nil"/>
              <w:bottom w:val="nil"/>
              <w:right w:val="nil"/>
            </w:tcBorders>
            <w:shd w:val="clear" w:color="auto" w:fill="FFFFFF"/>
            <w:vAlign w:val="center"/>
          </w:tcPr>
          <w:p w14:paraId="58C5000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.087</w:t>
            </w:r>
          </w:p>
        </w:tc>
        <w:tc>
          <w:tcPr>
            <w:tcW w:w="1008" w:type="dxa"/>
            <w:tcBorders>
              <w:top w:val="nil"/>
              <w:left w:val="nil"/>
              <w:bottom w:val="nil"/>
              <w:right w:val="nil"/>
            </w:tcBorders>
            <w:shd w:val="clear" w:color="auto" w:fill="FFFFFF"/>
            <w:vAlign w:val="center"/>
          </w:tcPr>
          <w:p w14:paraId="189EE01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9.463</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22079A2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18B10B0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5AFFFA7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.003</w:t>
            </w:r>
          </w:p>
        </w:tc>
        <w:tc>
          <w:tcPr>
            <w:tcW w:w="1396" w:type="dxa"/>
            <w:tcBorders>
              <w:top w:val="nil"/>
              <w:left w:val="nil"/>
              <w:bottom w:val="nil"/>
              <w:right w:val="nil"/>
            </w:tcBorders>
            <w:shd w:val="clear" w:color="auto" w:fill="FFFFFF"/>
            <w:vAlign w:val="center"/>
          </w:tcPr>
          <w:p w14:paraId="293927B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r>
      <w:tr w:rsidR="007A18BD" w:rsidRPr="007A18BD" w14:paraId="035B3D9F" w14:textId="77777777">
        <w:trPr>
          <w:cantSplit/>
        </w:trPr>
        <w:tc>
          <w:tcPr>
            <w:tcW w:w="1722" w:type="dxa"/>
            <w:vMerge w:val="restart"/>
            <w:tcBorders>
              <w:top w:val="nil"/>
              <w:left w:val="nil"/>
              <w:bottom w:val="nil"/>
              <w:right w:val="nil"/>
            </w:tcBorders>
            <w:shd w:val="clear" w:color="auto" w:fill="FFFFFF"/>
            <w:vAlign w:val="center"/>
          </w:tcPr>
          <w:p w14:paraId="14A21AD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rich</w:t>
            </w:r>
          </w:p>
        </w:tc>
        <w:tc>
          <w:tcPr>
            <w:tcW w:w="1427" w:type="dxa"/>
            <w:tcBorders>
              <w:top w:val="nil"/>
              <w:left w:val="nil"/>
              <w:bottom w:val="nil"/>
              <w:right w:val="nil"/>
            </w:tcBorders>
            <w:shd w:val="clear" w:color="auto" w:fill="FFFFFF"/>
            <w:vAlign w:val="center"/>
          </w:tcPr>
          <w:p w14:paraId="29EC93E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Pillai's Trace</w:t>
            </w:r>
          </w:p>
        </w:tc>
        <w:tc>
          <w:tcPr>
            <w:tcW w:w="1008" w:type="dxa"/>
            <w:tcBorders>
              <w:top w:val="nil"/>
              <w:left w:val="nil"/>
              <w:bottom w:val="nil"/>
              <w:right w:val="nil"/>
            </w:tcBorders>
            <w:shd w:val="clear" w:color="auto" w:fill="FFFFFF"/>
            <w:vAlign w:val="center"/>
          </w:tcPr>
          <w:p w14:paraId="73F2F10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4A15EA9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45D59AA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2E9B569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185652E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396" w:type="dxa"/>
            <w:tcBorders>
              <w:top w:val="nil"/>
              <w:left w:val="nil"/>
              <w:bottom w:val="nil"/>
              <w:right w:val="nil"/>
            </w:tcBorders>
            <w:shd w:val="clear" w:color="auto" w:fill="FFFFFF"/>
            <w:vAlign w:val="center"/>
          </w:tcPr>
          <w:p w14:paraId="42B70C2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r>
      <w:tr w:rsidR="007A18BD" w:rsidRPr="007A18BD" w14:paraId="7097726B" w14:textId="77777777">
        <w:trPr>
          <w:cantSplit/>
        </w:trPr>
        <w:tc>
          <w:tcPr>
            <w:tcW w:w="1722" w:type="dxa"/>
            <w:vMerge/>
            <w:tcBorders>
              <w:top w:val="nil"/>
              <w:left w:val="nil"/>
              <w:bottom w:val="nil"/>
              <w:right w:val="nil"/>
            </w:tcBorders>
            <w:shd w:val="clear" w:color="auto" w:fill="FFFFFF"/>
            <w:vAlign w:val="center"/>
          </w:tcPr>
          <w:p w14:paraId="5E57A85E"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63E31369"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196C874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738D6F8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13FB65C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2E7B787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51C8BDB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396" w:type="dxa"/>
            <w:tcBorders>
              <w:top w:val="nil"/>
              <w:left w:val="nil"/>
              <w:bottom w:val="nil"/>
              <w:right w:val="nil"/>
            </w:tcBorders>
            <w:shd w:val="clear" w:color="auto" w:fill="FFFFFF"/>
            <w:vAlign w:val="center"/>
          </w:tcPr>
          <w:p w14:paraId="1D235C4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r>
      <w:tr w:rsidR="007A18BD" w:rsidRPr="007A18BD" w14:paraId="1B9A3D7B" w14:textId="77777777">
        <w:trPr>
          <w:cantSplit/>
        </w:trPr>
        <w:tc>
          <w:tcPr>
            <w:tcW w:w="1722" w:type="dxa"/>
            <w:vMerge/>
            <w:tcBorders>
              <w:top w:val="nil"/>
              <w:left w:val="nil"/>
              <w:bottom w:val="nil"/>
              <w:right w:val="nil"/>
            </w:tcBorders>
            <w:shd w:val="clear" w:color="auto" w:fill="FFFFFF"/>
            <w:vAlign w:val="center"/>
          </w:tcPr>
          <w:p w14:paraId="7D0D6B47"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06D97F1A"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7A18BD">
              <w:rPr>
                <w:rFonts w:ascii="Arial" w:hAnsi="Arial" w:cs="Arial"/>
                <w:color w:val="000000"/>
                <w:sz w:val="12"/>
                <w:szCs w:val="12"/>
              </w:rPr>
              <w:t>Hotelling's</w:t>
            </w:r>
            <w:proofErr w:type="spellEnd"/>
            <w:r w:rsidRPr="007A18BD">
              <w:rPr>
                <w:rFonts w:ascii="Arial" w:hAnsi="Arial" w:cs="Arial"/>
                <w:color w:val="000000"/>
                <w:sz w:val="12"/>
                <w:szCs w:val="12"/>
              </w:rPr>
              <w:t xml:space="preserve"> Trace</w:t>
            </w:r>
          </w:p>
        </w:tc>
        <w:tc>
          <w:tcPr>
            <w:tcW w:w="1008" w:type="dxa"/>
            <w:tcBorders>
              <w:top w:val="nil"/>
              <w:left w:val="nil"/>
              <w:bottom w:val="nil"/>
              <w:right w:val="nil"/>
            </w:tcBorders>
            <w:shd w:val="clear" w:color="auto" w:fill="FFFFFF"/>
            <w:vAlign w:val="center"/>
          </w:tcPr>
          <w:p w14:paraId="60EDC91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1D4907A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15B721E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2D9D6AE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2.000</w:t>
            </w:r>
          </w:p>
        </w:tc>
        <w:tc>
          <w:tcPr>
            <w:tcW w:w="1008" w:type="dxa"/>
            <w:tcBorders>
              <w:top w:val="nil"/>
              <w:left w:val="nil"/>
              <w:bottom w:val="nil"/>
              <w:right w:val="nil"/>
            </w:tcBorders>
            <w:shd w:val="clear" w:color="auto" w:fill="FFFFFF"/>
            <w:vAlign w:val="center"/>
          </w:tcPr>
          <w:p w14:paraId="0B1ABF5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396" w:type="dxa"/>
            <w:tcBorders>
              <w:top w:val="nil"/>
              <w:left w:val="nil"/>
              <w:bottom w:val="nil"/>
              <w:right w:val="nil"/>
            </w:tcBorders>
            <w:shd w:val="clear" w:color="auto" w:fill="FFFFFF"/>
            <w:vAlign w:val="center"/>
          </w:tcPr>
          <w:p w14:paraId="1C2A3E0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r>
      <w:tr w:rsidR="007A18BD" w:rsidRPr="007A18BD" w14:paraId="2B8C6B5B" w14:textId="77777777">
        <w:trPr>
          <w:cantSplit/>
        </w:trPr>
        <w:tc>
          <w:tcPr>
            <w:tcW w:w="1722" w:type="dxa"/>
            <w:vMerge/>
            <w:tcBorders>
              <w:top w:val="nil"/>
              <w:left w:val="nil"/>
              <w:bottom w:val="nil"/>
              <w:right w:val="nil"/>
            </w:tcBorders>
            <w:shd w:val="clear" w:color="auto" w:fill="FFFFFF"/>
            <w:vAlign w:val="center"/>
          </w:tcPr>
          <w:p w14:paraId="07354E3C"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2307104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Roy's Largest Root</w:t>
            </w:r>
          </w:p>
        </w:tc>
        <w:tc>
          <w:tcPr>
            <w:tcW w:w="1008" w:type="dxa"/>
            <w:tcBorders>
              <w:top w:val="nil"/>
              <w:left w:val="nil"/>
              <w:bottom w:val="nil"/>
              <w:right w:val="nil"/>
            </w:tcBorders>
            <w:shd w:val="clear" w:color="auto" w:fill="FFFFFF"/>
            <w:vAlign w:val="center"/>
          </w:tcPr>
          <w:p w14:paraId="6107CA9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02F393B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5576A84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44235D2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108.000</w:t>
            </w:r>
          </w:p>
        </w:tc>
        <w:tc>
          <w:tcPr>
            <w:tcW w:w="1008" w:type="dxa"/>
            <w:tcBorders>
              <w:top w:val="nil"/>
              <w:left w:val="nil"/>
              <w:bottom w:val="nil"/>
              <w:right w:val="nil"/>
            </w:tcBorders>
            <w:shd w:val="clear" w:color="auto" w:fill="FFFFFF"/>
            <w:vAlign w:val="center"/>
          </w:tcPr>
          <w:p w14:paraId="1BB88C9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396" w:type="dxa"/>
            <w:tcBorders>
              <w:top w:val="nil"/>
              <w:left w:val="nil"/>
              <w:bottom w:val="nil"/>
              <w:right w:val="nil"/>
            </w:tcBorders>
            <w:shd w:val="clear" w:color="auto" w:fill="FFFFFF"/>
            <w:vAlign w:val="center"/>
          </w:tcPr>
          <w:p w14:paraId="11F628E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3DBB3876" w14:textId="77777777">
        <w:trPr>
          <w:cantSplit/>
        </w:trPr>
        <w:tc>
          <w:tcPr>
            <w:tcW w:w="1722" w:type="dxa"/>
            <w:vMerge w:val="restart"/>
            <w:tcBorders>
              <w:top w:val="nil"/>
              <w:left w:val="nil"/>
              <w:bottom w:val="double" w:sz="8" w:space="0" w:color="000000"/>
              <w:right w:val="nil"/>
            </w:tcBorders>
            <w:shd w:val="clear" w:color="auto" w:fill="FFFFFF"/>
            <w:vAlign w:val="center"/>
          </w:tcPr>
          <w:p w14:paraId="44FF4D7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condition  *  rich</w:t>
            </w:r>
          </w:p>
        </w:tc>
        <w:tc>
          <w:tcPr>
            <w:tcW w:w="1427" w:type="dxa"/>
            <w:tcBorders>
              <w:top w:val="nil"/>
              <w:left w:val="nil"/>
              <w:bottom w:val="nil"/>
              <w:right w:val="nil"/>
            </w:tcBorders>
            <w:shd w:val="clear" w:color="auto" w:fill="FFFFFF"/>
            <w:vAlign w:val="center"/>
          </w:tcPr>
          <w:p w14:paraId="114A913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Pillai's Trace</w:t>
            </w:r>
          </w:p>
        </w:tc>
        <w:tc>
          <w:tcPr>
            <w:tcW w:w="1008" w:type="dxa"/>
            <w:tcBorders>
              <w:top w:val="nil"/>
              <w:left w:val="nil"/>
              <w:bottom w:val="nil"/>
              <w:right w:val="nil"/>
            </w:tcBorders>
            <w:shd w:val="clear" w:color="auto" w:fill="FFFFFF"/>
            <w:vAlign w:val="center"/>
          </w:tcPr>
          <w:p w14:paraId="74B0AD8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38FF3FF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3345815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0C7F5FD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0D8D6DC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396" w:type="dxa"/>
            <w:tcBorders>
              <w:top w:val="nil"/>
              <w:left w:val="nil"/>
              <w:bottom w:val="nil"/>
              <w:right w:val="nil"/>
            </w:tcBorders>
            <w:shd w:val="clear" w:color="auto" w:fill="FFFFFF"/>
            <w:vAlign w:val="center"/>
          </w:tcPr>
          <w:p w14:paraId="05B9A35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r>
      <w:tr w:rsidR="007A18BD" w:rsidRPr="007A18BD" w14:paraId="678FF480" w14:textId="77777777">
        <w:trPr>
          <w:cantSplit/>
        </w:trPr>
        <w:tc>
          <w:tcPr>
            <w:tcW w:w="1722" w:type="dxa"/>
            <w:vMerge/>
            <w:tcBorders>
              <w:top w:val="nil"/>
              <w:left w:val="nil"/>
              <w:bottom w:val="double" w:sz="8" w:space="0" w:color="000000"/>
              <w:right w:val="nil"/>
            </w:tcBorders>
            <w:shd w:val="clear" w:color="auto" w:fill="FFFFFF"/>
            <w:vAlign w:val="center"/>
          </w:tcPr>
          <w:p w14:paraId="5271DF22"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7589F42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4867EC4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55E072E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1EA3EAB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11706B8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08" w:type="dxa"/>
            <w:tcBorders>
              <w:top w:val="nil"/>
              <w:left w:val="nil"/>
              <w:bottom w:val="nil"/>
              <w:right w:val="nil"/>
            </w:tcBorders>
            <w:shd w:val="clear" w:color="auto" w:fill="FFFFFF"/>
            <w:vAlign w:val="center"/>
          </w:tcPr>
          <w:p w14:paraId="20DA46A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396" w:type="dxa"/>
            <w:tcBorders>
              <w:top w:val="nil"/>
              <w:left w:val="nil"/>
              <w:bottom w:val="nil"/>
              <w:right w:val="nil"/>
            </w:tcBorders>
            <w:shd w:val="clear" w:color="auto" w:fill="FFFFFF"/>
            <w:vAlign w:val="center"/>
          </w:tcPr>
          <w:p w14:paraId="70D647D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r>
      <w:tr w:rsidR="007A18BD" w:rsidRPr="007A18BD" w14:paraId="51A197F9" w14:textId="77777777">
        <w:trPr>
          <w:cantSplit/>
        </w:trPr>
        <w:tc>
          <w:tcPr>
            <w:tcW w:w="1722" w:type="dxa"/>
            <w:vMerge/>
            <w:tcBorders>
              <w:top w:val="nil"/>
              <w:left w:val="nil"/>
              <w:bottom w:val="double" w:sz="8" w:space="0" w:color="000000"/>
              <w:right w:val="nil"/>
            </w:tcBorders>
            <w:shd w:val="clear" w:color="auto" w:fill="FFFFFF"/>
            <w:vAlign w:val="center"/>
          </w:tcPr>
          <w:p w14:paraId="18A3BF39"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5CEBB6B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7A18BD">
              <w:rPr>
                <w:rFonts w:ascii="Arial" w:hAnsi="Arial" w:cs="Arial"/>
                <w:color w:val="000000"/>
                <w:sz w:val="12"/>
                <w:szCs w:val="12"/>
              </w:rPr>
              <w:t>Hotelling's</w:t>
            </w:r>
            <w:proofErr w:type="spellEnd"/>
            <w:r w:rsidRPr="007A18BD">
              <w:rPr>
                <w:rFonts w:ascii="Arial" w:hAnsi="Arial" w:cs="Arial"/>
                <w:color w:val="000000"/>
                <w:sz w:val="12"/>
                <w:szCs w:val="12"/>
              </w:rPr>
              <w:t xml:space="preserve"> Trace</w:t>
            </w:r>
          </w:p>
        </w:tc>
        <w:tc>
          <w:tcPr>
            <w:tcW w:w="1008" w:type="dxa"/>
            <w:tcBorders>
              <w:top w:val="nil"/>
              <w:left w:val="nil"/>
              <w:bottom w:val="nil"/>
              <w:right w:val="nil"/>
            </w:tcBorders>
            <w:shd w:val="clear" w:color="auto" w:fill="FFFFFF"/>
            <w:vAlign w:val="center"/>
          </w:tcPr>
          <w:p w14:paraId="59CC54A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0ED7846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r w:rsidRPr="007A18BD">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7CFF03B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5E3E41F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2.000</w:t>
            </w:r>
          </w:p>
        </w:tc>
        <w:tc>
          <w:tcPr>
            <w:tcW w:w="1008" w:type="dxa"/>
            <w:tcBorders>
              <w:top w:val="nil"/>
              <w:left w:val="nil"/>
              <w:bottom w:val="nil"/>
              <w:right w:val="nil"/>
            </w:tcBorders>
            <w:shd w:val="clear" w:color="auto" w:fill="FFFFFF"/>
            <w:vAlign w:val="center"/>
          </w:tcPr>
          <w:p w14:paraId="1575B3D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396" w:type="dxa"/>
            <w:tcBorders>
              <w:top w:val="nil"/>
              <w:left w:val="nil"/>
              <w:bottom w:val="nil"/>
              <w:right w:val="nil"/>
            </w:tcBorders>
            <w:shd w:val="clear" w:color="auto" w:fill="FFFFFF"/>
            <w:vAlign w:val="center"/>
          </w:tcPr>
          <w:p w14:paraId="5F8021E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r>
      <w:tr w:rsidR="007A18BD" w:rsidRPr="007A18BD" w14:paraId="1C144C08" w14:textId="77777777">
        <w:trPr>
          <w:cantSplit/>
        </w:trPr>
        <w:tc>
          <w:tcPr>
            <w:tcW w:w="1722" w:type="dxa"/>
            <w:vMerge/>
            <w:tcBorders>
              <w:top w:val="nil"/>
              <w:left w:val="nil"/>
              <w:bottom w:val="double" w:sz="8" w:space="0" w:color="000000"/>
              <w:right w:val="nil"/>
            </w:tcBorders>
            <w:shd w:val="clear" w:color="auto" w:fill="FFFFFF"/>
            <w:vAlign w:val="center"/>
          </w:tcPr>
          <w:p w14:paraId="3F500B5E"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double" w:sz="8" w:space="0" w:color="000000"/>
              <w:right w:val="nil"/>
            </w:tcBorders>
            <w:shd w:val="clear" w:color="auto" w:fill="FFFFFF"/>
            <w:vAlign w:val="center"/>
          </w:tcPr>
          <w:p w14:paraId="7CD0DBC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Roy's Largest Root</w:t>
            </w:r>
          </w:p>
        </w:tc>
        <w:tc>
          <w:tcPr>
            <w:tcW w:w="1008" w:type="dxa"/>
            <w:tcBorders>
              <w:top w:val="nil"/>
              <w:left w:val="nil"/>
              <w:bottom w:val="double" w:sz="8" w:space="0" w:color="000000"/>
              <w:right w:val="nil"/>
            </w:tcBorders>
            <w:shd w:val="clear" w:color="auto" w:fill="FFFFFF"/>
            <w:vAlign w:val="center"/>
          </w:tcPr>
          <w:p w14:paraId="738D52B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nil"/>
              <w:left w:val="nil"/>
              <w:bottom w:val="double" w:sz="8" w:space="0" w:color="000000"/>
              <w:right w:val="nil"/>
            </w:tcBorders>
            <w:shd w:val="clear" w:color="auto" w:fill="FFFFFF"/>
            <w:vAlign w:val="center"/>
          </w:tcPr>
          <w:p w14:paraId="0FAA16A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r w:rsidRPr="007A18BD">
              <w:rPr>
                <w:rFonts w:ascii="Arial" w:hAnsi="Arial" w:cs="Arial"/>
                <w:b/>
                <w:bCs/>
                <w:color w:val="000000"/>
                <w:sz w:val="12"/>
                <w:szCs w:val="12"/>
                <w:vertAlign w:val="superscript"/>
              </w:rPr>
              <w:t>b</w:t>
            </w:r>
          </w:p>
        </w:tc>
        <w:tc>
          <w:tcPr>
            <w:tcW w:w="1086" w:type="dxa"/>
            <w:tcBorders>
              <w:top w:val="nil"/>
              <w:left w:val="nil"/>
              <w:bottom w:val="double" w:sz="8" w:space="0" w:color="000000"/>
              <w:right w:val="nil"/>
            </w:tcBorders>
            <w:shd w:val="clear" w:color="auto" w:fill="FFFFFF"/>
            <w:vAlign w:val="center"/>
          </w:tcPr>
          <w:p w14:paraId="0B341A7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nil"/>
              <w:left w:val="nil"/>
              <w:bottom w:val="double" w:sz="8" w:space="0" w:color="000000"/>
              <w:right w:val="nil"/>
            </w:tcBorders>
            <w:shd w:val="clear" w:color="auto" w:fill="FFFFFF"/>
            <w:vAlign w:val="center"/>
          </w:tcPr>
          <w:p w14:paraId="68E78B6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108.000</w:t>
            </w:r>
          </w:p>
        </w:tc>
        <w:tc>
          <w:tcPr>
            <w:tcW w:w="1008" w:type="dxa"/>
            <w:tcBorders>
              <w:top w:val="nil"/>
              <w:left w:val="nil"/>
              <w:bottom w:val="double" w:sz="8" w:space="0" w:color="000000"/>
              <w:right w:val="nil"/>
            </w:tcBorders>
            <w:shd w:val="clear" w:color="auto" w:fill="FFFFFF"/>
            <w:vAlign w:val="center"/>
          </w:tcPr>
          <w:p w14:paraId="15DD237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396" w:type="dxa"/>
            <w:tcBorders>
              <w:top w:val="nil"/>
              <w:left w:val="nil"/>
              <w:bottom w:val="double" w:sz="8" w:space="0" w:color="000000"/>
              <w:right w:val="nil"/>
            </w:tcBorders>
            <w:shd w:val="clear" w:color="auto" w:fill="FFFFFF"/>
            <w:vAlign w:val="center"/>
          </w:tcPr>
          <w:p w14:paraId="5FA6C65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6AD7EE8D" w14:textId="77777777">
        <w:trPr>
          <w:cantSplit/>
        </w:trPr>
        <w:tc>
          <w:tcPr>
            <w:tcW w:w="9663" w:type="dxa"/>
            <w:gridSpan w:val="8"/>
            <w:tcBorders>
              <w:top w:val="nil"/>
              <w:left w:val="nil"/>
              <w:bottom w:val="nil"/>
              <w:right w:val="nil"/>
            </w:tcBorders>
            <w:shd w:val="clear" w:color="auto" w:fill="FFFFFF"/>
          </w:tcPr>
          <w:p w14:paraId="51B58082"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 xml:space="preserve">a. Design: Intercept + </w:t>
            </w:r>
            <w:proofErr w:type="spellStart"/>
            <w:r w:rsidRPr="007A18BD">
              <w:rPr>
                <w:rFonts w:ascii="Arial" w:hAnsi="Arial" w:cs="Arial"/>
                <w:color w:val="000000"/>
                <w:sz w:val="12"/>
                <w:szCs w:val="12"/>
              </w:rPr>
              <w:t>gameno</w:t>
            </w:r>
            <w:proofErr w:type="spellEnd"/>
            <w:r w:rsidRPr="007A18BD">
              <w:rPr>
                <w:rFonts w:ascii="Arial" w:hAnsi="Arial" w:cs="Arial"/>
                <w:color w:val="000000"/>
                <w:sz w:val="12"/>
                <w:szCs w:val="12"/>
              </w:rPr>
              <w:t xml:space="preserve"> + condition + rich + condition * rich </w:t>
            </w:r>
          </w:p>
          <w:p w14:paraId="3B0FDE82"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 xml:space="preserve"> Within Subjects Design: stage</w:t>
            </w:r>
          </w:p>
        </w:tc>
      </w:tr>
      <w:tr w:rsidR="007A18BD" w:rsidRPr="007A18BD" w14:paraId="6484268E" w14:textId="77777777">
        <w:trPr>
          <w:cantSplit/>
        </w:trPr>
        <w:tc>
          <w:tcPr>
            <w:tcW w:w="9663" w:type="dxa"/>
            <w:gridSpan w:val="8"/>
            <w:tcBorders>
              <w:top w:val="nil"/>
              <w:left w:val="nil"/>
              <w:bottom w:val="nil"/>
              <w:right w:val="nil"/>
            </w:tcBorders>
            <w:shd w:val="clear" w:color="auto" w:fill="FFFFFF"/>
          </w:tcPr>
          <w:p w14:paraId="78E7827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b. Exact statistic</w:t>
            </w:r>
          </w:p>
        </w:tc>
      </w:tr>
    </w:tbl>
    <w:p w14:paraId="3CC7F904" w14:textId="77777777" w:rsidR="007A18BD" w:rsidRPr="007A18BD" w:rsidRDefault="007A18BD" w:rsidP="007A18BD">
      <w:pPr>
        <w:autoSpaceDE w:val="0"/>
        <w:autoSpaceDN w:val="0"/>
        <w:adjustRightInd w:val="0"/>
        <w:spacing w:after="0" w:line="240" w:lineRule="auto"/>
        <w:rPr>
          <w:sz w:val="24"/>
          <w:szCs w:val="24"/>
        </w:rPr>
      </w:pPr>
    </w:p>
    <w:p w14:paraId="5EA8E9B7" w14:textId="77777777" w:rsidR="007A18BD" w:rsidRPr="007A18BD" w:rsidRDefault="007A18BD" w:rsidP="007A18BD">
      <w:pPr>
        <w:autoSpaceDE w:val="0"/>
        <w:autoSpaceDN w:val="0"/>
        <w:adjustRightInd w:val="0"/>
        <w:spacing w:after="0" w:line="240" w:lineRule="auto"/>
        <w:rPr>
          <w:sz w:val="24"/>
          <w:szCs w:val="24"/>
        </w:rPr>
      </w:pPr>
    </w:p>
    <w:tbl>
      <w:tblPr>
        <w:tblW w:w="95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1"/>
        <w:gridCol w:w="1008"/>
        <w:gridCol w:w="1413"/>
        <w:gridCol w:w="1008"/>
        <w:gridCol w:w="1008"/>
        <w:gridCol w:w="1475"/>
        <w:gridCol w:w="1008"/>
        <w:gridCol w:w="1008"/>
      </w:tblGrid>
      <w:tr w:rsidR="007A18BD" w:rsidRPr="007A18BD" w14:paraId="52212AAF" w14:textId="77777777">
        <w:trPr>
          <w:cantSplit/>
        </w:trPr>
        <w:tc>
          <w:tcPr>
            <w:tcW w:w="9555" w:type="dxa"/>
            <w:gridSpan w:val="8"/>
            <w:tcBorders>
              <w:top w:val="nil"/>
              <w:left w:val="nil"/>
              <w:bottom w:val="nil"/>
              <w:right w:val="nil"/>
            </w:tcBorders>
            <w:shd w:val="clear" w:color="auto" w:fill="FFFFFF"/>
          </w:tcPr>
          <w:p w14:paraId="111AF477"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proofErr w:type="spellStart"/>
            <w:r w:rsidRPr="007A18BD">
              <w:rPr>
                <w:rFonts w:ascii="Arial" w:hAnsi="Arial" w:cs="Arial"/>
                <w:b/>
                <w:bCs/>
                <w:color w:val="000000"/>
                <w:sz w:val="14"/>
                <w:szCs w:val="14"/>
              </w:rPr>
              <w:t>Mauchly's</w:t>
            </w:r>
            <w:proofErr w:type="spellEnd"/>
            <w:r w:rsidRPr="007A18BD">
              <w:rPr>
                <w:rFonts w:ascii="Arial" w:hAnsi="Arial" w:cs="Arial"/>
                <w:b/>
                <w:bCs/>
                <w:color w:val="000000"/>
                <w:sz w:val="14"/>
                <w:szCs w:val="14"/>
              </w:rPr>
              <w:t xml:space="preserve"> Test of </w:t>
            </w:r>
            <w:proofErr w:type="spellStart"/>
            <w:r w:rsidRPr="007A18BD">
              <w:rPr>
                <w:rFonts w:ascii="Arial" w:hAnsi="Arial" w:cs="Arial"/>
                <w:b/>
                <w:bCs/>
                <w:color w:val="000000"/>
                <w:sz w:val="14"/>
                <w:szCs w:val="14"/>
              </w:rPr>
              <w:t>Sphericity</w:t>
            </w:r>
            <w:r w:rsidRPr="007A18BD">
              <w:rPr>
                <w:rFonts w:ascii="Arial" w:hAnsi="Arial" w:cs="Arial"/>
                <w:b/>
                <w:bCs/>
                <w:color w:val="000000"/>
                <w:sz w:val="14"/>
                <w:szCs w:val="14"/>
                <w:vertAlign w:val="superscript"/>
              </w:rPr>
              <w:t>a</w:t>
            </w:r>
            <w:proofErr w:type="spellEnd"/>
          </w:p>
        </w:tc>
      </w:tr>
      <w:tr w:rsidR="007A18BD" w:rsidRPr="007A18BD" w14:paraId="12801CF1" w14:textId="77777777">
        <w:trPr>
          <w:cantSplit/>
        </w:trPr>
        <w:tc>
          <w:tcPr>
            <w:tcW w:w="9555" w:type="dxa"/>
            <w:gridSpan w:val="8"/>
            <w:tcBorders>
              <w:top w:val="nil"/>
              <w:left w:val="nil"/>
              <w:bottom w:val="nil"/>
              <w:right w:val="nil"/>
            </w:tcBorders>
            <w:shd w:val="clear" w:color="auto" w:fill="FFFFFF"/>
            <w:vAlign w:val="bottom"/>
          </w:tcPr>
          <w:p w14:paraId="5D6F50EB"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w:t>
            </w:r>
            <w:proofErr w:type="spellStart"/>
            <w:r w:rsidRPr="007A18BD">
              <w:rPr>
                <w:rFonts w:ascii="Arial" w:hAnsi="Arial" w:cs="Arial"/>
                <w:color w:val="000000"/>
                <w:sz w:val="12"/>
                <w:szCs w:val="12"/>
                <w:highlight w:val="white"/>
              </w:rPr>
              <w:t>IDt</w:t>
            </w:r>
            <w:proofErr w:type="spellEnd"/>
            <w:r w:rsidRPr="007A18BD">
              <w:rPr>
                <w:rFonts w:ascii="Arial" w:hAnsi="Arial" w:cs="Arial"/>
                <w:color w:val="000000"/>
                <w:sz w:val="12"/>
                <w:szCs w:val="12"/>
                <w:highlight w:val="white"/>
              </w:rPr>
              <w:t xml:space="preserve">  </w:t>
            </w:r>
          </w:p>
        </w:tc>
      </w:tr>
      <w:tr w:rsidR="007A18BD" w:rsidRPr="007A18BD" w14:paraId="4FC1E400" w14:textId="77777777">
        <w:trPr>
          <w:cantSplit/>
        </w:trPr>
        <w:tc>
          <w:tcPr>
            <w:tcW w:w="1629" w:type="dxa"/>
            <w:vMerge w:val="restart"/>
            <w:tcBorders>
              <w:top w:val="double" w:sz="8" w:space="0" w:color="000000"/>
              <w:left w:val="nil"/>
              <w:bottom w:val="nil"/>
              <w:right w:val="nil"/>
            </w:tcBorders>
            <w:shd w:val="clear" w:color="auto" w:fill="FFFFFF"/>
          </w:tcPr>
          <w:p w14:paraId="57E30DA9"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Within Subjects Effect</w:t>
            </w:r>
          </w:p>
        </w:tc>
        <w:tc>
          <w:tcPr>
            <w:tcW w:w="1008" w:type="dxa"/>
            <w:vMerge w:val="restart"/>
            <w:tcBorders>
              <w:top w:val="double" w:sz="8" w:space="0" w:color="000000"/>
              <w:left w:val="nil"/>
              <w:bottom w:val="nil"/>
              <w:right w:val="nil"/>
            </w:tcBorders>
            <w:shd w:val="clear" w:color="auto" w:fill="FFFFFF"/>
          </w:tcPr>
          <w:p w14:paraId="3C8FEA81"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7A18BD">
              <w:rPr>
                <w:rFonts w:ascii="Arial" w:hAnsi="Arial" w:cs="Arial"/>
                <w:color w:val="000000"/>
                <w:sz w:val="12"/>
                <w:szCs w:val="12"/>
              </w:rPr>
              <w:t>Mauchly's</w:t>
            </w:r>
            <w:proofErr w:type="spellEnd"/>
            <w:r w:rsidRPr="007A18BD">
              <w:rPr>
                <w:rFonts w:ascii="Arial" w:hAnsi="Arial" w:cs="Arial"/>
                <w:color w:val="000000"/>
                <w:sz w:val="12"/>
                <w:szCs w:val="12"/>
              </w:rPr>
              <w:t xml:space="preserve"> W</w:t>
            </w:r>
          </w:p>
        </w:tc>
        <w:tc>
          <w:tcPr>
            <w:tcW w:w="1412" w:type="dxa"/>
            <w:vMerge w:val="restart"/>
            <w:tcBorders>
              <w:top w:val="double" w:sz="8" w:space="0" w:color="000000"/>
              <w:left w:val="nil"/>
              <w:bottom w:val="nil"/>
              <w:right w:val="nil"/>
            </w:tcBorders>
            <w:shd w:val="clear" w:color="auto" w:fill="FFFFFF"/>
          </w:tcPr>
          <w:p w14:paraId="78243618"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Approx. Chi-Square</w:t>
            </w:r>
          </w:p>
        </w:tc>
        <w:tc>
          <w:tcPr>
            <w:tcW w:w="1008" w:type="dxa"/>
            <w:vMerge w:val="restart"/>
            <w:tcBorders>
              <w:top w:val="double" w:sz="8" w:space="0" w:color="000000"/>
              <w:left w:val="nil"/>
              <w:bottom w:val="nil"/>
              <w:right w:val="nil"/>
            </w:tcBorders>
            <w:shd w:val="clear" w:color="auto" w:fill="FFFFFF"/>
          </w:tcPr>
          <w:p w14:paraId="203C31C1"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7A18BD">
              <w:rPr>
                <w:rFonts w:ascii="Arial" w:hAnsi="Arial" w:cs="Arial"/>
                <w:color w:val="000000"/>
                <w:sz w:val="12"/>
                <w:szCs w:val="12"/>
              </w:rPr>
              <w:t>df</w:t>
            </w:r>
            <w:proofErr w:type="spellEnd"/>
          </w:p>
        </w:tc>
        <w:tc>
          <w:tcPr>
            <w:tcW w:w="1008" w:type="dxa"/>
            <w:vMerge w:val="restart"/>
            <w:tcBorders>
              <w:top w:val="double" w:sz="8" w:space="0" w:color="000000"/>
              <w:left w:val="nil"/>
              <w:bottom w:val="nil"/>
              <w:right w:val="nil"/>
            </w:tcBorders>
            <w:shd w:val="clear" w:color="auto" w:fill="FFFFFF"/>
          </w:tcPr>
          <w:p w14:paraId="404D767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Sig.</w:t>
            </w:r>
          </w:p>
        </w:tc>
        <w:tc>
          <w:tcPr>
            <w:tcW w:w="3490" w:type="dxa"/>
            <w:gridSpan w:val="3"/>
            <w:tcBorders>
              <w:top w:val="double" w:sz="8" w:space="0" w:color="000000"/>
              <w:left w:val="nil"/>
              <w:bottom w:val="nil"/>
              <w:right w:val="nil"/>
            </w:tcBorders>
            <w:shd w:val="clear" w:color="auto" w:fill="FFFFFF"/>
          </w:tcPr>
          <w:p w14:paraId="76C71D74"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7A18BD">
              <w:rPr>
                <w:rFonts w:ascii="Arial" w:hAnsi="Arial" w:cs="Arial"/>
                <w:color w:val="000000"/>
                <w:sz w:val="12"/>
                <w:szCs w:val="12"/>
              </w:rPr>
              <w:t>Epsilon</w:t>
            </w:r>
            <w:r w:rsidRPr="007A18BD">
              <w:rPr>
                <w:rFonts w:ascii="Arial" w:hAnsi="Arial" w:cs="Arial"/>
                <w:color w:val="000000"/>
                <w:sz w:val="12"/>
                <w:szCs w:val="12"/>
                <w:vertAlign w:val="superscript"/>
              </w:rPr>
              <w:t>b</w:t>
            </w:r>
            <w:proofErr w:type="spellEnd"/>
          </w:p>
        </w:tc>
      </w:tr>
      <w:tr w:rsidR="007A18BD" w:rsidRPr="007A18BD" w14:paraId="588B1DDA" w14:textId="77777777">
        <w:trPr>
          <w:cantSplit/>
        </w:trPr>
        <w:tc>
          <w:tcPr>
            <w:tcW w:w="1629" w:type="dxa"/>
            <w:vMerge/>
            <w:tcBorders>
              <w:top w:val="double" w:sz="8" w:space="0" w:color="000000"/>
              <w:left w:val="nil"/>
              <w:bottom w:val="nil"/>
              <w:right w:val="nil"/>
            </w:tcBorders>
            <w:shd w:val="clear" w:color="auto" w:fill="FFFFFF"/>
          </w:tcPr>
          <w:p w14:paraId="5C54AD63"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08" w:type="dxa"/>
            <w:vMerge/>
            <w:tcBorders>
              <w:top w:val="double" w:sz="8" w:space="0" w:color="000000"/>
              <w:left w:val="nil"/>
              <w:bottom w:val="nil"/>
              <w:right w:val="nil"/>
            </w:tcBorders>
            <w:shd w:val="clear" w:color="auto" w:fill="FFFFFF"/>
          </w:tcPr>
          <w:p w14:paraId="378CA38E"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12" w:type="dxa"/>
            <w:vMerge/>
            <w:tcBorders>
              <w:top w:val="double" w:sz="8" w:space="0" w:color="000000"/>
              <w:left w:val="nil"/>
              <w:bottom w:val="nil"/>
              <w:right w:val="nil"/>
            </w:tcBorders>
            <w:shd w:val="clear" w:color="auto" w:fill="FFFFFF"/>
          </w:tcPr>
          <w:p w14:paraId="296B4A57"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08" w:type="dxa"/>
            <w:vMerge/>
            <w:tcBorders>
              <w:top w:val="double" w:sz="8" w:space="0" w:color="000000"/>
              <w:left w:val="nil"/>
              <w:bottom w:val="nil"/>
              <w:right w:val="nil"/>
            </w:tcBorders>
            <w:shd w:val="clear" w:color="auto" w:fill="FFFFFF"/>
          </w:tcPr>
          <w:p w14:paraId="140FB796"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08" w:type="dxa"/>
            <w:vMerge/>
            <w:tcBorders>
              <w:top w:val="double" w:sz="8" w:space="0" w:color="000000"/>
              <w:left w:val="nil"/>
              <w:bottom w:val="nil"/>
              <w:right w:val="nil"/>
            </w:tcBorders>
            <w:shd w:val="clear" w:color="auto" w:fill="FFFFFF"/>
          </w:tcPr>
          <w:p w14:paraId="3A02B003"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74" w:type="dxa"/>
            <w:tcBorders>
              <w:top w:val="nil"/>
              <w:left w:val="nil"/>
              <w:bottom w:val="single" w:sz="16" w:space="0" w:color="000000"/>
              <w:right w:val="nil"/>
            </w:tcBorders>
            <w:shd w:val="clear" w:color="auto" w:fill="FFFFFF"/>
          </w:tcPr>
          <w:p w14:paraId="1427379D"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Greenhouse-</w:t>
            </w:r>
            <w:proofErr w:type="spellStart"/>
            <w:r w:rsidRPr="007A18BD">
              <w:rPr>
                <w:rFonts w:ascii="Arial" w:hAnsi="Arial" w:cs="Arial"/>
                <w:color w:val="000000"/>
                <w:sz w:val="12"/>
                <w:szCs w:val="12"/>
              </w:rPr>
              <w:t>Geisser</w:t>
            </w:r>
            <w:proofErr w:type="spellEnd"/>
          </w:p>
        </w:tc>
        <w:tc>
          <w:tcPr>
            <w:tcW w:w="1008" w:type="dxa"/>
            <w:tcBorders>
              <w:top w:val="nil"/>
              <w:left w:val="nil"/>
              <w:bottom w:val="single" w:sz="16" w:space="0" w:color="000000"/>
              <w:right w:val="nil"/>
            </w:tcBorders>
            <w:shd w:val="clear" w:color="auto" w:fill="FFFFFF"/>
          </w:tcPr>
          <w:p w14:paraId="3F8D3151"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Huynh-</w:t>
            </w:r>
            <w:proofErr w:type="spellStart"/>
            <w:r w:rsidRPr="007A18BD">
              <w:rPr>
                <w:rFonts w:ascii="Arial" w:hAnsi="Arial" w:cs="Arial"/>
                <w:color w:val="000000"/>
                <w:sz w:val="12"/>
                <w:szCs w:val="12"/>
              </w:rPr>
              <w:t>Feldt</w:t>
            </w:r>
            <w:proofErr w:type="spellEnd"/>
          </w:p>
        </w:tc>
        <w:tc>
          <w:tcPr>
            <w:tcW w:w="1008" w:type="dxa"/>
            <w:tcBorders>
              <w:top w:val="nil"/>
              <w:left w:val="nil"/>
              <w:bottom w:val="single" w:sz="16" w:space="0" w:color="000000"/>
              <w:right w:val="nil"/>
            </w:tcBorders>
            <w:shd w:val="clear" w:color="auto" w:fill="FFFFFF"/>
          </w:tcPr>
          <w:p w14:paraId="26A9BB81"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Lower-bound</w:t>
            </w:r>
          </w:p>
        </w:tc>
      </w:tr>
      <w:tr w:rsidR="007A18BD" w:rsidRPr="007A18BD" w14:paraId="68370EAB" w14:textId="77777777">
        <w:trPr>
          <w:cantSplit/>
        </w:trPr>
        <w:tc>
          <w:tcPr>
            <w:tcW w:w="1629" w:type="dxa"/>
            <w:tcBorders>
              <w:top w:val="single" w:sz="16" w:space="0" w:color="000000"/>
              <w:left w:val="nil"/>
              <w:bottom w:val="double" w:sz="8" w:space="0" w:color="000000"/>
              <w:right w:val="nil"/>
            </w:tcBorders>
            <w:shd w:val="clear" w:color="auto" w:fill="FFFFFF"/>
            <w:vAlign w:val="center"/>
          </w:tcPr>
          <w:p w14:paraId="6C0513C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w:t>
            </w:r>
          </w:p>
        </w:tc>
        <w:tc>
          <w:tcPr>
            <w:tcW w:w="1008" w:type="dxa"/>
            <w:tcBorders>
              <w:top w:val="single" w:sz="16" w:space="0" w:color="000000"/>
              <w:left w:val="nil"/>
              <w:bottom w:val="double" w:sz="8" w:space="0" w:color="000000"/>
              <w:right w:val="nil"/>
            </w:tcBorders>
            <w:shd w:val="clear" w:color="auto" w:fill="FFFFFF"/>
            <w:vAlign w:val="center"/>
          </w:tcPr>
          <w:p w14:paraId="19D596F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412" w:type="dxa"/>
            <w:tcBorders>
              <w:top w:val="single" w:sz="16" w:space="0" w:color="000000"/>
              <w:left w:val="nil"/>
              <w:bottom w:val="double" w:sz="8" w:space="0" w:color="000000"/>
              <w:right w:val="nil"/>
            </w:tcBorders>
            <w:shd w:val="clear" w:color="auto" w:fill="FFFFFF"/>
            <w:vAlign w:val="center"/>
          </w:tcPr>
          <w:p w14:paraId="320E109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08" w:type="dxa"/>
            <w:tcBorders>
              <w:top w:val="single" w:sz="16" w:space="0" w:color="000000"/>
              <w:left w:val="nil"/>
              <w:bottom w:val="double" w:sz="8" w:space="0" w:color="000000"/>
              <w:right w:val="nil"/>
            </w:tcBorders>
            <w:shd w:val="clear" w:color="auto" w:fill="FFFFFF"/>
            <w:vAlign w:val="center"/>
          </w:tcPr>
          <w:p w14:paraId="609F894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w:t>
            </w:r>
          </w:p>
        </w:tc>
        <w:tc>
          <w:tcPr>
            <w:tcW w:w="1008" w:type="dxa"/>
            <w:tcBorders>
              <w:top w:val="single" w:sz="16" w:space="0" w:color="000000"/>
              <w:left w:val="nil"/>
              <w:bottom w:val="double" w:sz="8" w:space="0" w:color="000000"/>
              <w:right w:val="nil"/>
            </w:tcBorders>
            <w:shd w:val="clear" w:color="auto" w:fill="FFFFFF"/>
            <w:vAlign w:val="center"/>
          </w:tcPr>
          <w:p w14:paraId="6361945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74" w:type="dxa"/>
            <w:tcBorders>
              <w:top w:val="single" w:sz="16" w:space="0" w:color="000000"/>
              <w:left w:val="nil"/>
              <w:bottom w:val="double" w:sz="8" w:space="0" w:color="000000"/>
              <w:right w:val="nil"/>
            </w:tcBorders>
            <w:shd w:val="clear" w:color="auto" w:fill="FFFFFF"/>
            <w:vAlign w:val="center"/>
          </w:tcPr>
          <w:p w14:paraId="3184FF5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single" w:sz="16" w:space="0" w:color="000000"/>
              <w:left w:val="nil"/>
              <w:bottom w:val="double" w:sz="8" w:space="0" w:color="000000"/>
              <w:right w:val="nil"/>
            </w:tcBorders>
            <w:shd w:val="clear" w:color="auto" w:fill="FFFFFF"/>
            <w:vAlign w:val="center"/>
          </w:tcPr>
          <w:p w14:paraId="56445A6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08" w:type="dxa"/>
            <w:tcBorders>
              <w:top w:val="single" w:sz="16" w:space="0" w:color="000000"/>
              <w:left w:val="nil"/>
              <w:bottom w:val="double" w:sz="8" w:space="0" w:color="000000"/>
              <w:right w:val="nil"/>
            </w:tcBorders>
            <w:shd w:val="clear" w:color="auto" w:fill="FFFFFF"/>
            <w:vAlign w:val="center"/>
          </w:tcPr>
          <w:p w14:paraId="174C612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r>
      <w:tr w:rsidR="007A18BD" w:rsidRPr="007A18BD" w14:paraId="1E2F42CD" w14:textId="77777777">
        <w:trPr>
          <w:cantSplit/>
        </w:trPr>
        <w:tc>
          <w:tcPr>
            <w:tcW w:w="9555" w:type="dxa"/>
            <w:gridSpan w:val="8"/>
            <w:tcBorders>
              <w:top w:val="nil"/>
              <w:left w:val="nil"/>
              <w:bottom w:val="nil"/>
              <w:right w:val="nil"/>
            </w:tcBorders>
            <w:shd w:val="clear" w:color="auto" w:fill="FFFFFF"/>
            <w:vAlign w:val="center"/>
          </w:tcPr>
          <w:p w14:paraId="233AB49A"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 xml:space="preserve">Tests the null hypothesis that the error covariance matrix of the </w:t>
            </w:r>
            <w:proofErr w:type="spellStart"/>
            <w:r w:rsidRPr="007A18BD">
              <w:rPr>
                <w:rFonts w:ascii="Arial" w:hAnsi="Arial" w:cs="Arial"/>
                <w:color w:val="000000"/>
                <w:sz w:val="12"/>
                <w:szCs w:val="12"/>
              </w:rPr>
              <w:t>orthonormalized</w:t>
            </w:r>
            <w:proofErr w:type="spellEnd"/>
            <w:r w:rsidRPr="007A18BD">
              <w:rPr>
                <w:rFonts w:ascii="Arial" w:hAnsi="Arial" w:cs="Arial"/>
                <w:color w:val="000000"/>
                <w:sz w:val="12"/>
                <w:szCs w:val="12"/>
              </w:rPr>
              <w:t xml:space="preserve"> transformed dependent variables is proportional to an identity matrix.</w:t>
            </w:r>
          </w:p>
        </w:tc>
      </w:tr>
      <w:tr w:rsidR="007A18BD" w:rsidRPr="007A18BD" w14:paraId="260B33F9" w14:textId="77777777">
        <w:trPr>
          <w:cantSplit/>
        </w:trPr>
        <w:tc>
          <w:tcPr>
            <w:tcW w:w="9555" w:type="dxa"/>
            <w:gridSpan w:val="8"/>
            <w:tcBorders>
              <w:top w:val="nil"/>
              <w:left w:val="nil"/>
              <w:bottom w:val="nil"/>
              <w:right w:val="nil"/>
            </w:tcBorders>
            <w:shd w:val="clear" w:color="auto" w:fill="FFFFFF"/>
          </w:tcPr>
          <w:p w14:paraId="1622778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 xml:space="preserve">a. Design: Intercept + </w:t>
            </w:r>
            <w:proofErr w:type="spellStart"/>
            <w:r w:rsidRPr="007A18BD">
              <w:rPr>
                <w:rFonts w:ascii="Arial" w:hAnsi="Arial" w:cs="Arial"/>
                <w:color w:val="000000"/>
                <w:sz w:val="12"/>
                <w:szCs w:val="12"/>
              </w:rPr>
              <w:t>gameno</w:t>
            </w:r>
            <w:proofErr w:type="spellEnd"/>
            <w:r w:rsidRPr="007A18BD">
              <w:rPr>
                <w:rFonts w:ascii="Arial" w:hAnsi="Arial" w:cs="Arial"/>
                <w:color w:val="000000"/>
                <w:sz w:val="12"/>
                <w:szCs w:val="12"/>
              </w:rPr>
              <w:t xml:space="preserve"> + condition + rich + condition * rich </w:t>
            </w:r>
          </w:p>
          <w:p w14:paraId="43516E8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 xml:space="preserve"> Within Subjects Design: stage</w:t>
            </w:r>
          </w:p>
        </w:tc>
      </w:tr>
      <w:tr w:rsidR="007A18BD" w:rsidRPr="007A18BD" w14:paraId="1EF402CD" w14:textId="77777777">
        <w:trPr>
          <w:cantSplit/>
        </w:trPr>
        <w:tc>
          <w:tcPr>
            <w:tcW w:w="9555" w:type="dxa"/>
            <w:gridSpan w:val="8"/>
            <w:tcBorders>
              <w:top w:val="nil"/>
              <w:left w:val="nil"/>
              <w:bottom w:val="nil"/>
              <w:right w:val="nil"/>
            </w:tcBorders>
            <w:shd w:val="clear" w:color="auto" w:fill="FFFFFF"/>
          </w:tcPr>
          <w:p w14:paraId="16D5B10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b. May be used to adjust the degrees of freedom for the averaged tests of significance. Corrected tests are displayed in the Tests of Within-Subjects Effects table.</w:t>
            </w:r>
          </w:p>
        </w:tc>
      </w:tr>
    </w:tbl>
    <w:p w14:paraId="121C35FC" w14:textId="77777777" w:rsidR="007A18BD" w:rsidRPr="007A18BD" w:rsidRDefault="007A18BD" w:rsidP="007A18BD">
      <w:pPr>
        <w:autoSpaceDE w:val="0"/>
        <w:autoSpaceDN w:val="0"/>
        <w:adjustRightInd w:val="0"/>
        <w:spacing w:after="0" w:line="240" w:lineRule="auto"/>
        <w:rPr>
          <w:sz w:val="24"/>
          <w:szCs w:val="24"/>
        </w:rPr>
      </w:pPr>
    </w:p>
    <w:p w14:paraId="5F4FD146" w14:textId="77777777" w:rsidR="007A18BD" w:rsidRPr="007A18BD" w:rsidRDefault="007A18BD" w:rsidP="007A18BD">
      <w:pPr>
        <w:autoSpaceDE w:val="0"/>
        <w:autoSpaceDN w:val="0"/>
        <w:adjustRightInd w:val="0"/>
        <w:spacing w:after="0" w:line="240" w:lineRule="auto"/>
        <w:rPr>
          <w:sz w:val="24"/>
          <w:szCs w:val="24"/>
        </w:rPr>
      </w:pPr>
    </w:p>
    <w:tbl>
      <w:tblPr>
        <w:tblW w:w="10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29"/>
        <w:gridCol w:w="1480"/>
        <w:gridCol w:w="1496"/>
        <w:gridCol w:w="1013"/>
        <w:gridCol w:w="1013"/>
        <w:gridCol w:w="1013"/>
        <w:gridCol w:w="1013"/>
        <w:gridCol w:w="1403"/>
      </w:tblGrid>
      <w:tr w:rsidR="007A18BD" w:rsidRPr="007A18BD" w14:paraId="1B73DCBE" w14:textId="77777777">
        <w:trPr>
          <w:cantSplit/>
        </w:trPr>
        <w:tc>
          <w:tcPr>
            <w:tcW w:w="10154" w:type="dxa"/>
            <w:gridSpan w:val="8"/>
            <w:tcBorders>
              <w:top w:val="nil"/>
              <w:left w:val="nil"/>
              <w:bottom w:val="nil"/>
              <w:right w:val="nil"/>
            </w:tcBorders>
            <w:shd w:val="clear" w:color="auto" w:fill="FFFFFF"/>
          </w:tcPr>
          <w:p w14:paraId="141C4446"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Tests of Within-Subjects Effects</w:t>
            </w:r>
          </w:p>
        </w:tc>
      </w:tr>
      <w:tr w:rsidR="007A18BD" w:rsidRPr="007A18BD" w14:paraId="50EF78F2" w14:textId="77777777">
        <w:trPr>
          <w:cantSplit/>
        </w:trPr>
        <w:tc>
          <w:tcPr>
            <w:tcW w:w="10154" w:type="dxa"/>
            <w:gridSpan w:val="8"/>
            <w:tcBorders>
              <w:top w:val="nil"/>
              <w:left w:val="nil"/>
              <w:bottom w:val="nil"/>
              <w:right w:val="nil"/>
            </w:tcBorders>
            <w:shd w:val="clear" w:color="auto" w:fill="FFFFFF"/>
            <w:vAlign w:val="bottom"/>
          </w:tcPr>
          <w:p w14:paraId="46E8180D"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w:t>
            </w:r>
            <w:proofErr w:type="spellStart"/>
            <w:r w:rsidRPr="007A18BD">
              <w:rPr>
                <w:rFonts w:ascii="Arial" w:hAnsi="Arial" w:cs="Arial"/>
                <w:color w:val="000000"/>
                <w:sz w:val="12"/>
                <w:szCs w:val="12"/>
                <w:highlight w:val="white"/>
              </w:rPr>
              <w:t>IDt</w:t>
            </w:r>
            <w:proofErr w:type="spellEnd"/>
            <w:r w:rsidRPr="007A18BD">
              <w:rPr>
                <w:rFonts w:ascii="Arial" w:hAnsi="Arial" w:cs="Arial"/>
                <w:color w:val="000000"/>
                <w:sz w:val="12"/>
                <w:szCs w:val="12"/>
                <w:highlight w:val="white"/>
              </w:rPr>
              <w:t xml:space="preserve">  </w:t>
            </w:r>
          </w:p>
        </w:tc>
      </w:tr>
      <w:tr w:rsidR="007A18BD" w:rsidRPr="007A18BD" w14:paraId="32578053" w14:textId="77777777">
        <w:trPr>
          <w:cantSplit/>
        </w:trPr>
        <w:tc>
          <w:tcPr>
            <w:tcW w:w="3209" w:type="dxa"/>
            <w:gridSpan w:val="2"/>
            <w:tcBorders>
              <w:top w:val="double" w:sz="8" w:space="0" w:color="000000"/>
              <w:left w:val="nil"/>
              <w:bottom w:val="single" w:sz="16" w:space="0" w:color="000000"/>
              <w:right w:val="nil"/>
            </w:tcBorders>
            <w:shd w:val="clear" w:color="auto" w:fill="FFFFFF"/>
          </w:tcPr>
          <w:p w14:paraId="0DFFCE09"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Source</w:t>
            </w:r>
          </w:p>
        </w:tc>
        <w:tc>
          <w:tcPr>
            <w:tcW w:w="1495" w:type="dxa"/>
            <w:tcBorders>
              <w:top w:val="double" w:sz="8" w:space="0" w:color="000000"/>
              <w:left w:val="nil"/>
              <w:bottom w:val="single" w:sz="16" w:space="0" w:color="000000"/>
              <w:right w:val="nil"/>
            </w:tcBorders>
            <w:shd w:val="clear" w:color="auto" w:fill="FFFFFF"/>
          </w:tcPr>
          <w:p w14:paraId="298FD4E3"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Type III Sum of Squares</w:t>
            </w:r>
          </w:p>
        </w:tc>
        <w:tc>
          <w:tcPr>
            <w:tcW w:w="1012" w:type="dxa"/>
            <w:tcBorders>
              <w:top w:val="double" w:sz="8" w:space="0" w:color="000000"/>
              <w:left w:val="nil"/>
              <w:bottom w:val="single" w:sz="16" w:space="0" w:color="000000"/>
              <w:right w:val="nil"/>
            </w:tcBorders>
            <w:shd w:val="clear" w:color="auto" w:fill="FFFFFF"/>
          </w:tcPr>
          <w:p w14:paraId="0DE6C2FD"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7A18BD">
              <w:rPr>
                <w:rFonts w:ascii="Arial" w:hAnsi="Arial" w:cs="Arial"/>
                <w:color w:val="000000"/>
                <w:sz w:val="12"/>
                <w:szCs w:val="12"/>
              </w:rPr>
              <w:t>df</w:t>
            </w:r>
            <w:proofErr w:type="spellEnd"/>
          </w:p>
        </w:tc>
        <w:tc>
          <w:tcPr>
            <w:tcW w:w="1012" w:type="dxa"/>
            <w:tcBorders>
              <w:top w:val="double" w:sz="8" w:space="0" w:color="000000"/>
              <w:left w:val="nil"/>
              <w:bottom w:val="single" w:sz="16" w:space="0" w:color="000000"/>
              <w:right w:val="nil"/>
            </w:tcBorders>
            <w:shd w:val="clear" w:color="auto" w:fill="FFFFFF"/>
          </w:tcPr>
          <w:p w14:paraId="68D31210"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0468EBD3"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482BA25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4D00CA23"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Partial Eta Squared</w:t>
            </w:r>
          </w:p>
        </w:tc>
      </w:tr>
      <w:tr w:rsidR="007A18BD" w:rsidRPr="007A18BD" w14:paraId="4950139F" w14:textId="77777777">
        <w:trPr>
          <w:cantSplit/>
        </w:trPr>
        <w:tc>
          <w:tcPr>
            <w:tcW w:w="1729" w:type="dxa"/>
            <w:vMerge w:val="restart"/>
            <w:tcBorders>
              <w:top w:val="single" w:sz="16" w:space="0" w:color="000000"/>
              <w:left w:val="nil"/>
              <w:bottom w:val="nil"/>
              <w:right w:val="nil"/>
            </w:tcBorders>
            <w:shd w:val="clear" w:color="auto" w:fill="FFFFFF"/>
            <w:vAlign w:val="center"/>
          </w:tcPr>
          <w:p w14:paraId="61E2C14C"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lastRenderedPageBreak/>
              <w:t>stage</w:t>
            </w:r>
          </w:p>
        </w:tc>
        <w:tc>
          <w:tcPr>
            <w:tcW w:w="1480" w:type="dxa"/>
            <w:tcBorders>
              <w:top w:val="single" w:sz="16" w:space="0" w:color="000000"/>
              <w:left w:val="nil"/>
              <w:bottom w:val="nil"/>
              <w:right w:val="nil"/>
            </w:tcBorders>
            <w:shd w:val="clear" w:color="auto" w:fill="FFFFFF"/>
            <w:vAlign w:val="center"/>
          </w:tcPr>
          <w:p w14:paraId="531E75F2"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7A18BD">
              <w:rPr>
                <w:rFonts w:ascii="Arial" w:hAnsi="Arial" w:cs="Arial"/>
                <w:color w:val="000000"/>
                <w:sz w:val="12"/>
                <w:szCs w:val="12"/>
              </w:rPr>
              <w:t>Sphericity</w:t>
            </w:r>
            <w:proofErr w:type="spellEnd"/>
            <w:r w:rsidRPr="007A18BD">
              <w:rPr>
                <w:rFonts w:ascii="Arial" w:hAnsi="Arial" w:cs="Arial"/>
                <w:color w:val="000000"/>
                <w:sz w:val="12"/>
                <w:szCs w:val="12"/>
              </w:rPr>
              <w:t xml:space="preserve"> Assumed</w:t>
            </w:r>
          </w:p>
        </w:tc>
        <w:tc>
          <w:tcPr>
            <w:tcW w:w="1495" w:type="dxa"/>
            <w:tcBorders>
              <w:top w:val="single" w:sz="16" w:space="0" w:color="000000"/>
              <w:left w:val="nil"/>
              <w:bottom w:val="nil"/>
              <w:right w:val="nil"/>
            </w:tcBorders>
            <w:shd w:val="clear" w:color="auto" w:fill="FFFFFF"/>
            <w:vAlign w:val="center"/>
          </w:tcPr>
          <w:p w14:paraId="529FAFF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4.851</w:t>
            </w:r>
          </w:p>
        </w:tc>
        <w:tc>
          <w:tcPr>
            <w:tcW w:w="1012" w:type="dxa"/>
            <w:tcBorders>
              <w:top w:val="single" w:sz="16" w:space="0" w:color="000000"/>
              <w:left w:val="nil"/>
              <w:bottom w:val="nil"/>
              <w:right w:val="nil"/>
            </w:tcBorders>
            <w:shd w:val="clear" w:color="auto" w:fill="FFFFFF"/>
            <w:vAlign w:val="center"/>
          </w:tcPr>
          <w:p w14:paraId="532F460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579ED24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4.851</w:t>
            </w:r>
          </w:p>
        </w:tc>
        <w:tc>
          <w:tcPr>
            <w:tcW w:w="1012" w:type="dxa"/>
            <w:tcBorders>
              <w:top w:val="single" w:sz="16" w:space="0" w:color="000000"/>
              <w:left w:val="nil"/>
              <w:bottom w:val="nil"/>
              <w:right w:val="nil"/>
            </w:tcBorders>
            <w:shd w:val="clear" w:color="auto" w:fill="FFFFFF"/>
            <w:vAlign w:val="center"/>
          </w:tcPr>
          <w:p w14:paraId="02F52C0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3.623</w:t>
            </w:r>
          </w:p>
        </w:tc>
        <w:tc>
          <w:tcPr>
            <w:tcW w:w="1012" w:type="dxa"/>
            <w:tcBorders>
              <w:top w:val="single" w:sz="16" w:space="0" w:color="000000"/>
              <w:left w:val="nil"/>
              <w:bottom w:val="nil"/>
              <w:right w:val="nil"/>
            </w:tcBorders>
            <w:shd w:val="clear" w:color="auto" w:fill="FFFFFF"/>
            <w:vAlign w:val="center"/>
          </w:tcPr>
          <w:p w14:paraId="12A6102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.060</w:t>
            </w:r>
          </w:p>
        </w:tc>
        <w:tc>
          <w:tcPr>
            <w:tcW w:w="1402" w:type="dxa"/>
            <w:tcBorders>
              <w:top w:val="single" w:sz="16" w:space="0" w:color="000000"/>
              <w:left w:val="nil"/>
              <w:bottom w:val="nil"/>
              <w:right w:val="nil"/>
            </w:tcBorders>
            <w:shd w:val="clear" w:color="auto" w:fill="FFFFFF"/>
            <w:vAlign w:val="center"/>
          </w:tcPr>
          <w:p w14:paraId="07C5C62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r>
      <w:tr w:rsidR="007A18BD" w:rsidRPr="007A18BD" w14:paraId="36641736" w14:textId="77777777">
        <w:trPr>
          <w:cantSplit/>
        </w:trPr>
        <w:tc>
          <w:tcPr>
            <w:tcW w:w="1729" w:type="dxa"/>
            <w:vMerge/>
            <w:tcBorders>
              <w:top w:val="single" w:sz="16" w:space="0" w:color="000000"/>
              <w:left w:val="nil"/>
              <w:bottom w:val="nil"/>
              <w:right w:val="nil"/>
            </w:tcBorders>
            <w:shd w:val="clear" w:color="auto" w:fill="FFFFFF"/>
            <w:vAlign w:val="center"/>
          </w:tcPr>
          <w:p w14:paraId="200D96DA"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4460E5B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Greenhouse-</w:t>
            </w:r>
            <w:proofErr w:type="spellStart"/>
            <w:r w:rsidRPr="007A18BD">
              <w:rPr>
                <w:rFonts w:ascii="Arial" w:hAnsi="Arial" w:cs="Arial"/>
                <w:color w:val="000000"/>
                <w:sz w:val="12"/>
                <w:szCs w:val="12"/>
              </w:rPr>
              <w:t>Geisser</w:t>
            </w:r>
            <w:proofErr w:type="spellEnd"/>
          </w:p>
        </w:tc>
        <w:tc>
          <w:tcPr>
            <w:tcW w:w="1495" w:type="dxa"/>
            <w:tcBorders>
              <w:top w:val="nil"/>
              <w:left w:val="nil"/>
              <w:bottom w:val="nil"/>
              <w:right w:val="nil"/>
            </w:tcBorders>
            <w:shd w:val="clear" w:color="auto" w:fill="FFFFFF"/>
            <w:vAlign w:val="center"/>
          </w:tcPr>
          <w:p w14:paraId="545A548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4.851</w:t>
            </w:r>
          </w:p>
        </w:tc>
        <w:tc>
          <w:tcPr>
            <w:tcW w:w="1012" w:type="dxa"/>
            <w:tcBorders>
              <w:top w:val="nil"/>
              <w:left w:val="nil"/>
              <w:bottom w:val="nil"/>
              <w:right w:val="nil"/>
            </w:tcBorders>
            <w:shd w:val="clear" w:color="auto" w:fill="FFFFFF"/>
            <w:vAlign w:val="center"/>
          </w:tcPr>
          <w:p w14:paraId="2868D8B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594DD37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4.851</w:t>
            </w:r>
          </w:p>
        </w:tc>
        <w:tc>
          <w:tcPr>
            <w:tcW w:w="1012" w:type="dxa"/>
            <w:tcBorders>
              <w:top w:val="nil"/>
              <w:left w:val="nil"/>
              <w:bottom w:val="nil"/>
              <w:right w:val="nil"/>
            </w:tcBorders>
            <w:shd w:val="clear" w:color="auto" w:fill="FFFFFF"/>
            <w:vAlign w:val="center"/>
          </w:tcPr>
          <w:p w14:paraId="19B776C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3.623</w:t>
            </w:r>
          </w:p>
        </w:tc>
        <w:tc>
          <w:tcPr>
            <w:tcW w:w="1012" w:type="dxa"/>
            <w:tcBorders>
              <w:top w:val="nil"/>
              <w:left w:val="nil"/>
              <w:bottom w:val="nil"/>
              <w:right w:val="nil"/>
            </w:tcBorders>
            <w:shd w:val="clear" w:color="auto" w:fill="FFFFFF"/>
            <w:vAlign w:val="center"/>
          </w:tcPr>
          <w:p w14:paraId="2E542FE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.060</w:t>
            </w:r>
          </w:p>
        </w:tc>
        <w:tc>
          <w:tcPr>
            <w:tcW w:w="1402" w:type="dxa"/>
            <w:tcBorders>
              <w:top w:val="nil"/>
              <w:left w:val="nil"/>
              <w:bottom w:val="nil"/>
              <w:right w:val="nil"/>
            </w:tcBorders>
            <w:shd w:val="clear" w:color="auto" w:fill="FFFFFF"/>
            <w:vAlign w:val="center"/>
          </w:tcPr>
          <w:p w14:paraId="6EBF27B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r>
      <w:tr w:rsidR="007A18BD" w:rsidRPr="007A18BD" w14:paraId="1D42A439" w14:textId="77777777">
        <w:trPr>
          <w:cantSplit/>
        </w:trPr>
        <w:tc>
          <w:tcPr>
            <w:tcW w:w="1729" w:type="dxa"/>
            <w:vMerge/>
            <w:tcBorders>
              <w:top w:val="single" w:sz="16" w:space="0" w:color="000000"/>
              <w:left w:val="nil"/>
              <w:bottom w:val="nil"/>
              <w:right w:val="nil"/>
            </w:tcBorders>
            <w:shd w:val="clear" w:color="auto" w:fill="FFFFFF"/>
            <w:vAlign w:val="center"/>
          </w:tcPr>
          <w:p w14:paraId="38DB4A36"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4FBABA0E"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Huynh-</w:t>
            </w:r>
            <w:proofErr w:type="spellStart"/>
            <w:r w:rsidRPr="007A18BD">
              <w:rPr>
                <w:rFonts w:ascii="Arial" w:hAnsi="Arial" w:cs="Arial"/>
                <w:color w:val="000000"/>
                <w:sz w:val="12"/>
                <w:szCs w:val="12"/>
              </w:rPr>
              <w:t>Feldt</w:t>
            </w:r>
            <w:proofErr w:type="spellEnd"/>
          </w:p>
        </w:tc>
        <w:tc>
          <w:tcPr>
            <w:tcW w:w="1495" w:type="dxa"/>
            <w:tcBorders>
              <w:top w:val="nil"/>
              <w:left w:val="nil"/>
              <w:bottom w:val="nil"/>
              <w:right w:val="nil"/>
            </w:tcBorders>
            <w:shd w:val="clear" w:color="auto" w:fill="FFFFFF"/>
            <w:vAlign w:val="center"/>
          </w:tcPr>
          <w:p w14:paraId="49808D0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4.851</w:t>
            </w:r>
          </w:p>
        </w:tc>
        <w:tc>
          <w:tcPr>
            <w:tcW w:w="1012" w:type="dxa"/>
            <w:tcBorders>
              <w:top w:val="nil"/>
              <w:left w:val="nil"/>
              <w:bottom w:val="nil"/>
              <w:right w:val="nil"/>
            </w:tcBorders>
            <w:shd w:val="clear" w:color="auto" w:fill="FFFFFF"/>
            <w:vAlign w:val="center"/>
          </w:tcPr>
          <w:p w14:paraId="63AEBBC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4167902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4.851</w:t>
            </w:r>
          </w:p>
        </w:tc>
        <w:tc>
          <w:tcPr>
            <w:tcW w:w="1012" w:type="dxa"/>
            <w:tcBorders>
              <w:top w:val="nil"/>
              <w:left w:val="nil"/>
              <w:bottom w:val="nil"/>
              <w:right w:val="nil"/>
            </w:tcBorders>
            <w:shd w:val="clear" w:color="auto" w:fill="FFFFFF"/>
            <w:vAlign w:val="center"/>
          </w:tcPr>
          <w:p w14:paraId="3D11D22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3.623</w:t>
            </w:r>
          </w:p>
        </w:tc>
        <w:tc>
          <w:tcPr>
            <w:tcW w:w="1012" w:type="dxa"/>
            <w:tcBorders>
              <w:top w:val="nil"/>
              <w:left w:val="nil"/>
              <w:bottom w:val="nil"/>
              <w:right w:val="nil"/>
            </w:tcBorders>
            <w:shd w:val="clear" w:color="auto" w:fill="FFFFFF"/>
            <w:vAlign w:val="center"/>
          </w:tcPr>
          <w:p w14:paraId="6FB70B0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.060</w:t>
            </w:r>
          </w:p>
        </w:tc>
        <w:tc>
          <w:tcPr>
            <w:tcW w:w="1402" w:type="dxa"/>
            <w:tcBorders>
              <w:top w:val="nil"/>
              <w:left w:val="nil"/>
              <w:bottom w:val="nil"/>
              <w:right w:val="nil"/>
            </w:tcBorders>
            <w:shd w:val="clear" w:color="auto" w:fill="FFFFFF"/>
            <w:vAlign w:val="center"/>
          </w:tcPr>
          <w:p w14:paraId="5C2F4A4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r>
      <w:tr w:rsidR="007A18BD" w:rsidRPr="007A18BD" w14:paraId="0148F2AA" w14:textId="77777777">
        <w:trPr>
          <w:cantSplit/>
        </w:trPr>
        <w:tc>
          <w:tcPr>
            <w:tcW w:w="1729" w:type="dxa"/>
            <w:vMerge/>
            <w:tcBorders>
              <w:top w:val="single" w:sz="16" w:space="0" w:color="000000"/>
              <w:left w:val="nil"/>
              <w:bottom w:val="nil"/>
              <w:right w:val="nil"/>
            </w:tcBorders>
            <w:shd w:val="clear" w:color="auto" w:fill="FFFFFF"/>
            <w:vAlign w:val="center"/>
          </w:tcPr>
          <w:p w14:paraId="20A2EB49"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25291B6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350DD82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4.851</w:t>
            </w:r>
          </w:p>
        </w:tc>
        <w:tc>
          <w:tcPr>
            <w:tcW w:w="1012" w:type="dxa"/>
            <w:tcBorders>
              <w:top w:val="nil"/>
              <w:left w:val="nil"/>
              <w:bottom w:val="nil"/>
              <w:right w:val="nil"/>
            </w:tcBorders>
            <w:shd w:val="clear" w:color="auto" w:fill="FFFFFF"/>
            <w:vAlign w:val="center"/>
          </w:tcPr>
          <w:p w14:paraId="6F2A027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39ACA4A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4.851</w:t>
            </w:r>
          </w:p>
        </w:tc>
        <w:tc>
          <w:tcPr>
            <w:tcW w:w="1012" w:type="dxa"/>
            <w:tcBorders>
              <w:top w:val="nil"/>
              <w:left w:val="nil"/>
              <w:bottom w:val="nil"/>
              <w:right w:val="nil"/>
            </w:tcBorders>
            <w:shd w:val="clear" w:color="auto" w:fill="FFFFFF"/>
            <w:vAlign w:val="center"/>
          </w:tcPr>
          <w:p w14:paraId="2F369C5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3.623</w:t>
            </w:r>
          </w:p>
        </w:tc>
        <w:tc>
          <w:tcPr>
            <w:tcW w:w="1012" w:type="dxa"/>
            <w:tcBorders>
              <w:top w:val="nil"/>
              <w:left w:val="nil"/>
              <w:bottom w:val="nil"/>
              <w:right w:val="nil"/>
            </w:tcBorders>
            <w:shd w:val="clear" w:color="auto" w:fill="FFFFFF"/>
            <w:vAlign w:val="center"/>
          </w:tcPr>
          <w:p w14:paraId="5D17F25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.060</w:t>
            </w:r>
          </w:p>
        </w:tc>
        <w:tc>
          <w:tcPr>
            <w:tcW w:w="1402" w:type="dxa"/>
            <w:tcBorders>
              <w:top w:val="nil"/>
              <w:left w:val="nil"/>
              <w:bottom w:val="nil"/>
              <w:right w:val="nil"/>
            </w:tcBorders>
            <w:shd w:val="clear" w:color="auto" w:fill="FFFFFF"/>
            <w:vAlign w:val="center"/>
          </w:tcPr>
          <w:p w14:paraId="7AB8094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r>
      <w:tr w:rsidR="007A18BD" w:rsidRPr="007A18BD" w14:paraId="4A0E3985" w14:textId="77777777">
        <w:trPr>
          <w:cantSplit/>
        </w:trPr>
        <w:tc>
          <w:tcPr>
            <w:tcW w:w="1729" w:type="dxa"/>
            <w:vMerge w:val="restart"/>
            <w:tcBorders>
              <w:top w:val="nil"/>
              <w:left w:val="nil"/>
              <w:bottom w:val="nil"/>
              <w:right w:val="nil"/>
            </w:tcBorders>
            <w:shd w:val="clear" w:color="auto" w:fill="FFFFFF"/>
            <w:vAlign w:val="center"/>
          </w:tcPr>
          <w:p w14:paraId="66921FA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 xml:space="preserve">stage * </w:t>
            </w:r>
            <w:proofErr w:type="spellStart"/>
            <w:r w:rsidRPr="007A18BD">
              <w:rPr>
                <w:rFonts w:ascii="Arial" w:hAnsi="Arial" w:cs="Arial"/>
                <w:color w:val="000000"/>
                <w:sz w:val="12"/>
                <w:szCs w:val="12"/>
              </w:rPr>
              <w:t>gameno</w:t>
            </w:r>
            <w:proofErr w:type="spellEnd"/>
          </w:p>
        </w:tc>
        <w:tc>
          <w:tcPr>
            <w:tcW w:w="1480" w:type="dxa"/>
            <w:tcBorders>
              <w:top w:val="nil"/>
              <w:left w:val="nil"/>
              <w:bottom w:val="nil"/>
              <w:right w:val="nil"/>
            </w:tcBorders>
            <w:shd w:val="clear" w:color="auto" w:fill="FFFFFF"/>
            <w:vAlign w:val="center"/>
          </w:tcPr>
          <w:p w14:paraId="0ED41BF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7A18BD">
              <w:rPr>
                <w:rFonts w:ascii="Arial" w:hAnsi="Arial" w:cs="Arial"/>
                <w:color w:val="000000"/>
                <w:sz w:val="12"/>
                <w:szCs w:val="12"/>
              </w:rPr>
              <w:t>Sphericity</w:t>
            </w:r>
            <w:proofErr w:type="spellEnd"/>
            <w:r w:rsidRPr="007A18BD">
              <w:rPr>
                <w:rFonts w:ascii="Arial" w:hAnsi="Arial" w:cs="Arial"/>
                <w:color w:val="000000"/>
                <w:sz w:val="12"/>
                <w:szCs w:val="12"/>
              </w:rPr>
              <w:t xml:space="preserve"> Assumed</w:t>
            </w:r>
          </w:p>
        </w:tc>
        <w:tc>
          <w:tcPr>
            <w:tcW w:w="1495" w:type="dxa"/>
            <w:tcBorders>
              <w:top w:val="nil"/>
              <w:left w:val="nil"/>
              <w:bottom w:val="nil"/>
              <w:right w:val="nil"/>
            </w:tcBorders>
            <w:shd w:val="clear" w:color="auto" w:fill="FFFFFF"/>
            <w:vAlign w:val="center"/>
          </w:tcPr>
          <w:p w14:paraId="7A42763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7.039</w:t>
            </w:r>
          </w:p>
        </w:tc>
        <w:tc>
          <w:tcPr>
            <w:tcW w:w="1012" w:type="dxa"/>
            <w:tcBorders>
              <w:top w:val="nil"/>
              <w:left w:val="nil"/>
              <w:bottom w:val="nil"/>
              <w:right w:val="nil"/>
            </w:tcBorders>
            <w:shd w:val="clear" w:color="auto" w:fill="FFFFFF"/>
            <w:vAlign w:val="center"/>
          </w:tcPr>
          <w:p w14:paraId="62BD72B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18E5ED5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7.039</w:t>
            </w:r>
          </w:p>
        </w:tc>
        <w:tc>
          <w:tcPr>
            <w:tcW w:w="1012" w:type="dxa"/>
            <w:tcBorders>
              <w:top w:val="nil"/>
              <w:left w:val="nil"/>
              <w:bottom w:val="nil"/>
              <w:right w:val="nil"/>
            </w:tcBorders>
            <w:shd w:val="clear" w:color="auto" w:fill="FFFFFF"/>
            <w:vAlign w:val="center"/>
          </w:tcPr>
          <w:p w14:paraId="47CF9BF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5.257</w:t>
            </w:r>
          </w:p>
        </w:tc>
        <w:tc>
          <w:tcPr>
            <w:tcW w:w="1012" w:type="dxa"/>
            <w:tcBorders>
              <w:top w:val="nil"/>
              <w:left w:val="nil"/>
              <w:bottom w:val="nil"/>
              <w:right w:val="nil"/>
            </w:tcBorders>
            <w:shd w:val="clear" w:color="auto" w:fill="FFFFFF"/>
            <w:vAlign w:val="center"/>
          </w:tcPr>
          <w:p w14:paraId="029F3FC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.024</w:t>
            </w:r>
          </w:p>
        </w:tc>
        <w:tc>
          <w:tcPr>
            <w:tcW w:w="1402" w:type="dxa"/>
            <w:tcBorders>
              <w:top w:val="nil"/>
              <w:left w:val="nil"/>
              <w:bottom w:val="nil"/>
              <w:right w:val="nil"/>
            </w:tcBorders>
            <w:shd w:val="clear" w:color="auto" w:fill="FFFFFF"/>
            <w:vAlign w:val="center"/>
          </w:tcPr>
          <w:p w14:paraId="325D8D9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r>
      <w:tr w:rsidR="007A18BD" w:rsidRPr="007A18BD" w14:paraId="44E52283" w14:textId="77777777">
        <w:trPr>
          <w:cantSplit/>
        </w:trPr>
        <w:tc>
          <w:tcPr>
            <w:tcW w:w="1729" w:type="dxa"/>
            <w:vMerge/>
            <w:tcBorders>
              <w:top w:val="nil"/>
              <w:left w:val="nil"/>
              <w:bottom w:val="nil"/>
              <w:right w:val="nil"/>
            </w:tcBorders>
            <w:shd w:val="clear" w:color="auto" w:fill="FFFFFF"/>
            <w:vAlign w:val="center"/>
          </w:tcPr>
          <w:p w14:paraId="1EC1755E"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7EC046A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Greenhouse-</w:t>
            </w:r>
            <w:proofErr w:type="spellStart"/>
            <w:r w:rsidRPr="007A18BD">
              <w:rPr>
                <w:rFonts w:ascii="Arial" w:hAnsi="Arial" w:cs="Arial"/>
                <w:color w:val="000000"/>
                <w:sz w:val="12"/>
                <w:szCs w:val="12"/>
              </w:rPr>
              <w:t>Geisser</w:t>
            </w:r>
            <w:proofErr w:type="spellEnd"/>
          </w:p>
        </w:tc>
        <w:tc>
          <w:tcPr>
            <w:tcW w:w="1495" w:type="dxa"/>
            <w:tcBorders>
              <w:top w:val="nil"/>
              <w:left w:val="nil"/>
              <w:bottom w:val="nil"/>
              <w:right w:val="nil"/>
            </w:tcBorders>
            <w:shd w:val="clear" w:color="auto" w:fill="FFFFFF"/>
            <w:vAlign w:val="center"/>
          </w:tcPr>
          <w:p w14:paraId="316354A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7.039</w:t>
            </w:r>
          </w:p>
        </w:tc>
        <w:tc>
          <w:tcPr>
            <w:tcW w:w="1012" w:type="dxa"/>
            <w:tcBorders>
              <w:top w:val="nil"/>
              <w:left w:val="nil"/>
              <w:bottom w:val="nil"/>
              <w:right w:val="nil"/>
            </w:tcBorders>
            <w:shd w:val="clear" w:color="auto" w:fill="FFFFFF"/>
            <w:vAlign w:val="center"/>
          </w:tcPr>
          <w:p w14:paraId="4AB3585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5D51F5D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7.039</w:t>
            </w:r>
          </w:p>
        </w:tc>
        <w:tc>
          <w:tcPr>
            <w:tcW w:w="1012" w:type="dxa"/>
            <w:tcBorders>
              <w:top w:val="nil"/>
              <w:left w:val="nil"/>
              <w:bottom w:val="nil"/>
              <w:right w:val="nil"/>
            </w:tcBorders>
            <w:shd w:val="clear" w:color="auto" w:fill="FFFFFF"/>
            <w:vAlign w:val="center"/>
          </w:tcPr>
          <w:p w14:paraId="2C516EA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5.257</w:t>
            </w:r>
          </w:p>
        </w:tc>
        <w:tc>
          <w:tcPr>
            <w:tcW w:w="1012" w:type="dxa"/>
            <w:tcBorders>
              <w:top w:val="nil"/>
              <w:left w:val="nil"/>
              <w:bottom w:val="nil"/>
              <w:right w:val="nil"/>
            </w:tcBorders>
            <w:shd w:val="clear" w:color="auto" w:fill="FFFFFF"/>
            <w:vAlign w:val="center"/>
          </w:tcPr>
          <w:p w14:paraId="4B0F014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.024</w:t>
            </w:r>
          </w:p>
        </w:tc>
        <w:tc>
          <w:tcPr>
            <w:tcW w:w="1402" w:type="dxa"/>
            <w:tcBorders>
              <w:top w:val="nil"/>
              <w:left w:val="nil"/>
              <w:bottom w:val="nil"/>
              <w:right w:val="nil"/>
            </w:tcBorders>
            <w:shd w:val="clear" w:color="auto" w:fill="FFFFFF"/>
            <w:vAlign w:val="center"/>
          </w:tcPr>
          <w:p w14:paraId="19B1610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r>
      <w:tr w:rsidR="007A18BD" w:rsidRPr="007A18BD" w14:paraId="19BA7A4D" w14:textId="77777777">
        <w:trPr>
          <w:cantSplit/>
        </w:trPr>
        <w:tc>
          <w:tcPr>
            <w:tcW w:w="1729" w:type="dxa"/>
            <w:vMerge/>
            <w:tcBorders>
              <w:top w:val="nil"/>
              <w:left w:val="nil"/>
              <w:bottom w:val="nil"/>
              <w:right w:val="nil"/>
            </w:tcBorders>
            <w:shd w:val="clear" w:color="auto" w:fill="FFFFFF"/>
            <w:vAlign w:val="center"/>
          </w:tcPr>
          <w:p w14:paraId="2569DFEC"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69C01C8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Huynh-</w:t>
            </w:r>
            <w:proofErr w:type="spellStart"/>
            <w:r w:rsidRPr="007A18BD">
              <w:rPr>
                <w:rFonts w:ascii="Arial" w:hAnsi="Arial" w:cs="Arial"/>
                <w:color w:val="000000"/>
                <w:sz w:val="12"/>
                <w:szCs w:val="12"/>
              </w:rPr>
              <w:t>Feldt</w:t>
            </w:r>
            <w:proofErr w:type="spellEnd"/>
          </w:p>
        </w:tc>
        <w:tc>
          <w:tcPr>
            <w:tcW w:w="1495" w:type="dxa"/>
            <w:tcBorders>
              <w:top w:val="nil"/>
              <w:left w:val="nil"/>
              <w:bottom w:val="nil"/>
              <w:right w:val="nil"/>
            </w:tcBorders>
            <w:shd w:val="clear" w:color="auto" w:fill="FFFFFF"/>
            <w:vAlign w:val="center"/>
          </w:tcPr>
          <w:p w14:paraId="0A133EF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7.039</w:t>
            </w:r>
          </w:p>
        </w:tc>
        <w:tc>
          <w:tcPr>
            <w:tcW w:w="1012" w:type="dxa"/>
            <w:tcBorders>
              <w:top w:val="nil"/>
              <w:left w:val="nil"/>
              <w:bottom w:val="nil"/>
              <w:right w:val="nil"/>
            </w:tcBorders>
            <w:shd w:val="clear" w:color="auto" w:fill="FFFFFF"/>
            <w:vAlign w:val="center"/>
          </w:tcPr>
          <w:p w14:paraId="1F62332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1550972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7.039</w:t>
            </w:r>
          </w:p>
        </w:tc>
        <w:tc>
          <w:tcPr>
            <w:tcW w:w="1012" w:type="dxa"/>
            <w:tcBorders>
              <w:top w:val="nil"/>
              <w:left w:val="nil"/>
              <w:bottom w:val="nil"/>
              <w:right w:val="nil"/>
            </w:tcBorders>
            <w:shd w:val="clear" w:color="auto" w:fill="FFFFFF"/>
            <w:vAlign w:val="center"/>
          </w:tcPr>
          <w:p w14:paraId="4FC3EAB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5.257</w:t>
            </w:r>
          </w:p>
        </w:tc>
        <w:tc>
          <w:tcPr>
            <w:tcW w:w="1012" w:type="dxa"/>
            <w:tcBorders>
              <w:top w:val="nil"/>
              <w:left w:val="nil"/>
              <w:bottom w:val="nil"/>
              <w:right w:val="nil"/>
            </w:tcBorders>
            <w:shd w:val="clear" w:color="auto" w:fill="FFFFFF"/>
            <w:vAlign w:val="center"/>
          </w:tcPr>
          <w:p w14:paraId="2A11559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.024</w:t>
            </w:r>
          </w:p>
        </w:tc>
        <w:tc>
          <w:tcPr>
            <w:tcW w:w="1402" w:type="dxa"/>
            <w:tcBorders>
              <w:top w:val="nil"/>
              <w:left w:val="nil"/>
              <w:bottom w:val="nil"/>
              <w:right w:val="nil"/>
            </w:tcBorders>
            <w:shd w:val="clear" w:color="auto" w:fill="FFFFFF"/>
            <w:vAlign w:val="center"/>
          </w:tcPr>
          <w:p w14:paraId="760E32A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r>
      <w:tr w:rsidR="007A18BD" w:rsidRPr="007A18BD" w14:paraId="4758CDEE" w14:textId="77777777">
        <w:trPr>
          <w:cantSplit/>
        </w:trPr>
        <w:tc>
          <w:tcPr>
            <w:tcW w:w="1729" w:type="dxa"/>
            <w:vMerge/>
            <w:tcBorders>
              <w:top w:val="nil"/>
              <w:left w:val="nil"/>
              <w:bottom w:val="nil"/>
              <w:right w:val="nil"/>
            </w:tcBorders>
            <w:shd w:val="clear" w:color="auto" w:fill="FFFFFF"/>
            <w:vAlign w:val="center"/>
          </w:tcPr>
          <w:p w14:paraId="21F2AE05"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760ACBAE"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1734D88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7.039</w:t>
            </w:r>
          </w:p>
        </w:tc>
        <w:tc>
          <w:tcPr>
            <w:tcW w:w="1012" w:type="dxa"/>
            <w:tcBorders>
              <w:top w:val="nil"/>
              <w:left w:val="nil"/>
              <w:bottom w:val="nil"/>
              <w:right w:val="nil"/>
            </w:tcBorders>
            <w:shd w:val="clear" w:color="auto" w:fill="FFFFFF"/>
            <w:vAlign w:val="center"/>
          </w:tcPr>
          <w:p w14:paraId="6164B3A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6F4CCF0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7.039</w:t>
            </w:r>
          </w:p>
        </w:tc>
        <w:tc>
          <w:tcPr>
            <w:tcW w:w="1012" w:type="dxa"/>
            <w:tcBorders>
              <w:top w:val="nil"/>
              <w:left w:val="nil"/>
              <w:bottom w:val="nil"/>
              <w:right w:val="nil"/>
            </w:tcBorders>
            <w:shd w:val="clear" w:color="auto" w:fill="FFFFFF"/>
            <w:vAlign w:val="center"/>
          </w:tcPr>
          <w:p w14:paraId="70AE422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5.257</w:t>
            </w:r>
          </w:p>
        </w:tc>
        <w:tc>
          <w:tcPr>
            <w:tcW w:w="1012" w:type="dxa"/>
            <w:tcBorders>
              <w:top w:val="nil"/>
              <w:left w:val="nil"/>
              <w:bottom w:val="nil"/>
              <w:right w:val="nil"/>
            </w:tcBorders>
            <w:shd w:val="clear" w:color="auto" w:fill="FFFFFF"/>
            <w:vAlign w:val="center"/>
          </w:tcPr>
          <w:p w14:paraId="682E09C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.024</w:t>
            </w:r>
          </w:p>
        </w:tc>
        <w:tc>
          <w:tcPr>
            <w:tcW w:w="1402" w:type="dxa"/>
            <w:tcBorders>
              <w:top w:val="nil"/>
              <w:left w:val="nil"/>
              <w:bottom w:val="nil"/>
              <w:right w:val="nil"/>
            </w:tcBorders>
            <w:shd w:val="clear" w:color="auto" w:fill="FFFFFF"/>
            <w:vAlign w:val="center"/>
          </w:tcPr>
          <w:p w14:paraId="4939BEC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r>
      <w:tr w:rsidR="007A18BD" w:rsidRPr="007A18BD" w14:paraId="78B0D3A7" w14:textId="77777777">
        <w:trPr>
          <w:cantSplit/>
        </w:trPr>
        <w:tc>
          <w:tcPr>
            <w:tcW w:w="1729" w:type="dxa"/>
            <w:vMerge w:val="restart"/>
            <w:tcBorders>
              <w:top w:val="nil"/>
              <w:left w:val="nil"/>
              <w:bottom w:val="nil"/>
              <w:right w:val="nil"/>
            </w:tcBorders>
            <w:shd w:val="clear" w:color="auto" w:fill="FFFFFF"/>
            <w:vAlign w:val="center"/>
          </w:tcPr>
          <w:p w14:paraId="34E1040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condition</w:t>
            </w:r>
          </w:p>
        </w:tc>
        <w:tc>
          <w:tcPr>
            <w:tcW w:w="1480" w:type="dxa"/>
            <w:tcBorders>
              <w:top w:val="nil"/>
              <w:left w:val="nil"/>
              <w:bottom w:val="nil"/>
              <w:right w:val="nil"/>
            </w:tcBorders>
            <w:shd w:val="clear" w:color="auto" w:fill="FFFFFF"/>
            <w:vAlign w:val="center"/>
          </w:tcPr>
          <w:p w14:paraId="3764F902"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7A18BD">
              <w:rPr>
                <w:rFonts w:ascii="Arial" w:hAnsi="Arial" w:cs="Arial"/>
                <w:color w:val="000000"/>
                <w:sz w:val="12"/>
                <w:szCs w:val="12"/>
              </w:rPr>
              <w:t>Sphericity</w:t>
            </w:r>
            <w:proofErr w:type="spellEnd"/>
            <w:r w:rsidRPr="007A18BD">
              <w:rPr>
                <w:rFonts w:ascii="Arial" w:hAnsi="Arial" w:cs="Arial"/>
                <w:color w:val="000000"/>
                <w:sz w:val="12"/>
                <w:szCs w:val="12"/>
              </w:rPr>
              <w:t xml:space="preserve"> Assumed</w:t>
            </w:r>
          </w:p>
        </w:tc>
        <w:tc>
          <w:tcPr>
            <w:tcW w:w="1495" w:type="dxa"/>
            <w:tcBorders>
              <w:top w:val="nil"/>
              <w:left w:val="nil"/>
              <w:bottom w:val="nil"/>
              <w:right w:val="nil"/>
            </w:tcBorders>
            <w:shd w:val="clear" w:color="auto" w:fill="FFFFFF"/>
            <w:vAlign w:val="center"/>
          </w:tcPr>
          <w:p w14:paraId="37B1817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12.671</w:t>
            </w:r>
          </w:p>
        </w:tc>
        <w:tc>
          <w:tcPr>
            <w:tcW w:w="1012" w:type="dxa"/>
            <w:tcBorders>
              <w:top w:val="nil"/>
              <w:left w:val="nil"/>
              <w:bottom w:val="nil"/>
              <w:right w:val="nil"/>
            </w:tcBorders>
            <w:shd w:val="clear" w:color="auto" w:fill="FFFFFF"/>
            <w:vAlign w:val="center"/>
          </w:tcPr>
          <w:p w14:paraId="2FC1885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2E98CCC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12.671</w:t>
            </w:r>
          </w:p>
        </w:tc>
        <w:tc>
          <w:tcPr>
            <w:tcW w:w="1012" w:type="dxa"/>
            <w:tcBorders>
              <w:top w:val="nil"/>
              <w:left w:val="nil"/>
              <w:bottom w:val="nil"/>
              <w:right w:val="nil"/>
            </w:tcBorders>
            <w:shd w:val="clear" w:color="auto" w:fill="FFFFFF"/>
            <w:vAlign w:val="center"/>
          </w:tcPr>
          <w:p w14:paraId="36F486D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9.463</w:t>
            </w:r>
          </w:p>
        </w:tc>
        <w:tc>
          <w:tcPr>
            <w:tcW w:w="1012" w:type="dxa"/>
            <w:tcBorders>
              <w:top w:val="nil"/>
              <w:left w:val="nil"/>
              <w:bottom w:val="nil"/>
              <w:right w:val="nil"/>
            </w:tcBorders>
            <w:shd w:val="clear" w:color="auto" w:fill="FFFFFF"/>
            <w:vAlign w:val="center"/>
          </w:tcPr>
          <w:p w14:paraId="5DE6E2A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.003</w:t>
            </w:r>
          </w:p>
        </w:tc>
        <w:tc>
          <w:tcPr>
            <w:tcW w:w="1402" w:type="dxa"/>
            <w:tcBorders>
              <w:top w:val="nil"/>
              <w:left w:val="nil"/>
              <w:bottom w:val="nil"/>
              <w:right w:val="nil"/>
            </w:tcBorders>
            <w:shd w:val="clear" w:color="auto" w:fill="FFFFFF"/>
            <w:vAlign w:val="center"/>
          </w:tcPr>
          <w:p w14:paraId="7D9282C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r>
      <w:tr w:rsidR="007A18BD" w:rsidRPr="007A18BD" w14:paraId="0D60D133" w14:textId="77777777">
        <w:trPr>
          <w:cantSplit/>
        </w:trPr>
        <w:tc>
          <w:tcPr>
            <w:tcW w:w="1729" w:type="dxa"/>
            <w:vMerge/>
            <w:tcBorders>
              <w:top w:val="nil"/>
              <w:left w:val="nil"/>
              <w:bottom w:val="nil"/>
              <w:right w:val="nil"/>
            </w:tcBorders>
            <w:shd w:val="clear" w:color="auto" w:fill="FFFFFF"/>
            <w:vAlign w:val="center"/>
          </w:tcPr>
          <w:p w14:paraId="32B49E23"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562370EA"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Greenhouse-</w:t>
            </w:r>
            <w:proofErr w:type="spellStart"/>
            <w:r w:rsidRPr="007A18BD">
              <w:rPr>
                <w:rFonts w:ascii="Arial" w:hAnsi="Arial" w:cs="Arial"/>
                <w:color w:val="000000"/>
                <w:sz w:val="12"/>
                <w:szCs w:val="12"/>
              </w:rPr>
              <w:t>Geisser</w:t>
            </w:r>
            <w:proofErr w:type="spellEnd"/>
          </w:p>
        </w:tc>
        <w:tc>
          <w:tcPr>
            <w:tcW w:w="1495" w:type="dxa"/>
            <w:tcBorders>
              <w:top w:val="nil"/>
              <w:left w:val="nil"/>
              <w:bottom w:val="nil"/>
              <w:right w:val="nil"/>
            </w:tcBorders>
            <w:shd w:val="clear" w:color="auto" w:fill="FFFFFF"/>
            <w:vAlign w:val="center"/>
          </w:tcPr>
          <w:p w14:paraId="28AFB6C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12.671</w:t>
            </w:r>
          </w:p>
        </w:tc>
        <w:tc>
          <w:tcPr>
            <w:tcW w:w="1012" w:type="dxa"/>
            <w:tcBorders>
              <w:top w:val="nil"/>
              <w:left w:val="nil"/>
              <w:bottom w:val="nil"/>
              <w:right w:val="nil"/>
            </w:tcBorders>
            <w:shd w:val="clear" w:color="auto" w:fill="FFFFFF"/>
            <w:vAlign w:val="center"/>
          </w:tcPr>
          <w:p w14:paraId="7804784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5E869F7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12.671</w:t>
            </w:r>
          </w:p>
        </w:tc>
        <w:tc>
          <w:tcPr>
            <w:tcW w:w="1012" w:type="dxa"/>
            <w:tcBorders>
              <w:top w:val="nil"/>
              <w:left w:val="nil"/>
              <w:bottom w:val="nil"/>
              <w:right w:val="nil"/>
            </w:tcBorders>
            <w:shd w:val="clear" w:color="auto" w:fill="FFFFFF"/>
            <w:vAlign w:val="center"/>
          </w:tcPr>
          <w:p w14:paraId="6DA0A59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9.463</w:t>
            </w:r>
          </w:p>
        </w:tc>
        <w:tc>
          <w:tcPr>
            <w:tcW w:w="1012" w:type="dxa"/>
            <w:tcBorders>
              <w:top w:val="nil"/>
              <w:left w:val="nil"/>
              <w:bottom w:val="nil"/>
              <w:right w:val="nil"/>
            </w:tcBorders>
            <w:shd w:val="clear" w:color="auto" w:fill="FFFFFF"/>
            <w:vAlign w:val="center"/>
          </w:tcPr>
          <w:p w14:paraId="46FE953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.003</w:t>
            </w:r>
          </w:p>
        </w:tc>
        <w:tc>
          <w:tcPr>
            <w:tcW w:w="1402" w:type="dxa"/>
            <w:tcBorders>
              <w:top w:val="nil"/>
              <w:left w:val="nil"/>
              <w:bottom w:val="nil"/>
              <w:right w:val="nil"/>
            </w:tcBorders>
            <w:shd w:val="clear" w:color="auto" w:fill="FFFFFF"/>
            <w:vAlign w:val="center"/>
          </w:tcPr>
          <w:p w14:paraId="2FAFFBE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r>
      <w:tr w:rsidR="007A18BD" w:rsidRPr="007A18BD" w14:paraId="576E4AF6" w14:textId="77777777">
        <w:trPr>
          <w:cantSplit/>
        </w:trPr>
        <w:tc>
          <w:tcPr>
            <w:tcW w:w="1729" w:type="dxa"/>
            <w:vMerge/>
            <w:tcBorders>
              <w:top w:val="nil"/>
              <w:left w:val="nil"/>
              <w:bottom w:val="nil"/>
              <w:right w:val="nil"/>
            </w:tcBorders>
            <w:shd w:val="clear" w:color="auto" w:fill="FFFFFF"/>
            <w:vAlign w:val="center"/>
          </w:tcPr>
          <w:p w14:paraId="56464F0B"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625337B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Huynh-</w:t>
            </w:r>
            <w:proofErr w:type="spellStart"/>
            <w:r w:rsidRPr="007A18BD">
              <w:rPr>
                <w:rFonts w:ascii="Arial" w:hAnsi="Arial" w:cs="Arial"/>
                <w:color w:val="000000"/>
                <w:sz w:val="12"/>
                <w:szCs w:val="12"/>
              </w:rPr>
              <w:t>Feldt</w:t>
            </w:r>
            <w:proofErr w:type="spellEnd"/>
          </w:p>
        </w:tc>
        <w:tc>
          <w:tcPr>
            <w:tcW w:w="1495" w:type="dxa"/>
            <w:tcBorders>
              <w:top w:val="nil"/>
              <w:left w:val="nil"/>
              <w:bottom w:val="nil"/>
              <w:right w:val="nil"/>
            </w:tcBorders>
            <w:shd w:val="clear" w:color="auto" w:fill="FFFFFF"/>
            <w:vAlign w:val="center"/>
          </w:tcPr>
          <w:p w14:paraId="2D8CE50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12.671</w:t>
            </w:r>
          </w:p>
        </w:tc>
        <w:tc>
          <w:tcPr>
            <w:tcW w:w="1012" w:type="dxa"/>
            <w:tcBorders>
              <w:top w:val="nil"/>
              <w:left w:val="nil"/>
              <w:bottom w:val="nil"/>
              <w:right w:val="nil"/>
            </w:tcBorders>
            <w:shd w:val="clear" w:color="auto" w:fill="FFFFFF"/>
            <w:vAlign w:val="center"/>
          </w:tcPr>
          <w:p w14:paraId="113A57C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0646C6F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12.671</w:t>
            </w:r>
          </w:p>
        </w:tc>
        <w:tc>
          <w:tcPr>
            <w:tcW w:w="1012" w:type="dxa"/>
            <w:tcBorders>
              <w:top w:val="nil"/>
              <w:left w:val="nil"/>
              <w:bottom w:val="nil"/>
              <w:right w:val="nil"/>
            </w:tcBorders>
            <w:shd w:val="clear" w:color="auto" w:fill="FFFFFF"/>
            <w:vAlign w:val="center"/>
          </w:tcPr>
          <w:p w14:paraId="644B986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9.463</w:t>
            </w:r>
          </w:p>
        </w:tc>
        <w:tc>
          <w:tcPr>
            <w:tcW w:w="1012" w:type="dxa"/>
            <w:tcBorders>
              <w:top w:val="nil"/>
              <w:left w:val="nil"/>
              <w:bottom w:val="nil"/>
              <w:right w:val="nil"/>
            </w:tcBorders>
            <w:shd w:val="clear" w:color="auto" w:fill="FFFFFF"/>
            <w:vAlign w:val="center"/>
          </w:tcPr>
          <w:p w14:paraId="43222A0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.003</w:t>
            </w:r>
          </w:p>
        </w:tc>
        <w:tc>
          <w:tcPr>
            <w:tcW w:w="1402" w:type="dxa"/>
            <w:tcBorders>
              <w:top w:val="nil"/>
              <w:left w:val="nil"/>
              <w:bottom w:val="nil"/>
              <w:right w:val="nil"/>
            </w:tcBorders>
            <w:shd w:val="clear" w:color="auto" w:fill="FFFFFF"/>
            <w:vAlign w:val="center"/>
          </w:tcPr>
          <w:p w14:paraId="10B3A93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r>
      <w:tr w:rsidR="007A18BD" w:rsidRPr="007A18BD" w14:paraId="07744A56" w14:textId="77777777">
        <w:trPr>
          <w:cantSplit/>
        </w:trPr>
        <w:tc>
          <w:tcPr>
            <w:tcW w:w="1729" w:type="dxa"/>
            <w:vMerge/>
            <w:tcBorders>
              <w:top w:val="nil"/>
              <w:left w:val="nil"/>
              <w:bottom w:val="nil"/>
              <w:right w:val="nil"/>
            </w:tcBorders>
            <w:shd w:val="clear" w:color="auto" w:fill="FFFFFF"/>
            <w:vAlign w:val="center"/>
          </w:tcPr>
          <w:p w14:paraId="3D3EA5DF"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276E2212"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471DE00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12.671</w:t>
            </w:r>
          </w:p>
        </w:tc>
        <w:tc>
          <w:tcPr>
            <w:tcW w:w="1012" w:type="dxa"/>
            <w:tcBorders>
              <w:top w:val="nil"/>
              <w:left w:val="nil"/>
              <w:bottom w:val="nil"/>
              <w:right w:val="nil"/>
            </w:tcBorders>
            <w:shd w:val="clear" w:color="auto" w:fill="FFFFFF"/>
            <w:vAlign w:val="center"/>
          </w:tcPr>
          <w:p w14:paraId="602793E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6961E35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12.671</w:t>
            </w:r>
          </w:p>
        </w:tc>
        <w:tc>
          <w:tcPr>
            <w:tcW w:w="1012" w:type="dxa"/>
            <w:tcBorders>
              <w:top w:val="nil"/>
              <w:left w:val="nil"/>
              <w:bottom w:val="nil"/>
              <w:right w:val="nil"/>
            </w:tcBorders>
            <w:shd w:val="clear" w:color="auto" w:fill="FFFFFF"/>
            <w:vAlign w:val="center"/>
          </w:tcPr>
          <w:p w14:paraId="6B5AE24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9.463</w:t>
            </w:r>
          </w:p>
        </w:tc>
        <w:tc>
          <w:tcPr>
            <w:tcW w:w="1012" w:type="dxa"/>
            <w:tcBorders>
              <w:top w:val="nil"/>
              <w:left w:val="nil"/>
              <w:bottom w:val="nil"/>
              <w:right w:val="nil"/>
            </w:tcBorders>
            <w:shd w:val="clear" w:color="auto" w:fill="FFFFFF"/>
            <w:vAlign w:val="center"/>
          </w:tcPr>
          <w:p w14:paraId="18A6E88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.003</w:t>
            </w:r>
          </w:p>
        </w:tc>
        <w:tc>
          <w:tcPr>
            <w:tcW w:w="1402" w:type="dxa"/>
            <w:tcBorders>
              <w:top w:val="nil"/>
              <w:left w:val="nil"/>
              <w:bottom w:val="nil"/>
              <w:right w:val="nil"/>
            </w:tcBorders>
            <w:shd w:val="clear" w:color="auto" w:fill="FFFFFF"/>
            <w:vAlign w:val="center"/>
          </w:tcPr>
          <w:p w14:paraId="563341E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r>
      <w:tr w:rsidR="007A18BD" w:rsidRPr="007A18BD" w14:paraId="0CD9BF53" w14:textId="77777777">
        <w:trPr>
          <w:cantSplit/>
        </w:trPr>
        <w:tc>
          <w:tcPr>
            <w:tcW w:w="1729" w:type="dxa"/>
            <w:vMerge w:val="restart"/>
            <w:tcBorders>
              <w:top w:val="nil"/>
              <w:left w:val="nil"/>
              <w:bottom w:val="nil"/>
              <w:right w:val="nil"/>
            </w:tcBorders>
            <w:shd w:val="clear" w:color="auto" w:fill="FFFFFF"/>
            <w:vAlign w:val="center"/>
          </w:tcPr>
          <w:p w14:paraId="13546BA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rich</w:t>
            </w:r>
          </w:p>
        </w:tc>
        <w:tc>
          <w:tcPr>
            <w:tcW w:w="1480" w:type="dxa"/>
            <w:tcBorders>
              <w:top w:val="nil"/>
              <w:left w:val="nil"/>
              <w:bottom w:val="nil"/>
              <w:right w:val="nil"/>
            </w:tcBorders>
            <w:shd w:val="clear" w:color="auto" w:fill="FFFFFF"/>
            <w:vAlign w:val="center"/>
          </w:tcPr>
          <w:p w14:paraId="28B3D30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7A18BD">
              <w:rPr>
                <w:rFonts w:ascii="Arial" w:hAnsi="Arial" w:cs="Arial"/>
                <w:color w:val="000000"/>
                <w:sz w:val="12"/>
                <w:szCs w:val="12"/>
              </w:rPr>
              <w:t>Sphericity</w:t>
            </w:r>
            <w:proofErr w:type="spellEnd"/>
            <w:r w:rsidRPr="007A18BD">
              <w:rPr>
                <w:rFonts w:ascii="Arial" w:hAnsi="Arial" w:cs="Arial"/>
                <w:color w:val="000000"/>
                <w:sz w:val="12"/>
                <w:szCs w:val="12"/>
              </w:rPr>
              <w:t xml:space="preserve"> Assumed</w:t>
            </w:r>
          </w:p>
        </w:tc>
        <w:tc>
          <w:tcPr>
            <w:tcW w:w="1495" w:type="dxa"/>
            <w:tcBorders>
              <w:top w:val="nil"/>
              <w:left w:val="nil"/>
              <w:bottom w:val="nil"/>
              <w:right w:val="nil"/>
            </w:tcBorders>
            <w:shd w:val="clear" w:color="auto" w:fill="FFFFFF"/>
            <w:vAlign w:val="center"/>
          </w:tcPr>
          <w:p w14:paraId="15B3345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16ECD3E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w:t>
            </w:r>
          </w:p>
        </w:tc>
        <w:tc>
          <w:tcPr>
            <w:tcW w:w="1012" w:type="dxa"/>
            <w:tcBorders>
              <w:top w:val="nil"/>
              <w:left w:val="nil"/>
              <w:bottom w:val="nil"/>
              <w:right w:val="nil"/>
            </w:tcBorders>
            <w:shd w:val="clear" w:color="auto" w:fill="FFFFFF"/>
            <w:vAlign w:val="center"/>
          </w:tcPr>
          <w:p w14:paraId="168A82B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5AC55DA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60A5B75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507753E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26ACF78C" w14:textId="77777777">
        <w:trPr>
          <w:cantSplit/>
        </w:trPr>
        <w:tc>
          <w:tcPr>
            <w:tcW w:w="1729" w:type="dxa"/>
            <w:vMerge/>
            <w:tcBorders>
              <w:top w:val="nil"/>
              <w:left w:val="nil"/>
              <w:bottom w:val="nil"/>
              <w:right w:val="nil"/>
            </w:tcBorders>
            <w:shd w:val="clear" w:color="auto" w:fill="FFFFFF"/>
            <w:vAlign w:val="center"/>
          </w:tcPr>
          <w:p w14:paraId="188D8BCD"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0938F73E"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Greenhouse-</w:t>
            </w:r>
            <w:proofErr w:type="spellStart"/>
            <w:r w:rsidRPr="007A18BD">
              <w:rPr>
                <w:rFonts w:ascii="Arial" w:hAnsi="Arial" w:cs="Arial"/>
                <w:color w:val="000000"/>
                <w:sz w:val="12"/>
                <w:szCs w:val="12"/>
              </w:rPr>
              <w:t>Geisser</w:t>
            </w:r>
            <w:proofErr w:type="spellEnd"/>
          </w:p>
        </w:tc>
        <w:tc>
          <w:tcPr>
            <w:tcW w:w="1495" w:type="dxa"/>
            <w:tcBorders>
              <w:top w:val="nil"/>
              <w:left w:val="nil"/>
              <w:bottom w:val="nil"/>
              <w:right w:val="nil"/>
            </w:tcBorders>
            <w:shd w:val="clear" w:color="auto" w:fill="FFFFFF"/>
            <w:vAlign w:val="center"/>
          </w:tcPr>
          <w:p w14:paraId="6971A8B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486342B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23040B9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6D3DDC9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7944C89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5ED1837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38CD293C" w14:textId="77777777">
        <w:trPr>
          <w:cantSplit/>
        </w:trPr>
        <w:tc>
          <w:tcPr>
            <w:tcW w:w="1729" w:type="dxa"/>
            <w:vMerge/>
            <w:tcBorders>
              <w:top w:val="nil"/>
              <w:left w:val="nil"/>
              <w:bottom w:val="nil"/>
              <w:right w:val="nil"/>
            </w:tcBorders>
            <w:shd w:val="clear" w:color="auto" w:fill="FFFFFF"/>
            <w:vAlign w:val="center"/>
          </w:tcPr>
          <w:p w14:paraId="54A179BE"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51C85D97"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Huynh-</w:t>
            </w:r>
            <w:proofErr w:type="spellStart"/>
            <w:r w:rsidRPr="007A18BD">
              <w:rPr>
                <w:rFonts w:ascii="Arial" w:hAnsi="Arial" w:cs="Arial"/>
                <w:color w:val="000000"/>
                <w:sz w:val="12"/>
                <w:szCs w:val="12"/>
              </w:rPr>
              <w:t>Feldt</w:t>
            </w:r>
            <w:proofErr w:type="spellEnd"/>
          </w:p>
        </w:tc>
        <w:tc>
          <w:tcPr>
            <w:tcW w:w="1495" w:type="dxa"/>
            <w:tcBorders>
              <w:top w:val="nil"/>
              <w:left w:val="nil"/>
              <w:bottom w:val="nil"/>
              <w:right w:val="nil"/>
            </w:tcBorders>
            <w:shd w:val="clear" w:color="auto" w:fill="FFFFFF"/>
            <w:vAlign w:val="center"/>
          </w:tcPr>
          <w:p w14:paraId="0EBB557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43CA16B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3AD525B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1E14DE2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219A937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4218499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2826A272" w14:textId="77777777">
        <w:trPr>
          <w:cantSplit/>
        </w:trPr>
        <w:tc>
          <w:tcPr>
            <w:tcW w:w="1729" w:type="dxa"/>
            <w:vMerge/>
            <w:tcBorders>
              <w:top w:val="nil"/>
              <w:left w:val="nil"/>
              <w:bottom w:val="nil"/>
              <w:right w:val="nil"/>
            </w:tcBorders>
            <w:shd w:val="clear" w:color="auto" w:fill="FFFFFF"/>
            <w:vAlign w:val="center"/>
          </w:tcPr>
          <w:p w14:paraId="31B3BFC9"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57D1457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12625F4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62ED6B4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493A3A4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59DA45F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25BB6AA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21F7528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6627CA00" w14:textId="77777777">
        <w:trPr>
          <w:cantSplit/>
        </w:trPr>
        <w:tc>
          <w:tcPr>
            <w:tcW w:w="1729" w:type="dxa"/>
            <w:vMerge w:val="restart"/>
            <w:tcBorders>
              <w:top w:val="nil"/>
              <w:left w:val="nil"/>
              <w:bottom w:val="nil"/>
              <w:right w:val="nil"/>
            </w:tcBorders>
            <w:shd w:val="clear" w:color="auto" w:fill="FFFFFF"/>
            <w:vAlign w:val="center"/>
          </w:tcPr>
          <w:p w14:paraId="6D32C43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condition  *  rich</w:t>
            </w:r>
          </w:p>
        </w:tc>
        <w:tc>
          <w:tcPr>
            <w:tcW w:w="1480" w:type="dxa"/>
            <w:tcBorders>
              <w:top w:val="nil"/>
              <w:left w:val="nil"/>
              <w:bottom w:val="nil"/>
              <w:right w:val="nil"/>
            </w:tcBorders>
            <w:shd w:val="clear" w:color="auto" w:fill="FFFFFF"/>
            <w:vAlign w:val="center"/>
          </w:tcPr>
          <w:p w14:paraId="4F9EFCF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7A18BD">
              <w:rPr>
                <w:rFonts w:ascii="Arial" w:hAnsi="Arial" w:cs="Arial"/>
                <w:color w:val="000000"/>
                <w:sz w:val="12"/>
                <w:szCs w:val="12"/>
              </w:rPr>
              <w:t>Sphericity</w:t>
            </w:r>
            <w:proofErr w:type="spellEnd"/>
            <w:r w:rsidRPr="007A18BD">
              <w:rPr>
                <w:rFonts w:ascii="Arial" w:hAnsi="Arial" w:cs="Arial"/>
                <w:color w:val="000000"/>
                <w:sz w:val="12"/>
                <w:szCs w:val="12"/>
              </w:rPr>
              <w:t xml:space="preserve"> Assumed</w:t>
            </w:r>
          </w:p>
        </w:tc>
        <w:tc>
          <w:tcPr>
            <w:tcW w:w="1495" w:type="dxa"/>
            <w:tcBorders>
              <w:top w:val="nil"/>
              <w:left w:val="nil"/>
              <w:bottom w:val="nil"/>
              <w:right w:val="nil"/>
            </w:tcBorders>
            <w:shd w:val="clear" w:color="auto" w:fill="FFFFFF"/>
            <w:vAlign w:val="center"/>
          </w:tcPr>
          <w:p w14:paraId="215AD75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3502D42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w:t>
            </w:r>
          </w:p>
        </w:tc>
        <w:tc>
          <w:tcPr>
            <w:tcW w:w="1012" w:type="dxa"/>
            <w:tcBorders>
              <w:top w:val="nil"/>
              <w:left w:val="nil"/>
              <w:bottom w:val="nil"/>
              <w:right w:val="nil"/>
            </w:tcBorders>
            <w:shd w:val="clear" w:color="auto" w:fill="FFFFFF"/>
            <w:vAlign w:val="center"/>
          </w:tcPr>
          <w:p w14:paraId="4891CFE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1CE2CFA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44450C9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2801BFC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2974F1F4" w14:textId="77777777">
        <w:trPr>
          <w:cantSplit/>
        </w:trPr>
        <w:tc>
          <w:tcPr>
            <w:tcW w:w="1729" w:type="dxa"/>
            <w:vMerge/>
            <w:tcBorders>
              <w:top w:val="nil"/>
              <w:left w:val="nil"/>
              <w:bottom w:val="nil"/>
              <w:right w:val="nil"/>
            </w:tcBorders>
            <w:shd w:val="clear" w:color="auto" w:fill="FFFFFF"/>
            <w:vAlign w:val="center"/>
          </w:tcPr>
          <w:p w14:paraId="1F7D5A7D"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270523E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Greenhouse-</w:t>
            </w:r>
            <w:proofErr w:type="spellStart"/>
            <w:r w:rsidRPr="007A18BD">
              <w:rPr>
                <w:rFonts w:ascii="Arial" w:hAnsi="Arial" w:cs="Arial"/>
                <w:color w:val="000000"/>
                <w:sz w:val="12"/>
                <w:szCs w:val="12"/>
              </w:rPr>
              <w:t>Geisser</w:t>
            </w:r>
            <w:proofErr w:type="spellEnd"/>
          </w:p>
        </w:tc>
        <w:tc>
          <w:tcPr>
            <w:tcW w:w="1495" w:type="dxa"/>
            <w:tcBorders>
              <w:top w:val="nil"/>
              <w:left w:val="nil"/>
              <w:bottom w:val="nil"/>
              <w:right w:val="nil"/>
            </w:tcBorders>
            <w:shd w:val="clear" w:color="auto" w:fill="FFFFFF"/>
            <w:vAlign w:val="center"/>
          </w:tcPr>
          <w:p w14:paraId="0B3E70F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758081B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5DFDC02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6AC123C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0E868F6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5B38B49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4B84F5F7" w14:textId="77777777">
        <w:trPr>
          <w:cantSplit/>
        </w:trPr>
        <w:tc>
          <w:tcPr>
            <w:tcW w:w="1729" w:type="dxa"/>
            <w:vMerge/>
            <w:tcBorders>
              <w:top w:val="nil"/>
              <w:left w:val="nil"/>
              <w:bottom w:val="nil"/>
              <w:right w:val="nil"/>
            </w:tcBorders>
            <w:shd w:val="clear" w:color="auto" w:fill="FFFFFF"/>
            <w:vAlign w:val="center"/>
          </w:tcPr>
          <w:p w14:paraId="0672E31A"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007F1E89"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Huynh-</w:t>
            </w:r>
            <w:proofErr w:type="spellStart"/>
            <w:r w:rsidRPr="007A18BD">
              <w:rPr>
                <w:rFonts w:ascii="Arial" w:hAnsi="Arial" w:cs="Arial"/>
                <w:color w:val="000000"/>
                <w:sz w:val="12"/>
                <w:szCs w:val="12"/>
              </w:rPr>
              <w:t>Feldt</w:t>
            </w:r>
            <w:proofErr w:type="spellEnd"/>
          </w:p>
        </w:tc>
        <w:tc>
          <w:tcPr>
            <w:tcW w:w="1495" w:type="dxa"/>
            <w:tcBorders>
              <w:top w:val="nil"/>
              <w:left w:val="nil"/>
              <w:bottom w:val="nil"/>
              <w:right w:val="nil"/>
            </w:tcBorders>
            <w:shd w:val="clear" w:color="auto" w:fill="FFFFFF"/>
            <w:vAlign w:val="center"/>
          </w:tcPr>
          <w:p w14:paraId="27C3293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050FF1D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4FBE0E4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49358B7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2634776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45D65B9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79666B8E" w14:textId="77777777">
        <w:trPr>
          <w:cantSplit/>
        </w:trPr>
        <w:tc>
          <w:tcPr>
            <w:tcW w:w="1729" w:type="dxa"/>
            <w:vMerge/>
            <w:tcBorders>
              <w:top w:val="nil"/>
              <w:left w:val="nil"/>
              <w:bottom w:val="nil"/>
              <w:right w:val="nil"/>
            </w:tcBorders>
            <w:shd w:val="clear" w:color="auto" w:fill="FFFFFF"/>
            <w:vAlign w:val="center"/>
          </w:tcPr>
          <w:p w14:paraId="46DCE876"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23CEC7A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4ECDB11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440EFF3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0E61CE9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593FB9D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7CC878E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31D2A73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26AB3DB0" w14:textId="77777777">
        <w:trPr>
          <w:cantSplit/>
        </w:trPr>
        <w:tc>
          <w:tcPr>
            <w:tcW w:w="1729" w:type="dxa"/>
            <w:vMerge w:val="restart"/>
            <w:tcBorders>
              <w:top w:val="nil"/>
              <w:left w:val="nil"/>
              <w:bottom w:val="double" w:sz="8" w:space="0" w:color="000000"/>
              <w:right w:val="nil"/>
            </w:tcBorders>
            <w:shd w:val="clear" w:color="auto" w:fill="FFFFFF"/>
            <w:vAlign w:val="center"/>
          </w:tcPr>
          <w:p w14:paraId="693920B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Error(stage)</w:t>
            </w:r>
          </w:p>
        </w:tc>
        <w:tc>
          <w:tcPr>
            <w:tcW w:w="1480" w:type="dxa"/>
            <w:tcBorders>
              <w:top w:val="nil"/>
              <w:left w:val="nil"/>
              <w:bottom w:val="nil"/>
              <w:right w:val="nil"/>
            </w:tcBorders>
            <w:shd w:val="clear" w:color="auto" w:fill="FFFFFF"/>
            <w:vAlign w:val="center"/>
          </w:tcPr>
          <w:p w14:paraId="4FA90FAE"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7A18BD">
              <w:rPr>
                <w:rFonts w:ascii="Arial" w:hAnsi="Arial" w:cs="Arial"/>
                <w:color w:val="000000"/>
                <w:sz w:val="12"/>
                <w:szCs w:val="12"/>
              </w:rPr>
              <w:t>Sphericity</w:t>
            </w:r>
            <w:proofErr w:type="spellEnd"/>
            <w:r w:rsidRPr="007A18BD">
              <w:rPr>
                <w:rFonts w:ascii="Arial" w:hAnsi="Arial" w:cs="Arial"/>
                <w:color w:val="000000"/>
                <w:sz w:val="12"/>
                <w:szCs w:val="12"/>
              </w:rPr>
              <w:t xml:space="preserve"> Assumed</w:t>
            </w:r>
          </w:p>
        </w:tc>
        <w:tc>
          <w:tcPr>
            <w:tcW w:w="1495" w:type="dxa"/>
            <w:tcBorders>
              <w:top w:val="nil"/>
              <w:left w:val="nil"/>
              <w:bottom w:val="nil"/>
              <w:right w:val="nil"/>
            </w:tcBorders>
            <w:shd w:val="clear" w:color="auto" w:fill="FFFFFF"/>
            <w:vAlign w:val="center"/>
          </w:tcPr>
          <w:p w14:paraId="23CB621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145.951</w:t>
            </w:r>
          </w:p>
        </w:tc>
        <w:tc>
          <w:tcPr>
            <w:tcW w:w="1012" w:type="dxa"/>
            <w:tcBorders>
              <w:top w:val="nil"/>
              <w:left w:val="nil"/>
              <w:bottom w:val="nil"/>
              <w:right w:val="nil"/>
            </w:tcBorders>
            <w:shd w:val="clear" w:color="auto" w:fill="FFFFFF"/>
            <w:vAlign w:val="center"/>
          </w:tcPr>
          <w:p w14:paraId="4C7E40E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w:t>
            </w:r>
          </w:p>
        </w:tc>
        <w:tc>
          <w:tcPr>
            <w:tcW w:w="1012" w:type="dxa"/>
            <w:tcBorders>
              <w:top w:val="nil"/>
              <w:left w:val="nil"/>
              <w:bottom w:val="nil"/>
              <w:right w:val="nil"/>
            </w:tcBorders>
            <w:shd w:val="clear" w:color="auto" w:fill="FFFFFF"/>
            <w:vAlign w:val="center"/>
          </w:tcPr>
          <w:p w14:paraId="228CBB2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1.339</w:t>
            </w:r>
          </w:p>
        </w:tc>
        <w:tc>
          <w:tcPr>
            <w:tcW w:w="1012" w:type="dxa"/>
            <w:tcBorders>
              <w:top w:val="nil"/>
              <w:left w:val="nil"/>
              <w:bottom w:val="nil"/>
              <w:right w:val="nil"/>
            </w:tcBorders>
            <w:shd w:val="clear" w:color="auto" w:fill="FFFFFF"/>
          </w:tcPr>
          <w:p w14:paraId="0BF3B955" w14:textId="77777777" w:rsidR="007A18BD" w:rsidRPr="007A18BD" w:rsidRDefault="007A18BD" w:rsidP="007A18BD">
            <w:pPr>
              <w:autoSpaceDE w:val="0"/>
              <w:autoSpaceDN w:val="0"/>
              <w:adjustRightInd w:val="0"/>
              <w:spacing w:after="0" w:line="240" w:lineRule="auto"/>
              <w:rPr>
                <w:sz w:val="24"/>
                <w:szCs w:val="24"/>
              </w:rPr>
            </w:pPr>
          </w:p>
        </w:tc>
        <w:tc>
          <w:tcPr>
            <w:tcW w:w="1012" w:type="dxa"/>
            <w:tcBorders>
              <w:top w:val="nil"/>
              <w:left w:val="nil"/>
              <w:bottom w:val="nil"/>
              <w:right w:val="nil"/>
            </w:tcBorders>
            <w:shd w:val="clear" w:color="auto" w:fill="FFFFFF"/>
          </w:tcPr>
          <w:p w14:paraId="2019AB47" w14:textId="77777777" w:rsidR="007A18BD" w:rsidRPr="007A18BD" w:rsidRDefault="007A18BD" w:rsidP="007A18BD">
            <w:pPr>
              <w:autoSpaceDE w:val="0"/>
              <w:autoSpaceDN w:val="0"/>
              <w:adjustRightInd w:val="0"/>
              <w:spacing w:after="0" w:line="240" w:lineRule="auto"/>
              <w:rPr>
                <w:sz w:val="24"/>
                <w:szCs w:val="24"/>
              </w:rPr>
            </w:pPr>
          </w:p>
        </w:tc>
        <w:tc>
          <w:tcPr>
            <w:tcW w:w="1402" w:type="dxa"/>
            <w:tcBorders>
              <w:top w:val="nil"/>
              <w:left w:val="nil"/>
              <w:bottom w:val="nil"/>
              <w:right w:val="nil"/>
            </w:tcBorders>
            <w:shd w:val="clear" w:color="auto" w:fill="FFFFFF"/>
          </w:tcPr>
          <w:p w14:paraId="13CC7B84" w14:textId="77777777" w:rsidR="007A18BD" w:rsidRPr="007A18BD" w:rsidRDefault="007A18BD" w:rsidP="007A18BD">
            <w:pPr>
              <w:autoSpaceDE w:val="0"/>
              <w:autoSpaceDN w:val="0"/>
              <w:adjustRightInd w:val="0"/>
              <w:spacing w:after="0" w:line="240" w:lineRule="auto"/>
              <w:rPr>
                <w:sz w:val="24"/>
                <w:szCs w:val="24"/>
              </w:rPr>
            </w:pPr>
          </w:p>
        </w:tc>
      </w:tr>
      <w:tr w:rsidR="007A18BD" w:rsidRPr="007A18BD" w14:paraId="53C5A291" w14:textId="77777777">
        <w:trPr>
          <w:cantSplit/>
        </w:trPr>
        <w:tc>
          <w:tcPr>
            <w:tcW w:w="1729" w:type="dxa"/>
            <w:vMerge/>
            <w:tcBorders>
              <w:top w:val="nil"/>
              <w:left w:val="nil"/>
              <w:bottom w:val="double" w:sz="8" w:space="0" w:color="000000"/>
              <w:right w:val="nil"/>
            </w:tcBorders>
            <w:shd w:val="clear" w:color="auto" w:fill="FFFFFF"/>
            <w:vAlign w:val="center"/>
          </w:tcPr>
          <w:p w14:paraId="126A4E66" w14:textId="77777777" w:rsidR="007A18BD" w:rsidRPr="007A18BD" w:rsidRDefault="007A18BD" w:rsidP="007A18BD">
            <w:pPr>
              <w:autoSpaceDE w:val="0"/>
              <w:autoSpaceDN w:val="0"/>
              <w:adjustRightInd w:val="0"/>
              <w:spacing w:after="0" w:line="240" w:lineRule="auto"/>
              <w:rPr>
                <w:sz w:val="24"/>
                <w:szCs w:val="24"/>
              </w:rPr>
            </w:pPr>
          </w:p>
        </w:tc>
        <w:tc>
          <w:tcPr>
            <w:tcW w:w="1480" w:type="dxa"/>
            <w:tcBorders>
              <w:top w:val="nil"/>
              <w:left w:val="nil"/>
              <w:bottom w:val="nil"/>
              <w:right w:val="nil"/>
            </w:tcBorders>
            <w:shd w:val="clear" w:color="auto" w:fill="FFFFFF"/>
            <w:vAlign w:val="center"/>
          </w:tcPr>
          <w:p w14:paraId="134E612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Greenhouse-</w:t>
            </w:r>
            <w:proofErr w:type="spellStart"/>
            <w:r w:rsidRPr="007A18BD">
              <w:rPr>
                <w:rFonts w:ascii="Arial" w:hAnsi="Arial" w:cs="Arial"/>
                <w:color w:val="000000"/>
                <w:sz w:val="12"/>
                <w:szCs w:val="12"/>
              </w:rPr>
              <w:t>Geisser</w:t>
            </w:r>
            <w:proofErr w:type="spellEnd"/>
          </w:p>
        </w:tc>
        <w:tc>
          <w:tcPr>
            <w:tcW w:w="1495" w:type="dxa"/>
            <w:tcBorders>
              <w:top w:val="nil"/>
              <w:left w:val="nil"/>
              <w:bottom w:val="nil"/>
              <w:right w:val="nil"/>
            </w:tcBorders>
            <w:shd w:val="clear" w:color="auto" w:fill="FFFFFF"/>
            <w:vAlign w:val="center"/>
          </w:tcPr>
          <w:p w14:paraId="40F183D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145.951</w:t>
            </w:r>
          </w:p>
        </w:tc>
        <w:tc>
          <w:tcPr>
            <w:tcW w:w="1012" w:type="dxa"/>
            <w:tcBorders>
              <w:top w:val="nil"/>
              <w:left w:val="nil"/>
              <w:bottom w:val="nil"/>
              <w:right w:val="nil"/>
            </w:tcBorders>
            <w:shd w:val="clear" w:color="auto" w:fill="FFFFFF"/>
            <w:vAlign w:val="center"/>
          </w:tcPr>
          <w:p w14:paraId="0C5C6A5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12" w:type="dxa"/>
            <w:tcBorders>
              <w:top w:val="nil"/>
              <w:left w:val="nil"/>
              <w:bottom w:val="nil"/>
              <w:right w:val="nil"/>
            </w:tcBorders>
            <w:shd w:val="clear" w:color="auto" w:fill="FFFFFF"/>
            <w:vAlign w:val="center"/>
          </w:tcPr>
          <w:p w14:paraId="50682FC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1.339</w:t>
            </w:r>
          </w:p>
        </w:tc>
        <w:tc>
          <w:tcPr>
            <w:tcW w:w="1012" w:type="dxa"/>
            <w:tcBorders>
              <w:top w:val="nil"/>
              <w:left w:val="nil"/>
              <w:bottom w:val="nil"/>
              <w:right w:val="nil"/>
            </w:tcBorders>
            <w:shd w:val="clear" w:color="auto" w:fill="FFFFFF"/>
          </w:tcPr>
          <w:p w14:paraId="47FE74AF" w14:textId="77777777" w:rsidR="007A18BD" w:rsidRPr="007A18BD" w:rsidRDefault="007A18BD" w:rsidP="007A18BD">
            <w:pPr>
              <w:autoSpaceDE w:val="0"/>
              <w:autoSpaceDN w:val="0"/>
              <w:adjustRightInd w:val="0"/>
              <w:spacing w:after="0" w:line="240" w:lineRule="auto"/>
              <w:rPr>
                <w:sz w:val="24"/>
                <w:szCs w:val="24"/>
              </w:rPr>
            </w:pPr>
          </w:p>
        </w:tc>
        <w:tc>
          <w:tcPr>
            <w:tcW w:w="1012" w:type="dxa"/>
            <w:tcBorders>
              <w:top w:val="nil"/>
              <w:left w:val="nil"/>
              <w:bottom w:val="nil"/>
              <w:right w:val="nil"/>
            </w:tcBorders>
            <w:shd w:val="clear" w:color="auto" w:fill="FFFFFF"/>
          </w:tcPr>
          <w:p w14:paraId="07CF33AC" w14:textId="77777777" w:rsidR="007A18BD" w:rsidRPr="007A18BD" w:rsidRDefault="007A18BD" w:rsidP="007A18BD">
            <w:pPr>
              <w:autoSpaceDE w:val="0"/>
              <w:autoSpaceDN w:val="0"/>
              <w:adjustRightInd w:val="0"/>
              <w:spacing w:after="0" w:line="240" w:lineRule="auto"/>
              <w:rPr>
                <w:sz w:val="24"/>
                <w:szCs w:val="24"/>
              </w:rPr>
            </w:pPr>
          </w:p>
        </w:tc>
        <w:tc>
          <w:tcPr>
            <w:tcW w:w="1402" w:type="dxa"/>
            <w:tcBorders>
              <w:top w:val="nil"/>
              <w:left w:val="nil"/>
              <w:bottom w:val="nil"/>
              <w:right w:val="nil"/>
            </w:tcBorders>
            <w:shd w:val="clear" w:color="auto" w:fill="FFFFFF"/>
          </w:tcPr>
          <w:p w14:paraId="32FDF5A6" w14:textId="77777777" w:rsidR="007A18BD" w:rsidRPr="007A18BD" w:rsidRDefault="007A18BD" w:rsidP="007A18BD">
            <w:pPr>
              <w:autoSpaceDE w:val="0"/>
              <w:autoSpaceDN w:val="0"/>
              <w:adjustRightInd w:val="0"/>
              <w:spacing w:after="0" w:line="240" w:lineRule="auto"/>
              <w:rPr>
                <w:sz w:val="24"/>
                <w:szCs w:val="24"/>
              </w:rPr>
            </w:pPr>
          </w:p>
        </w:tc>
      </w:tr>
      <w:tr w:rsidR="007A18BD" w:rsidRPr="007A18BD" w14:paraId="1CC81BB3" w14:textId="77777777">
        <w:trPr>
          <w:cantSplit/>
        </w:trPr>
        <w:tc>
          <w:tcPr>
            <w:tcW w:w="1729" w:type="dxa"/>
            <w:vMerge/>
            <w:tcBorders>
              <w:top w:val="nil"/>
              <w:left w:val="nil"/>
              <w:bottom w:val="double" w:sz="8" w:space="0" w:color="000000"/>
              <w:right w:val="nil"/>
            </w:tcBorders>
            <w:shd w:val="clear" w:color="auto" w:fill="FFFFFF"/>
            <w:vAlign w:val="center"/>
          </w:tcPr>
          <w:p w14:paraId="5FFA7688" w14:textId="77777777" w:rsidR="007A18BD" w:rsidRPr="007A18BD" w:rsidRDefault="007A18BD" w:rsidP="007A18BD">
            <w:pPr>
              <w:autoSpaceDE w:val="0"/>
              <w:autoSpaceDN w:val="0"/>
              <w:adjustRightInd w:val="0"/>
              <w:spacing w:after="0" w:line="240" w:lineRule="auto"/>
              <w:rPr>
                <w:sz w:val="24"/>
                <w:szCs w:val="24"/>
              </w:rPr>
            </w:pPr>
          </w:p>
        </w:tc>
        <w:tc>
          <w:tcPr>
            <w:tcW w:w="1480" w:type="dxa"/>
            <w:tcBorders>
              <w:top w:val="nil"/>
              <w:left w:val="nil"/>
              <w:bottom w:val="nil"/>
              <w:right w:val="nil"/>
            </w:tcBorders>
            <w:shd w:val="clear" w:color="auto" w:fill="FFFFFF"/>
            <w:vAlign w:val="center"/>
          </w:tcPr>
          <w:p w14:paraId="26A221CA"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Huynh-</w:t>
            </w:r>
            <w:proofErr w:type="spellStart"/>
            <w:r w:rsidRPr="007A18BD">
              <w:rPr>
                <w:rFonts w:ascii="Arial" w:hAnsi="Arial" w:cs="Arial"/>
                <w:color w:val="000000"/>
                <w:sz w:val="12"/>
                <w:szCs w:val="12"/>
              </w:rPr>
              <w:t>Feldt</w:t>
            </w:r>
            <w:proofErr w:type="spellEnd"/>
          </w:p>
        </w:tc>
        <w:tc>
          <w:tcPr>
            <w:tcW w:w="1495" w:type="dxa"/>
            <w:tcBorders>
              <w:top w:val="nil"/>
              <w:left w:val="nil"/>
              <w:bottom w:val="nil"/>
              <w:right w:val="nil"/>
            </w:tcBorders>
            <w:shd w:val="clear" w:color="auto" w:fill="FFFFFF"/>
            <w:vAlign w:val="center"/>
          </w:tcPr>
          <w:p w14:paraId="34F708D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145.951</w:t>
            </w:r>
          </w:p>
        </w:tc>
        <w:tc>
          <w:tcPr>
            <w:tcW w:w="1012" w:type="dxa"/>
            <w:tcBorders>
              <w:top w:val="nil"/>
              <w:left w:val="nil"/>
              <w:bottom w:val="nil"/>
              <w:right w:val="nil"/>
            </w:tcBorders>
            <w:shd w:val="clear" w:color="auto" w:fill="FFFFFF"/>
            <w:vAlign w:val="center"/>
          </w:tcPr>
          <w:p w14:paraId="041A09E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12" w:type="dxa"/>
            <w:tcBorders>
              <w:top w:val="nil"/>
              <w:left w:val="nil"/>
              <w:bottom w:val="nil"/>
              <w:right w:val="nil"/>
            </w:tcBorders>
            <w:shd w:val="clear" w:color="auto" w:fill="FFFFFF"/>
            <w:vAlign w:val="center"/>
          </w:tcPr>
          <w:p w14:paraId="75F9A8F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1.339</w:t>
            </w:r>
          </w:p>
        </w:tc>
        <w:tc>
          <w:tcPr>
            <w:tcW w:w="1012" w:type="dxa"/>
            <w:tcBorders>
              <w:top w:val="nil"/>
              <w:left w:val="nil"/>
              <w:bottom w:val="nil"/>
              <w:right w:val="nil"/>
            </w:tcBorders>
            <w:shd w:val="clear" w:color="auto" w:fill="FFFFFF"/>
          </w:tcPr>
          <w:p w14:paraId="05D32C33" w14:textId="77777777" w:rsidR="007A18BD" w:rsidRPr="007A18BD" w:rsidRDefault="007A18BD" w:rsidP="007A18BD">
            <w:pPr>
              <w:autoSpaceDE w:val="0"/>
              <w:autoSpaceDN w:val="0"/>
              <w:adjustRightInd w:val="0"/>
              <w:spacing w:after="0" w:line="240" w:lineRule="auto"/>
              <w:rPr>
                <w:sz w:val="24"/>
                <w:szCs w:val="24"/>
              </w:rPr>
            </w:pPr>
          </w:p>
        </w:tc>
        <w:tc>
          <w:tcPr>
            <w:tcW w:w="1012" w:type="dxa"/>
            <w:tcBorders>
              <w:top w:val="nil"/>
              <w:left w:val="nil"/>
              <w:bottom w:val="nil"/>
              <w:right w:val="nil"/>
            </w:tcBorders>
            <w:shd w:val="clear" w:color="auto" w:fill="FFFFFF"/>
          </w:tcPr>
          <w:p w14:paraId="115363BE" w14:textId="77777777" w:rsidR="007A18BD" w:rsidRPr="007A18BD" w:rsidRDefault="007A18BD" w:rsidP="007A18BD">
            <w:pPr>
              <w:autoSpaceDE w:val="0"/>
              <w:autoSpaceDN w:val="0"/>
              <w:adjustRightInd w:val="0"/>
              <w:spacing w:after="0" w:line="240" w:lineRule="auto"/>
              <w:rPr>
                <w:sz w:val="24"/>
                <w:szCs w:val="24"/>
              </w:rPr>
            </w:pPr>
          </w:p>
        </w:tc>
        <w:tc>
          <w:tcPr>
            <w:tcW w:w="1402" w:type="dxa"/>
            <w:tcBorders>
              <w:top w:val="nil"/>
              <w:left w:val="nil"/>
              <w:bottom w:val="nil"/>
              <w:right w:val="nil"/>
            </w:tcBorders>
            <w:shd w:val="clear" w:color="auto" w:fill="FFFFFF"/>
          </w:tcPr>
          <w:p w14:paraId="472620E0" w14:textId="77777777" w:rsidR="007A18BD" w:rsidRPr="007A18BD" w:rsidRDefault="007A18BD" w:rsidP="007A18BD">
            <w:pPr>
              <w:autoSpaceDE w:val="0"/>
              <w:autoSpaceDN w:val="0"/>
              <w:adjustRightInd w:val="0"/>
              <w:spacing w:after="0" w:line="240" w:lineRule="auto"/>
              <w:rPr>
                <w:sz w:val="24"/>
                <w:szCs w:val="24"/>
              </w:rPr>
            </w:pPr>
          </w:p>
        </w:tc>
      </w:tr>
      <w:tr w:rsidR="007A18BD" w:rsidRPr="007A18BD" w14:paraId="7D938F44" w14:textId="77777777">
        <w:trPr>
          <w:cantSplit/>
        </w:trPr>
        <w:tc>
          <w:tcPr>
            <w:tcW w:w="1729" w:type="dxa"/>
            <w:vMerge/>
            <w:tcBorders>
              <w:top w:val="nil"/>
              <w:left w:val="nil"/>
              <w:bottom w:val="double" w:sz="8" w:space="0" w:color="000000"/>
              <w:right w:val="nil"/>
            </w:tcBorders>
            <w:shd w:val="clear" w:color="auto" w:fill="FFFFFF"/>
            <w:vAlign w:val="center"/>
          </w:tcPr>
          <w:p w14:paraId="43DB7233" w14:textId="77777777" w:rsidR="007A18BD" w:rsidRPr="007A18BD" w:rsidRDefault="007A18BD" w:rsidP="007A18BD">
            <w:pPr>
              <w:autoSpaceDE w:val="0"/>
              <w:autoSpaceDN w:val="0"/>
              <w:adjustRightInd w:val="0"/>
              <w:spacing w:after="0" w:line="240" w:lineRule="auto"/>
              <w:rPr>
                <w:sz w:val="24"/>
                <w:szCs w:val="24"/>
              </w:rPr>
            </w:pPr>
          </w:p>
        </w:tc>
        <w:tc>
          <w:tcPr>
            <w:tcW w:w="1480" w:type="dxa"/>
            <w:tcBorders>
              <w:top w:val="nil"/>
              <w:left w:val="nil"/>
              <w:bottom w:val="double" w:sz="8" w:space="0" w:color="000000"/>
              <w:right w:val="nil"/>
            </w:tcBorders>
            <w:shd w:val="clear" w:color="auto" w:fill="FFFFFF"/>
            <w:vAlign w:val="center"/>
          </w:tcPr>
          <w:p w14:paraId="54B8F60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Lower-bound</w:t>
            </w:r>
          </w:p>
        </w:tc>
        <w:tc>
          <w:tcPr>
            <w:tcW w:w="1495" w:type="dxa"/>
            <w:tcBorders>
              <w:top w:val="nil"/>
              <w:left w:val="nil"/>
              <w:bottom w:val="double" w:sz="8" w:space="0" w:color="000000"/>
              <w:right w:val="nil"/>
            </w:tcBorders>
            <w:shd w:val="clear" w:color="auto" w:fill="FFFFFF"/>
            <w:vAlign w:val="center"/>
          </w:tcPr>
          <w:p w14:paraId="56C2584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145.951</w:t>
            </w:r>
          </w:p>
        </w:tc>
        <w:tc>
          <w:tcPr>
            <w:tcW w:w="1012" w:type="dxa"/>
            <w:tcBorders>
              <w:top w:val="nil"/>
              <w:left w:val="nil"/>
              <w:bottom w:val="double" w:sz="8" w:space="0" w:color="000000"/>
              <w:right w:val="nil"/>
            </w:tcBorders>
            <w:shd w:val="clear" w:color="auto" w:fill="FFFFFF"/>
            <w:vAlign w:val="center"/>
          </w:tcPr>
          <w:p w14:paraId="78C1ACC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12" w:type="dxa"/>
            <w:tcBorders>
              <w:top w:val="nil"/>
              <w:left w:val="nil"/>
              <w:bottom w:val="double" w:sz="8" w:space="0" w:color="000000"/>
              <w:right w:val="nil"/>
            </w:tcBorders>
            <w:shd w:val="clear" w:color="auto" w:fill="FFFFFF"/>
            <w:vAlign w:val="center"/>
          </w:tcPr>
          <w:p w14:paraId="390E3A5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1.339</w:t>
            </w:r>
          </w:p>
        </w:tc>
        <w:tc>
          <w:tcPr>
            <w:tcW w:w="1012" w:type="dxa"/>
            <w:tcBorders>
              <w:top w:val="nil"/>
              <w:left w:val="nil"/>
              <w:bottom w:val="double" w:sz="8" w:space="0" w:color="000000"/>
              <w:right w:val="nil"/>
            </w:tcBorders>
            <w:shd w:val="clear" w:color="auto" w:fill="FFFFFF"/>
          </w:tcPr>
          <w:p w14:paraId="71E0F2BF" w14:textId="77777777" w:rsidR="007A18BD" w:rsidRPr="007A18BD" w:rsidRDefault="007A18BD" w:rsidP="007A18BD">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5DCD6CBD" w14:textId="77777777" w:rsidR="007A18BD" w:rsidRPr="007A18BD" w:rsidRDefault="007A18BD" w:rsidP="007A18BD">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2CD18978" w14:textId="77777777" w:rsidR="007A18BD" w:rsidRPr="007A18BD" w:rsidRDefault="007A18BD" w:rsidP="007A18BD">
            <w:pPr>
              <w:autoSpaceDE w:val="0"/>
              <w:autoSpaceDN w:val="0"/>
              <w:adjustRightInd w:val="0"/>
              <w:spacing w:after="0" w:line="240" w:lineRule="auto"/>
              <w:rPr>
                <w:sz w:val="24"/>
                <w:szCs w:val="24"/>
              </w:rPr>
            </w:pPr>
          </w:p>
        </w:tc>
      </w:tr>
    </w:tbl>
    <w:p w14:paraId="20EC1945" w14:textId="77777777" w:rsidR="007A18BD" w:rsidRPr="007A18BD" w:rsidRDefault="007A18BD" w:rsidP="007A18BD">
      <w:pPr>
        <w:autoSpaceDE w:val="0"/>
        <w:autoSpaceDN w:val="0"/>
        <w:adjustRightInd w:val="0"/>
        <w:spacing w:after="0" w:line="240" w:lineRule="auto"/>
        <w:rPr>
          <w:sz w:val="24"/>
          <w:szCs w:val="24"/>
        </w:rPr>
      </w:pPr>
    </w:p>
    <w:p w14:paraId="1C921F65" w14:textId="77777777" w:rsidR="007A18BD" w:rsidRPr="007A18BD" w:rsidRDefault="007A18BD" w:rsidP="007A18BD">
      <w:pPr>
        <w:autoSpaceDE w:val="0"/>
        <w:autoSpaceDN w:val="0"/>
        <w:adjustRightInd w:val="0"/>
        <w:spacing w:after="0" w:line="240" w:lineRule="auto"/>
        <w:rPr>
          <w:sz w:val="24"/>
          <w:szCs w:val="24"/>
        </w:rPr>
      </w:pPr>
    </w:p>
    <w:tbl>
      <w:tblPr>
        <w:tblW w:w="101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29"/>
        <w:gridCol w:w="1433"/>
        <w:gridCol w:w="1496"/>
        <w:gridCol w:w="1013"/>
        <w:gridCol w:w="1013"/>
        <w:gridCol w:w="1013"/>
        <w:gridCol w:w="1013"/>
        <w:gridCol w:w="1403"/>
      </w:tblGrid>
      <w:tr w:rsidR="007A18BD" w:rsidRPr="007A18BD" w14:paraId="09011C3C" w14:textId="77777777">
        <w:trPr>
          <w:cantSplit/>
        </w:trPr>
        <w:tc>
          <w:tcPr>
            <w:tcW w:w="10107" w:type="dxa"/>
            <w:gridSpan w:val="8"/>
            <w:tcBorders>
              <w:top w:val="nil"/>
              <w:left w:val="nil"/>
              <w:bottom w:val="nil"/>
              <w:right w:val="nil"/>
            </w:tcBorders>
            <w:shd w:val="clear" w:color="auto" w:fill="FFFFFF"/>
          </w:tcPr>
          <w:p w14:paraId="2CCB296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Tests of Within-Subjects Contrasts</w:t>
            </w:r>
          </w:p>
        </w:tc>
      </w:tr>
      <w:tr w:rsidR="007A18BD" w:rsidRPr="007A18BD" w14:paraId="6FEF4D70" w14:textId="77777777">
        <w:trPr>
          <w:cantSplit/>
        </w:trPr>
        <w:tc>
          <w:tcPr>
            <w:tcW w:w="10107" w:type="dxa"/>
            <w:gridSpan w:val="8"/>
            <w:tcBorders>
              <w:top w:val="nil"/>
              <w:left w:val="nil"/>
              <w:bottom w:val="nil"/>
              <w:right w:val="nil"/>
            </w:tcBorders>
            <w:shd w:val="clear" w:color="auto" w:fill="FFFFFF"/>
            <w:vAlign w:val="bottom"/>
          </w:tcPr>
          <w:p w14:paraId="0AA4D0EA"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w:t>
            </w:r>
            <w:proofErr w:type="spellStart"/>
            <w:r w:rsidRPr="007A18BD">
              <w:rPr>
                <w:rFonts w:ascii="Arial" w:hAnsi="Arial" w:cs="Arial"/>
                <w:color w:val="000000"/>
                <w:sz w:val="12"/>
                <w:szCs w:val="12"/>
                <w:highlight w:val="white"/>
              </w:rPr>
              <w:t>IDt</w:t>
            </w:r>
            <w:proofErr w:type="spellEnd"/>
            <w:r w:rsidRPr="007A18BD">
              <w:rPr>
                <w:rFonts w:ascii="Arial" w:hAnsi="Arial" w:cs="Arial"/>
                <w:color w:val="000000"/>
                <w:sz w:val="12"/>
                <w:szCs w:val="12"/>
                <w:highlight w:val="white"/>
              </w:rPr>
              <w:t xml:space="preserve">  </w:t>
            </w:r>
          </w:p>
        </w:tc>
      </w:tr>
      <w:tr w:rsidR="007A18BD" w:rsidRPr="007A18BD" w14:paraId="5FC3209B" w14:textId="77777777">
        <w:trPr>
          <w:cantSplit/>
        </w:trPr>
        <w:tc>
          <w:tcPr>
            <w:tcW w:w="1729" w:type="dxa"/>
            <w:tcBorders>
              <w:top w:val="double" w:sz="8" w:space="0" w:color="000000"/>
              <w:left w:val="nil"/>
              <w:bottom w:val="single" w:sz="16" w:space="0" w:color="000000"/>
              <w:right w:val="nil"/>
            </w:tcBorders>
            <w:shd w:val="clear" w:color="auto" w:fill="FFFFFF"/>
          </w:tcPr>
          <w:p w14:paraId="4A7AB6E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Source</w:t>
            </w:r>
          </w:p>
        </w:tc>
        <w:tc>
          <w:tcPr>
            <w:tcW w:w="1433" w:type="dxa"/>
            <w:tcBorders>
              <w:top w:val="double" w:sz="8" w:space="0" w:color="000000"/>
              <w:left w:val="nil"/>
              <w:bottom w:val="single" w:sz="16" w:space="0" w:color="000000"/>
              <w:right w:val="nil"/>
            </w:tcBorders>
            <w:shd w:val="clear" w:color="auto" w:fill="FFFFFF"/>
          </w:tcPr>
          <w:p w14:paraId="60C68C82"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w:t>
            </w:r>
          </w:p>
        </w:tc>
        <w:tc>
          <w:tcPr>
            <w:tcW w:w="1495" w:type="dxa"/>
            <w:tcBorders>
              <w:top w:val="double" w:sz="8" w:space="0" w:color="000000"/>
              <w:left w:val="nil"/>
              <w:bottom w:val="single" w:sz="16" w:space="0" w:color="000000"/>
              <w:right w:val="nil"/>
            </w:tcBorders>
            <w:shd w:val="clear" w:color="auto" w:fill="FFFFFF"/>
          </w:tcPr>
          <w:p w14:paraId="3C094EF6"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Type III Sum of Squares</w:t>
            </w:r>
          </w:p>
        </w:tc>
        <w:tc>
          <w:tcPr>
            <w:tcW w:w="1012" w:type="dxa"/>
            <w:tcBorders>
              <w:top w:val="double" w:sz="8" w:space="0" w:color="000000"/>
              <w:left w:val="nil"/>
              <w:bottom w:val="single" w:sz="16" w:space="0" w:color="000000"/>
              <w:right w:val="nil"/>
            </w:tcBorders>
            <w:shd w:val="clear" w:color="auto" w:fill="FFFFFF"/>
          </w:tcPr>
          <w:p w14:paraId="4C27173F"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7A18BD">
              <w:rPr>
                <w:rFonts w:ascii="Arial" w:hAnsi="Arial" w:cs="Arial"/>
                <w:color w:val="000000"/>
                <w:sz w:val="12"/>
                <w:szCs w:val="12"/>
              </w:rPr>
              <w:t>df</w:t>
            </w:r>
            <w:proofErr w:type="spellEnd"/>
          </w:p>
        </w:tc>
        <w:tc>
          <w:tcPr>
            <w:tcW w:w="1012" w:type="dxa"/>
            <w:tcBorders>
              <w:top w:val="double" w:sz="8" w:space="0" w:color="000000"/>
              <w:left w:val="nil"/>
              <w:bottom w:val="single" w:sz="16" w:space="0" w:color="000000"/>
              <w:right w:val="nil"/>
            </w:tcBorders>
            <w:shd w:val="clear" w:color="auto" w:fill="FFFFFF"/>
          </w:tcPr>
          <w:p w14:paraId="12B3AA99"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11A479D7"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6DE2E0C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33D7256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Partial Eta Squared</w:t>
            </w:r>
          </w:p>
        </w:tc>
      </w:tr>
      <w:tr w:rsidR="007A18BD" w:rsidRPr="007A18BD" w14:paraId="5AC20E20" w14:textId="77777777">
        <w:trPr>
          <w:cantSplit/>
        </w:trPr>
        <w:tc>
          <w:tcPr>
            <w:tcW w:w="1729" w:type="dxa"/>
            <w:tcBorders>
              <w:top w:val="single" w:sz="16" w:space="0" w:color="000000"/>
              <w:left w:val="nil"/>
              <w:bottom w:val="nil"/>
              <w:right w:val="nil"/>
            </w:tcBorders>
            <w:shd w:val="clear" w:color="auto" w:fill="FFFFFF"/>
            <w:vAlign w:val="center"/>
          </w:tcPr>
          <w:p w14:paraId="5BC6D6F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w:t>
            </w:r>
          </w:p>
        </w:tc>
        <w:tc>
          <w:tcPr>
            <w:tcW w:w="1433" w:type="dxa"/>
            <w:tcBorders>
              <w:top w:val="single" w:sz="16" w:space="0" w:color="000000"/>
              <w:left w:val="nil"/>
              <w:bottom w:val="nil"/>
              <w:right w:val="nil"/>
            </w:tcBorders>
            <w:shd w:val="clear" w:color="auto" w:fill="FFFFFF"/>
            <w:vAlign w:val="center"/>
          </w:tcPr>
          <w:p w14:paraId="76328B5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Level 1 vs. Level 2</w:t>
            </w:r>
          </w:p>
        </w:tc>
        <w:tc>
          <w:tcPr>
            <w:tcW w:w="1495" w:type="dxa"/>
            <w:tcBorders>
              <w:top w:val="single" w:sz="16" w:space="0" w:color="000000"/>
              <w:left w:val="nil"/>
              <w:bottom w:val="nil"/>
              <w:right w:val="nil"/>
            </w:tcBorders>
            <w:shd w:val="clear" w:color="auto" w:fill="FFFFFF"/>
            <w:vAlign w:val="center"/>
          </w:tcPr>
          <w:p w14:paraId="0C1863D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9.702</w:t>
            </w:r>
          </w:p>
        </w:tc>
        <w:tc>
          <w:tcPr>
            <w:tcW w:w="1012" w:type="dxa"/>
            <w:tcBorders>
              <w:top w:val="single" w:sz="16" w:space="0" w:color="000000"/>
              <w:left w:val="nil"/>
              <w:bottom w:val="nil"/>
              <w:right w:val="nil"/>
            </w:tcBorders>
            <w:shd w:val="clear" w:color="auto" w:fill="FFFFFF"/>
            <w:vAlign w:val="center"/>
          </w:tcPr>
          <w:p w14:paraId="1EBC1EC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31F59E0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9.702</w:t>
            </w:r>
          </w:p>
        </w:tc>
        <w:tc>
          <w:tcPr>
            <w:tcW w:w="1012" w:type="dxa"/>
            <w:tcBorders>
              <w:top w:val="single" w:sz="16" w:space="0" w:color="000000"/>
              <w:left w:val="nil"/>
              <w:bottom w:val="nil"/>
              <w:right w:val="nil"/>
            </w:tcBorders>
            <w:shd w:val="clear" w:color="auto" w:fill="FFFFFF"/>
            <w:vAlign w:val="center"/>
          </w:tcPr>
          <w:p w14:paraId="36BCFF7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3.623</w:t>
            </w:r>
          </w:p>
        </w:tc>
        <w:tc>
          <w:tcPr>
            <w:tcW w:w="1012" w:type="dxa"/>
            <w:tcBorders>
              <w:top w:val="single" w:sz="16" w:space="0" w:color="000000"/>
              <w:left w:val="nil"/>
              <w:bottom w:val="nil"/>
              <w:right w:val="nil"/>
            </w:tcBorders>
            <w:shd w:val="clear" w:color="auto" w:fill="FFFFFF"/>
            <w:vAlign w:val="center"/>
          </w:tcPr>
          <w:p w14:paraId="0BA1283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.060</w:t>
            </w:r>
          </w:p>
        </w:tc>
        <w:tc>
          <w:tcPr>
            <w:tcW w:w="1402" w:type="dxa"/>
            <w:tcBorders>
              <w:top w:val="single" w:sz="16" w:space="0" w:color="000000"/>
              <w:left w:val="nil"/>
              <w:bottom w:val="nil"/>
              <w:right w:val="nil"/>
            </w:tcBorders>
            <w:shd w:val="clear" w:color="auto" w:fill="FFFFFF"/>
            <w:vAlign w:val="center"/>
          </w:tcPr>
          <w:p w14:paraId="408F768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.032</w:t>
            </w:r>
          </w:p>
        </w:tc>
      </w:tr>
      <w:tr w:rsidR="007A18BD" w:rsidRPr="007A18BD" w14:paraId="067595C1" w14:textId="77777777">
        <w:trPr>
          <w:cantSplit/>
        </w:trPr>
        <w:tc>
          <w:tcPr>
            <w:tcW w:w="1729" w:type="dxa"/>
            <w:tcBorders>
              <w:top w:val="nil"/>
              <w:left w:val="nil"/>
              <w:bottom w:val="nil"/>
              <w:right w:val="nil"/>
            </w:tcBorders>
            <w:shd w:val="clear" w:color="auto" w:fill="FFFFFF"/>
            <w:vAlign w:val="center"/>
          </w:tcPr>
          <w:p w14:paraId="61A4C49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 xml:space="preserve">stage * </w:t>
            </w:r>
            <w:proofErr w:type="spellStart"/>
            <w:r w:rsidRPr="007A18BD">
              <w:rPr>
                <w:rFonts w:ascii="Arial" w:hAnsi="Arial" w:cs="Arial"/>
                <w:color w:val="000000"/>
                <w:sz w:val="12"/>
                <w:szCs w:val="12"/>
              </w:rPr>
              <w:t>gameno</w:t>
            </w:r>
            <w:proofErr w:type="spellEnd"/>
          </w:p>
        </w:tc>
        <w:tc>
          <w:tcPr>
            <w:tcW w:w="1433" w:type="dxa"/>
            <w:tcBorders>
              <w:top w:val="nil"/>
              <w:left w:val="nil"/>
              <w:bottom w:val="nil"/>
              <w:right w:val="nil"/>
            </w:tcBorders>
            <w:shd w:val="clear" w:color="auto" w:fill="FFFFFF"/>
            <w:vAlign w:val="center"/>
          </w:tcPr>
          <w:p w14:paraId="0917462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Level 1 vs. Level 2</w:t>
            </w:r>
          </w:p>
        </w:tc>
        <w:tc>
          <w:tcPr>
            <w:tcW w:w="1495" w:type="dxa"/>
            <w:tcBorders>
              <w:top w:val="nil"/>
              <w:left w:val="nil"/>
              <w:bottom w:val="nil"/>
              <w:right w:val="nil"/>
            </w:tcBorders>
            <w:shd w:val="clear" w:color="auto" w:fill="FFFFFF"/>
            <w:vAlign w:val="center"/>
          </w:tcPr>
          <w:p w14:paraId="5CEA0EF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14.078</w:t>
            </w:r>
          </w:p>
        </w:tc>
        <w:tc>
          <w:tcPr>
            <w:tcW w:w="1012" w:type="dxa"/>
            <w:tcBorders>
              <w:top w:val="nil"/>
              <w:left w:val="nil"/>
              <w:bottom w:val="nil"/>
              <w:right w:val="nil"/>
            </w:tcBorders>
            <w:shd w:val="clear" w:color="auto" w:fill="FFFFFF"/>
            <w:vAlign w:val="center"/>
          </w:tcPr>
          <w:p w14:paraId="1A4D15A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1A44DED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14.078</w:t>
            </w:r>
          </w:p>
        </w:tc>
        <w:tc>
          <w:tcPr>
            <w:tcW w:w="1012" w:type="dxa"/>
            <w:tcBorders>
              <w:top w:val="nil"/>
              <w:left w:val="nil"/>
              <w:bottom w:val="nil"/>
              <w:right w:val="nil"/>
            </w:tcBorders>
            <w:shd w:val="clear" w:color="auto" w:fill="FFFFFF"/>
            <w:vAlign w:val="center"/>
          </w:tcPr>
          <w:p w14:paraId="5F26C8C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5.257</w:t>
            </w:r>
          </w:p>
        </w:tc>
        <w:tc>
          <w:tcPr>
            <w:tcW w:w="1012" w:type="dxa"/>
            <w:tcBorders>
              <w:top w:val="nil"/>
              <w:left w:val="nil"/>
              <w:bottom w:val="nil"/>
              <w:right w:val="nil"/>
            </w:tcBorders>
            <w:shd w:val="clear" w:color="auto" w:fill="FFFFFF"/>
            <w:vAlign w:val="center"/>
          </w:tcPr>
          <w:p w14:paraId="6DF099B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.024</w:t>
            </w:r>
          </w:p>
        </w:tc>
        <w:tc>
          <w:tcPr>
            <w:tcW w:w="1402" w:type="dxa"/>
            <w:tcBorders>
              <w:top w:val="nil"/>
              <w:left w:val="nil"/>
              <w:bottom w:val="nil"/>
              <w:right w:val="nil"/>
            </w:tcBorders>
            <w:shd w:val="clear" w:color="auto" w:fill="FFFFFF"/>
            <w:vAlign w:val="center"/>
          </w:tcPr>
          <w:p w14:paraId="4245AFC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.046</w:t>
            </w:r>
          </w:p>
        </w:tc>
      </w:tr>
      <w:tr w:rsidR="007A18BD" w:rsidRPr="007A18BD" w14:paraId="6F9E17BD" w14:textId="77777777">
        <w:trPr>
          <w:cantSplit/>
        </w:trPr>
        <w:tc>
          <w:tcPr>
            <w:tcW w:w="1729" w:type="dxa"/>
            <w:tcBorders>
              <w:top w:val="nil"/>
              <w:left w:val="nil"/>
              <w:bottom w:val="nil"/>
              <w:right w:val="nil"/>
            </w:tcBorders>
            <w:shd w:val="clear" w:color="auto" w:fill="FFFFFF"/>
            <w:vAlign w:val="center"/>
          </w:tcPr>
          <w:p w14:paraId="67FEB78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condition</w:t>
            </w:r>
          </w:p>
        </w:tc>
        <w:tc>
          <w:tcPr>
            <w:tcW w:w="1433" w:type="dxa"/>
            <w:tcBorders>
              <w:top w:val="nil"/>
              <w:left w:val="nil"/>
              <w:bottom w:val="nil"/>
              <w:right w:val="nil"/>
            </w:tcBorders>
            <w:shd w:val="clear" w:color="auto" w:fill="FFFFFF"/>
            <w:vAlign w:val="center"/>
          </w:tcPr>
          <w:p w14:paraId="31D3622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Level 1 vs. Level 2</w:t>
            </w:r>
          </w:p>
        </w:tc>
        <w:tc>
          <w:tcPr>
            <w:tcW w:w="1495" w:type="dxa"/>
            <w:tcBorders>
              <w:top w:val="nil"/>
              <w:left w:val="nil"/>
              <w:bottom w:val="nil"/>
              <w:right w:val="nil"/>
            </w:tcBorders>
            <w:shd w:val="clear" w:color="auto" w:fill="FFFFFF"/>
            <w:vAlign w:val="center"/>
          </w:tcPr>
          <w:p w14:paraId="156A31A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25.342</w:t>
            </w:r>
          </w:p>
        </w:tc>
        <w:tc>
          <w:tcPr>
            <w:tcW w:w="1012" w:type="dxa"/>
            <w:tcBorders>
              <w:top w:val="nil"/>
              <w:left w:val="nil"/>
              <w:bottom w:val="nil"/>
              <w:right w:val="nil"/>
            </w:tcBorders>
            <w:shd w:val="clear" w:color="auto" w:fill="FFFFFF"/>
            <w:vAlign w:val="center"/>
          </w:tcPr>
          <w:p w14:paraId="26000E0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6B267F5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25.342</w:t>
            </w:r>
          </w:p>
        </w:tc>
        <w:tc>
          <w:tcPr>
            <w:tcW w:w="1012" w:type="dxa"/>
            <w:tcBorders>
              <w:top w:val="nil"/>
              <w:left w:val="nil"/>
              <w:bottom w:val="nil"/>
              <w:right w:val="nil"/>
            </w:tcBorders>
            <w:shd w:val="clear" w:color="auto" w:fill="FFFFFF"/>
            <w:vAlign w:val="center"/>
          </w:tcPr>
          <w:p w14:paraId="3EEF851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9.463</w:t>
            </w:r>
          </w:p>
        </w:tc>
        <w:tc>
          <w:tcPr>
            <w:tcW w:w="1012" w:type="dxa"/>
            <w:tcBorders>
              <w:top w:val="nil"/>
              <w:left w:val="nil"/>
              <w:bottom w:val="nil"/>
              <w:right w:val="nil"/>
            </w:tcBorders>
            <w:shd w:val="clear" w:color="auto" w:fill="FFFFFF"/>
            <w:vAlign w:val="center"/>
          </w:tcPr>
          <w:p w14:paraId="05D2B46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.003</w:t>
            </w:r>
          </w:p>
        </w:tc>
        <w:tc>
          <w:tcPr>
            <w:tcW w:w="1402" w:type="dxa"/>
            <w:tcBorders>
              <w:top w:val="nil"/>
              <w:left w:val="nil"/>
              <w:bottom w:val="nil"/>
              <w:right w:val="nil"/>
            </w:tcBorders>
            <w:shd w:val="clear" w:color="auto" w:fill="FFFFFF"/>
            <w:vAlign w:val="center"/>
          </w:tcPr>
          <w:p w14:paraId="7F5EB6F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.080</w:t>
            </w:r>
          </w:p>
        </w:tc>
      </w:tr>
      <w:tr w:rsidR="007A18BD" w:rsidRPr="007A18BD" w14:paraId="08A7C085" w14:textId="77777777">
        <w:trPr>
          <w:cantSplit/>
        </w:trPr>
        <w:tc>
          <w:tcPr>
            <w:tcW w:w="1729" w:type="dxa"/>
            <w:tcBorders>
              <w:top w:val="nil"/>
              <w:left w:val="nil"/>
              <w:bottom w:val="nil"/>
              <w:right w:val="nil"/>
            </w:tcBorders>
            <w:shd w:val="clear" w:color="auto" w:fill="FFFFFF"/>
            <w:vAlign w:val="center"/>
          </w:tcPr>
          <w:p w14:paraId="1F01B129"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rich</w:t>
            </w:r>
          </w:p>
        </w:tc>
        <w:tc>
          <w:tcPr>
            <w:tcW w:w="1433" w:type="dxa"/>
            <w:tcBorders>
              <w:top w:val="nil"/>
              <w:left w:val="nil"/>
              <w:bottom w:val="nil"/>
              <w:right w:val="nil"/>
            </w:tcBorders>
            <w:shd w:val="clear" w:color="auto" w:fill="FFFFFF"/>
            <w:vAlign w:val="center"/>
          </w:tcPr>
          <w:p w14:paraId="1EF6435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Level 1 vs. Level 2</w:t>
            </w:r>
          </w:p>
        </w:tc>
        <w:tc>
          <w:tcPr>
            <w:tcW w:w="1495" w:type="dxa"/>
            <w:tcBorders>
              <w:top w:val="nil"/>
              <w:left w:val="nil"/>
              <w:bottom w:val="nil"/>
              <w:right w:val="nil"/>
            </w:tcBorders>
            <w:shd w:val="clear" w:color="auto" w:fill="FFFFFF"/>
            <w:vAlign w:val="center"/>
          </w:tcPr>
          <w:p w14:paraId="68824B7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69957BB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w:t>
            </w:r>
          </w:p>
        </w:tc>
        <w:tc>
          <w:tcPr>
            <w:tcW w:w="1012" w:type="dxa"/>
            <w:tcBorders>
              <w:top w:val="nil"/>
              <w:left w:val="nil"/>
              <w:bottom w:val="nil"/>
              <w:right w:val="nil"/>
            </w:tcBorders>
            <w:shd w:val="clear" w:color="auto" w:fill="FFFFFF"/>
            <w:vAlign w:val="center"/>
          </w:tcPr>
          <w:p w14:paraId="26B87F9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0F028DD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7008DC8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1F011C4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4B583A41" w14:textId="77777777">
        <w:trPr>
          <w:cantSplit/>
        </w:trPr>
        <w:tc>
          <w:tcPr>
            <w:tcW w:w="1729" w:type="dxa"/>
            <w:tcBorders>
              <w:top w:val="nil"/>
              <w:left w:val="nil"/>
              <w:bottom w:val="nil"/>
              <w:right w:val="nil"/>
            </w:tcBorders>
            <w:shd w:val="clear" w:color="auto" w:fill="FFFFFF"/>
            <w:vAlign w:val="center"/>
          </w:tcPr>
          <w:p w14:paraId="26915C2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 * condition  *  rich</w:t>
            </w:r>
          </w:p>
        </w:tc>
        <w:tc>
          <w:tcPr>
            <w:tcW w:w="1433" w:type="dxa"/>
            <w:tcBorders>
              <w:top w:val="nil"/>
              <w:left w:val="nil"/>
              <w:bottom w:val="nil"/>
              <w:right w:val="nil"/>
            </w:tcBorders>
            <w:shd w:val="clear" w:color="auto" w:fill="FFFFFF"/>
            <w:vAlign w:val="center"/>
          </w:tcPr>
          <w:p w14:paraId="3189E41E"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Level 1 vs. Level 2</w:t>
            </w:r>
          </w:p>
        </w:tc>
        <w:tc>
          <w:tcPr>
            <w:tcW w:w="1495" w:type="dxa"/>
            <w:tcBorders>
              <w:top w:val="nil"/>
              <w:left w:val="nil"/>
              <w:bottom w:val="nil"/>
              <w:right w:val="nil"/>
            </w:tcBorders>
            <w:shd w:val="clear" w:color="auto" w:fill="FFFFFF"/>
            <w:vAlign w:val="center"/>
          </w:tcPr>
          <w:p w14:paraId="12012E7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52603D5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w:t>
            </w:r>
          </w:p>
        </w:tc>
        <w:tc>
          <w:tcPr>
            <w:tcW w:w="1012" w:type="dxa"/>
            <w:tcBorders>
              <w:top w:val="nil"/>
              <w:left w:val="nil"/>
              <w:bottom w:val="nil"/>
              <w:right w:val="nil"/>
            </w:tcBorders>
            <w:shd w:val="clear" w:color="auto" w:fill="FFFFFF"/>
            <w:vAlign w:val="center"/>
          </w:tcPr>
          <w:p w14:paraId="511EB9C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22C8F7F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12DD397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4BF32ED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3D7E3ED7" w14:textId="77777777">
        <w:trPr>
          <w:cantSplit/>
        </w:trPr>
        <w:tc>
          <w:tcPr>
            <w:tcW w:w="1729" w:type="dxa"/>
            <w:tcBorders>
              <w:top w:val="nil"/>
              <w:left w:val="nil"/>
              <w:bottom w:val="double" w:sz="8" w:space="0" w:color="000000"/>
              <w:right w:val="nil"/>
            </w:tcBorders>
            <w:shd w:val="clear" w:color="auto" w:fill="FFFFFF"/>
            <w:vAlign w:val="center"/>
          </w:tcPr>
          <w:p w14:paraId="12BFB52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Error(stage)</w:t>
            </w:r>
          </w:p>
        </w:tc>
        <w:tc>
          <w:tcPr>
            <w:tcW w:w="1433" w:type="dxa"/>
            <w:tcBorders>
              <w:top w:val="nil"/>
              <w:left w:val="nil"/>
              <w:bottom w:val="double" w:sz="8" w:space="0" w:color="000000"/>
              <w:right w:val="nil"/>
            </w:tcBorders>
            <w:shd w:val="clear" w:color="auto" w:fill="FFFFFF"/>
            <w:vAlign w:val="center"/>
          </w:tcPr>
          <w:p w14:paraId="5F9504A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Level 1 vs. Level 2</w:t>
            </w:r>
          </w:p>
        </w:tc>
        <w:tc>
          <w:tcPr>
            <w:tcW w:w="1495" w:type="dxa"/>
            <w:tcBorders>
              <w:top w:val="nil"/>
              <w:left w:val="nil"/>
              <w:bottom w:val="double" w:sz="8" w:space="0" w:color="000000"/>
              <w:right w:val="nil"/>
            </w:tcBorders>
            <w:shd w:val="clear" w:color="auto" w:fill="FFFFFF"/>
            <w:vAlign w:val="center"/>
          </w:tcPr>
          <w:p w14:paraId="72DFC3E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291.903</w:t>
            </w:r>
          </w:p>
        </w:tc>
        <w:tc>
          <w:tcPr>
            <w:tcW w:w="1012" w:type="dxa"/>
            <w:tcBorders>
              <w:top w:val="nil"/>
              <w:left w:val="nil"/>
              <w:bottom w:val="double" w:sz="8" w:space="0" w:color="000000"/>
              <w:right w:val="nil"/>
            </w:tcBorders>
            <w:shd w:val="clear" w:color="auto" w:fill="FFFFFF"/>
            <w:vAlign w:val="center"/>
          </w:tcPr>
          <w:p w14:paraId="0D6B0A8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w:t>
            </w:r>
          </w:p>
        </w:tc>
        <w:tc>
          <w:tcPr>
            <w:tcW w:w="1012" w:type="dxa"/>
            <w:tcBorders>
              <w:top w:val="nil"/>
              <w:left w:val="nil"/>
              <w:bottom w:val="double" w:sz="8" w:space="0" w:color="000000"/>
              <w:right w:val="nil"/>
            </w:tcBorders>
            <w:shd w:val="clear" w:color="auto" w:fill="FFFFFF"/>
            <w:vAlign w:val="center"/>
          </w:tcPr>
          <w:p w14:paraId="5E7E8FF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2.678</w:t>
            </w:r>
          </w:p>
        </w:tc>
        <w:tc>
          <w:tcPr>
            <w:tcW w:w="1012" w:type="dxa"/>
            <w:tcBorders>
              <w:top w:val="nil"/>
              <w:left w:val="nil"/>
              <w:bottom w:val="double" w:sz="8" w:space="0" w:color="000000"/>
              <w:right w:val="nil"/>
            </w:tcBorders>
            <w:shd w:val="clear" w:color="auto" w:fill="FFFFFF"/>
          </w:tcPr>
          <w:p w14:paraId="3865CACD" w14:textId="77777777" w:rsidR="007A18BD" w:rsidRPr="007A18BD" w:rsidRDefault="007A18BD" w:rsidP="007A18BD">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3421ECAC" w14:textId="77777777" w:rsidR="007A18BD" w:rsidRPr="007A18BD" w:rsidRDefault="007A18BD" w:rsidP="007A18BD">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14813FEE" w14:textId="77777777" w:rsidR="007A18BD" w:rsidRPr="007A18BD" w:rsidRDefault="007A18BD" w:rsidP="007A18BD">
            <w:pPr>
              <w:autoSpaceDE w:val="0"/>
              <w:autoSpaceDN w:val="0"/>
              <w:adjustRightInd w:val="0"/>
              <w:spacing w:after="0" w:line="240" w:lineRule="auto"/>
              <w:rPr>
                <w:sz w:val="24"/>
                <w:szCs w:val="24"/>
              </w:rPr>
            </w:pPr>
          </w:p>
        </w:tc>
      </w:tr>
    </w:tbl>
    <w:p w14:paraId="2F3D8C7B" w14:textId="77777777" w:rsidR="007A18BD" w:rsidRPr="007A18BD" w:rsidRDefault="007A18BD" w:rsidP="007A18BD">
      <w:pPr>
        <w:autoSpaceDE w:val="0"/>
        <w:autoSpaceDN w:val="0"/>
        <w:adjustRightInd w:val="0"/>
        <w:spacing w:after="0" w:line="240" w:lineRule="auto"/>
        <w:rPr>
          <w:sz w:val="24"/>
          <w:szCs w:val="24"/>
        </w:rPr>
      </w:pPr>
    </w:p>
    <w:p w14:paraId="6743245F" w14:textId="77777777" w:rsidR="007A18BD" w:rsidRPr="007A18BD" w:rsidRDefault="007A18BD" w:rsidP="007A18BD">
      <w:pPr>
        <w:autoSpaceDE w:val="0"/>
        <w:autoSpaceDN w:val="0"/>
        <w:adjustRightInd w:val="0"/>
        <w:spacing w:after="0" w:line="240" w:lineRule="auto"/>
        <w:rPr>
          <w:sz w:val="24"/>
          <w:szCs w:val="24"/>
        </w:rPr>
      </w:pPr>
    </w:p>
    <w:tbl>
      <w:tblPr>
        <w:tblW w:w="8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21"/>
        <w:gridCol w:w="1495"/>
        <w:gridCol w:w="1013"/>
        <w:gridCol w:w="1013"/>
        <w:gridCol w:w="1013"/>
        <w:gridCol w:w="1013"/>
        <w:gridCol w:w="1403"/>
      </w:tblGrid>
      <w:tr w:rsidR="007A18BD" w:rsidRPr="007A18BD" w14:paraId="7CF0544D" w14:textId="77777777">
        <w:trPr>
          <w:cantSplit/>
        </w:trPr>
        <w:tc>
          <w:tcPr>
            <w:tcW w:w="8066" w:type="dxa"/>
            <w:gridSpan w:val="7"/>
            <w:tcBorders>
              <w:top w:val="nil"/>
              <w:left w:val="nil"/>
              <w:bottom w:val="nil"/>
              <w:right w:val="nil"/>
            </w:tcBorders>
            <w:shd w:val="clear" w:color="auto" w:fill="FFFFFF"/>
          </w:tcPr>
          <w:p w14:paraId="15D73A9D"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Tests of Between-Subjects Effects</w:t>
            </w:r>
          </w:p>
        </w:tc>
      </w:tr>
      <w:tr w:rsidR="007A18BD" w:rsidRPr="007A18BD" w14:paraId="48555B82" w14:textId="77777777">
        <w:trPr>
          <w:cantSplit/>
        </w:trPr>
        <w:tc>
          <w:tcPr>
            <w:tcW w:w="8066" w:type="dxa"/>
            <w:gridSpan w:val="7"/>
            <w:tcBorders>
              <w:top w:val="nil"/>
              <w:left w:val="nil"/>
              <w:bottom w:val="nil"/>
              <w:right w:val="nil"/>
            </w:tcBorders>
            <w:shd w:val="clear" w:color="auto" w:fill="FFFFFF"/>
            <w:vAlign w:val="bottom"/>
          </w:tcPr>
          <w:p w14:paraId="2ADF01D0"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w:t>
            </w:r>
            <w:proofErr w:type="spellStart"/>
            <w:r w:rsidRPr="007A18BD">
              <w:rPr>
                <w:rFonts w:ascii="Arial" w:hAnsi="Arial" w:cs="Arial"/>
                <w:color w:val="000000"/>
                <w:sz w:val="12"/>
                <w:szCs w:val="12"/>
                <w:highlight w:val="white"/>
              </w:rPr>
              <w:t>IDt</w:t>
            </w:r>
            <w:proofErr w:type="spellEnd"/>
            <w:r w:rsidRPr="007A18BD">
              <w:rPr>
                <w:rFonts w:ascii="Arial" w:hAnsi="Arial" w:cs="Arial"/>
                <w:color w:val="000000"/>
                <w:sz w:val="12"/>
                <w:szCs w:val="12"/>
                <w:highlight w:val="white"/>
              </w:rPr>
              <w:t xml:space="preserve">  </w:t>
            </w:r>
          </w:p>
        </w:tc>
      </w:tr>
      <w:tr w:rsidR="007A18BD" w:rsidRPr="007A18BD" w14:paraId="770FCCCD" w14:textId="77777777">
        <w:trPr>
          <w:cantSplit/>
        </w:trPr>
        <w:tc>
          <w:tcPr>
            <w:tcW w:w="8066" w:type="dxa"/>
            <w:gridSpan w:val="7"/>
            <w:tcBorders>
              <w:top w:val="nil"/>
              <w:left w:val="nil"/>
              <w:bottom w:val="nil"/>
              <w:right w:val="nil"/>
            </w:tcBorders>
            <w:shd w:val="clear" w:color="auto" w:fill="FFFFFF"/>
            <w:vAlign w:val="bottom"/>
          </w:tcPr>
          <w:p w14:paraId="0DA466FE"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Transformed Variable:   Average  </w:t>
            </w:r>
          </w:p>
        </w:tc>
      </w:tr>
      <w:tr w:rsidR="007A18BD" w:rsidRPr="007A18BD" w14:paraId="0BC46F85" w14:textId="77777777">
        <w:trPr>
          <w:cantSplit/>
        </w:trPr>
        <w:tc>
          <w:tcPr>
            <w:tcW w:w="1121" w:type="dxa"/>
            <w:tcBorders>
              <w:top w:val="double" w:sz="8" w:space="0" w:color="000000"/>
              <w:left w:val="nil"/>
              <w:bottom w:val="single" w:sz="16" w:space="0" w:color="000000"/>
              <w:right w:val="nil"/>
            </w:tcBorders>
            <w:shd w:val="clear" w:color="auto" w:fill="FFFFFF"/>
          </w:tcPr>
          <w:p w14:paraId="3430CCF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Source</w:t>
            </w:r>
          </w:p>
        </w:tc>
        <w:tc>
          <w:tcPr>
            <w:tcW w:w="1495" w:type="dxa"/>
            <w:tcBorders>
              <w:top w:val="double" w:sz="8" w:space="0" w:color="000000"/>
              <w:left w:val="nil"/>
              <w:bottom w:val="single" w:sz="16" w:space="0" w:color="000000"/>
              <w:right w:val="nil"/>
            </w:tcBorders>
            <w:shd w:val="clear" w:color="auto" w:fill="FFFFFF"/>
          </w:tcPr>
          <w:p w14:paraId="4F33AFD7"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Type III Sum of Squares</w:t>
            </w:r>
          </w:p>
        </w:tc>
        <w:tc>
          <w:tcPr>
            <w:tcW w:w="1012" w:type="dxa"/>
            <w:tcBorders>
              <w:top w:val="double" w:sz="8" w:space="0" w:color="000000"/>
              <w:left w:val="nil"/>
              <w:bottom w:val="single" w:sz="16" w:space="0" w:color="000000"/>
              <w:right w:val="nil"/>
            </w:tcBorders>
            <w:shd w:val="clear" w:color="auto" w:fill="FFFFFF"/>
          </w:tcPr>
          <w:p w14:paraId="0CEDA6F9"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7A18BD">
              <w:rPr>
                <w:rFonts w:ascii="Arial" w:hAnsi="Arial" w:cs="Arial"/>
                <w:color w:val="000000"/>
                <w:sz w:val="12"/>
                <w:szCs w:val="12"/>
              </w:rPr>
              <w:t>df</w:t>
            </w:r>
            <w:proofErr w:type="spellEnd"/>
          </w:p>
        </w:tc>
        <w:tc>
          <w:tcPr>
            <w:tcW w:w="1012" w:type="dxa"/>
            <w:tcBorders>
              <w:top w:val="double" w:sz="8" w:space="0" w:color="000000"/>
              <w:left w:val="nil"/>
              <w:bottom w:val="single" w:sz="16" w:space="0" w:color="000000"/>
              <w:right w:val="nil"/>
            </w:tcBorders>
            <w:shd w:val="clear" w:color="auto" w:fill="FFFFFF"/>
          </w:tcPr>
          <w:p w14:paraId="142B4619"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5B2CE3E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6430F9CD"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45EC0D3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Partial Eta Squared</w:t>
            </w:r>
          </w:p>
        </w:tc>
      </w:tr>
      <w:tr w:rsidR="007A18BD" w:rsidRPr="007A18BD" w14:paraId="23F9804C" w14:textId="77777777">
        <w:trPr>
          <w:cantSplit/>
        </w:trPr>
        <w:tc>
          <w:tcPr>
            <w:tcW w:w="1121" w:type="dxa"/>
            <w:tcBorders>
              <w:top w:val="single" w:sz="16" w:space="0" w:color="000000"/>
              <w:left w:val="nil"/>
              <w:bottom w:val="nil"/>
              <w:right w:val="nil"/>
            </w:tcBorders>
            <w:shd w:val="clear" w:color="auto" w:fill="FFFFFF"/>
            <w:vAlign w:val="center"/>
          </w:tcPr>
          <w:p w14:paraId="09F7080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Intercept</w:t>
            </w:r>
          </w:p>
        </w:tc>
        <w:tc>
          <w:tcPr>
            <w:tcW w:w="1495" w:type="dxa"/>
            <w:tcBorders>
              <w:top w:val="single" w:sz="16" w:space="0" w:color="000000"/>
              <w:left w:val="nil"/>
              <w:bottom w:val="nil"/>
              <w:right w:val="nil"/>
            </w:tcBorders>
            <w:shd w:val="clear" w:color="auto" w:fill="FFFFFF"/>
            <w:vAlign w:val="center"/>
          </w:tcPr>
          <w:p w14:paraId="64FCA02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425.984</w:t>
            </w:r>
          </w:p>
        </w:tc>
        <w:tc>
          <w:tcPr>
            <w:tcW w:w="1012" w:type="dxa"/>
            <w:tcBorders>
              <w:top w:val="single" w:sz="16" w:space="0" w:color="000000"/>
              <w:left w:val="nil"/>
              <w:bottom w:val="nil"/>
              <w:right w:val="nil"/>
            </w:tcBorders>
            <w:shd w:val="clear" w:color="auto" w:fill="FFFFFF"/>
            <w:vAlign w:val="center"/>
          </w:tcPr>
          <w:p w14:paraId="4A99ED2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0E2C1FA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425.984</w:t>
            </w:r>
          </w:p>
        </w:tc>
        <w:tc>
          <w:tcPr>
            <w:tcW w:w="1012" w:type="dxa"/>
            <w:tcBorders>
              <w:top w:val="single" w:sz="16" w:space="0" w:color="000000"/>
              <w:left w:val="nil"/>
              <w:bottom w:val="nil"/>
              <w:right w:val="nil"/>
            </w:tcBorders>
            <w:shd w:val="clear" w:color="auto" w:fill="FFFFFF"/>
            <w:vAlign w:val="center"/>
          </w:tcPr>
          <w:p w14:paraId="4DC80B4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230.372</w:t>
            </w:r>
          </w:p>
        </w:tc>
        <w:tc>
          <w:tcPr>
            <w:tcW w:w="1012" w:type="dxa"/>
            <w:tcBorders>
              <w:top w:val="single" w:sz="16" w:space="0" w:color="000000"/>
              <w:left w:val="nil"/>
              <w:bottom w:val="nil"/>
              <w:right w:val="nil"/>
            </w:tcBorders>
            <w:shd w:val="clear" w:color="auto" w:fill="FFFFFF"/>
            <w:vAlign w:val="center"/>
          </w:tcPr>
          <w:p w14:paraId="0E64D3E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402" w:type="dxa"/>
            <w:tcBorders>
              <w:top w:val="single" w:sz="16" w:space="0" w:color="000000"/>
              <w:left w:val="nil"/>
              <w:bottom w:val="nil"/>
              <w:right w:val="nil"/>
            </w:tcBorders>
            <w:shd w:val="clear" w:color="auto" w:fill="FFFFFF"/>
            <w:vAlign w:val="center"/>
          </w:tcPr>
          <w:p w14:paraId="4D21C7C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.679</w:t>
            </w:r>
          </w:p>
        </w:tc>
      </w:tr>
      <w:tr w:rsidR="007A18BD" w:rsidRPr="007A18BD" w14:paraId="1D4FE431" w14:textId="77777777">
        <w:trPr>
          <w:cantSplit/>
        </w:trPr>
        <w:tc>
          <w:tcPr>
            <w:tcW w:w="1121" w:type="dxa"/>
            <w:tcBorders>
              <w:top w:val="nil"/>
              <w:left w:val="nil"/>
              <w:bottom w:val="nil"/>
              <w:right w:val="nil"/>
            </w:tcBorders>
            <w:shd w:val="clear" w:color="auto" w:fill="FFFFFF"/>
            <w:vAlign w:val="center"/>
          </w:tcPr>
          <w:p w14:paraId="35BBB22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7A18BD">
              <w:rPr>
                <w:rFonts w:ascii="Arial" w:hAnsi="Arial" w:cs="Arial"/>
                <w:color w:val="000000"/>
                <w:sz w:val="12"/>
                <w:szCs w:val="12"/>
              </w:rPr>
              <w:t>gameno</w:t>
            </w:r>
            <w:proofErr w:type="spellEnd"/>
          </w:p>
        </w:tc>
        <w:tc>
          <w:tcPr>
            <w:tcW w:w="1495" w:type="dxa"/>
            <w:tcBorders>
              <w:top w:val="nil"/>
              <w:left w:val="nil"/>
              <w:bottom w:val="nil"/>
              <w:right w:val="nil"/>
            </w:tcBorders>
            <w:shd w:val="clear" w:color="auto" w:fill="FFFFFF"/>
            <w:vAlign w:val="center"/>
          </w:tcPr>
          <w:p w14:paraId="7CADA9F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1.208</w:t>
            </w:r>
          </w:p>
        </w:tc>
        <w:tc>
          <w:tcPr>
            <w:tcW w:w="1012" w:type="dxa"/>
            <w:tcBorders>
              <w:top w:val="nil"/>
              <w:left w:val="nil"/>
              <w:bottom w:val="nil"/>
              <w:right w:val="nil"/>
            </w:tcBorders>
            <w:shd w:val="clear" w:color="auto" w:fill="FFFFFF"/>
            <w:vAlign w:val="center"/>
          </w:tcPr>
          <w:p w14:paraId="2D5EBDA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269F786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1.208</w:t>
            </w:r>
          </w:p>
        </w:tc>
        <w:tc>
          <w:tcPr>
            <w:tcW w:w="1012" w:type="dxa"/>
            <w:tcBorders>
              <w:top w:val="nil"/>
              <w:left w:val="nil"/>
              <w:bottom w:val="nil"/>
              <w:right w:val="nil"/>
            </w:tcBorders>
            <w:shd w:val="clear" w:color="auto" w:fill="FFFFFF"/>
            <w:vAlign w:val="center"/>
          </w:tcPr>
          <w:p w14:paraId="4ED9F59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.653</w:t>
            </w:r>
          </w:p>
        </w:tc>
        <w:tc>
          <w:tcPr>
            <w:tcW w:w="1012" w:type="dxa"/>
            <w:tcBorders>
              <w:top w:val="nil"/>
              <w:left w:val="nil"/>
              <w:bottom w:val="nil"/>
              <w:right w:val="nil"/>
            </w:tcBorders>
            <w:shd w:val="clear" w:color="auto" w:fill="FFFFFF"/>
            <w:vAlign w:val="center"/>
          </w:tcPr>
          <w:p w14:paraId="1AB0296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.421</w:t>
            </w:r>
          </w:p>
        </w:tc>
        <w:tc>
          <w:tcPr>
            <w:tcW w:w="1402" w:type="dxa"/>
            <w:tcBorders>
              <w:top w:val="nil"/>
              <w:left w:val="nil"/>
              <w:bottom w:val="nil"/>
              <w:right w:val="nil"/>
            </w:tcBorders>
            <w:shd w:val="clear" w:color="auto" w:fill="FFFFFF"/>
            <w:vAlign w:val="center"/>
          </w:tcPr>
          <w:p w14:paraId="7330418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.006</w:t>
            </w:r>
          </w:p>
        </w:tc>
      </w:tr>
      <w:tr w:rsidR="007A18BD" w:rsidRPr="007A18BD" w14:paraId="3CFCFFE5" w14:textId="77777777">
        <w:trPr>
          <w:cantSplit/>
        </w:trPr>
        <w:tc>
          <w:tcPr>
            <w:tcW w:w="1121" w:type="dxa"/>
            <w:tcBorders>
              <w:top w:val="nil"/>
              <w:left w:val="nil"/>
              <w:bottom w:val="nil"/>
              <w:right w:val="nil"/>
            </w:tcBorders>
            <w:shd w:val="clear" w:color="auto" w:fill="FFFFFF"/>
            <w:vAlign w:val="center"/>
          </w:tcPr>
          <w:p w14:paraId="1CF1EC2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condition</w:t>
            </w:r>
          </w:p>
        </w:tc>
        <w:tc>
          <w:tcPr>
            <w:tcW w:w="1495" w:type="dxa"/>
            <w:tcBorders>
              <w:top w:val="nil"/>
              <w:left w:val="nil"/>
              <w:bottom w:val="nil"/>
              <w:right w:val="nil"/>
            </w:tcBorders>
            <w:shd w:val="clear" w:color="auto" w:fill="FFFFFF"/>
            <w:vAlign w:val="center"/>
          </w:tcPr>
          <w:p w14:paraId="07FDE23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.814</w:t>
            </w:r>
          </w:p>
        </w:tc>
        <w:tc>
          <w:tcPr>
            <w:tcW w:w="1012" w:type="dxa"/>
            <w:tcBorders>
              <w:top w:val="nil"/>
              <w:left w:val="nil"/>
              <w:bottom w:val="nil"/>
              <w:right w:val="nil"/>
            </w:tcBorders>
            <w:shd w:val="clear" w:color="auto" w:fill="FFFFFF"/>
            <w:vAlign w:val="center"/>
          </w:tcPr>
          <w:p w14:paraId="31DC6BD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7020F2D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.814</w:t>
            </w:r>
          </w:p>
        </w:tc>
        <w:tc>
          <w:tcPr>
            <w:tcW w:w="1012" w:type="dxa"/>
            <w:tcBorders>
              <w:top w:val="nil"/>
              <w:left w:val="nil"/>
              <w:bottom w:val="nil"/>
              <w:right w:val="nil"/>
            </w:tcBorders>
            <w:shd w:val="clear" w:color="auto" w:fill="FFFFFF"/>
            <w:vAlign w:val="center"/>
          </w:tcPr>
          <w:p w14:paraId="3B11DC2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.440</w:t>
            </w:r>
          </w:p>
        </w:tc>
        <w:tc>
          <w:tcPr>
            <w:tcW w:w="1012" w:type="dxa"/>
            <w:tcBorders>
              <w:top w:val="nil"/>
              <w:left w:val="nil"/>
              <w:bottom w:val="nil"/>
              <w:right w:val="nil"/>
            </w:tcBorders>
            <w:shd w:val="clear" w:color="auto" w:fill="FFFFFF"/>
            <w:vAlign w:val="center"/>
          </w:tcPr>
          <w:p w14:paraId="3736C1B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.509</w:t>
            </w:r>
          </w:p>
        </w:tc>
        <w:tc>
          <w:tcPr>
            <w:tcW w:w="1402" w:type="dxa"/>
            <w:tcBorders>
              <w:top w:val="nil"/>
              <w:left w:val="nil"/>
              <w:bottom w:val="nil"/>
              <w:right w:val="nil"/>
            </w:tcBorders>
            <w:shd w:val="clear" w:color="auto" w:fill="FFFFFF"/>
            <w:vAlign w:val="center"/>
          </w:tcPr>
          <w:p w14:paraId="4AB2809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.004</w:t>
            </w:r>
          </w:p>
        </w:tc>
      </w:tr>
      <w:tr w:rsidR="007A18BD" w:rsidRPr="007A18BD" w14:paraId="5AECD1C0" w14:textId="77777777">
        <w:trPr>
          <w:cantSplit/>
        </w:trPr>
        <w:tc>
          <w:tcPr>
            <w:tcW w:w="1121" w:type="dxa"/>
            <w:tcBorders>
              <w:top w:val="nil"/>
              <w:left w:val="nil"/>
              <w:bottom w:val="nil"/>
              <w:right w:val="nil"/>
            </w:tcBorders>
            <w:shd w:val="clear" w:color="auto" w:fill="FFFFFF"/>
            <w:vAlign w:val="center"/>
          </w:tcPr>
          <w:p w14:paraId="50F1CD8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rich</w:t>
            </w:r>
          </w:p>
        </w:tc>
        <w:tc>
          <w:tcPr>
            <w:tcW w:w="1495" w:type="dxa"/>
            <w:tcBorders>
              <w:top w:val="nil"/>
              <w:left w:val="nil"/>
              <w:bottom w:val="nil"/>
              <w:right w:val="nil"/>
            </w:tcBorders>
            <w:shd w:val="clear" w:color="auto" w:fill="FFFFFF"/>
            <w:vAlign w:val="center"/>
          </w:tcPr>
          <w:p w14:paraId="6765BB7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44D653E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w:t>
            </w:r>
          </w:p>
        </w:tc>
        <w:tc>
          <w:tcPr>
            <w:tcW w:w="1012" w:type="dxa"/>
            <w:tcBorders>
              <w:top w:val="nil"/>
              <w:left w:val="nil"/>
              <w:bottom w:val="nil"/>
              <w:right w:val="nil"/>
            </w:tcBorders>
            <w:shd w:val="clear" w:color="auto" w:fill="FFFFFF"/>
            <w:vAlign w:val="center"/>
          </w:tcPr>
          <w:p w14:paraId="6D5E505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563CD7A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7729BE1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176D65F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56955F7F" w14:textId="77777777">
        <w:trPr>
          <w:cantSplit/>
        </w:trPr>
        <w:tc>
          <w:tcPr>
            <w:tcW w:w="1121" w:type="dxa"/>
            <w:tcBorders>
              <w:top w:val="nil"/>
              <w:left w:val="nil"/>
              <w:bottom w:val="nil"/>
              <w:right w:val="nil"/>
            </w:tcBorders>
            <w:shd w:val="clear" w:color="auto" w:fill="FFFFFF"/>
            <w:vAlign w:val="center"/>
          </w:tcPr>
          <w:p w14:paraId="4A378E9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condition * rich</w:t>
            </w:r>
          </w:p>
        </w:tc>
        <w:tc>
          <w:tcPr>
            <w:tcW w:w="1495" w:type="dxa"/>
            <w:tcBorders>
              <w:top w:val="nil"/>
              <w:left w:val="nil"/>
              <w:bottom w:val="nil"/>
              <w:right w:val="nil"/>
            </w:tcBorders>
            <w:shd w:val="clear" w:color="auto" w:fill="FFFFFF"/>
            <w:vAlign w:val="center"/>
          </w:tcPr>
          <w:p w14:paraId="5066EB0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c>
          <w:tcPr>
            <w:tcW w:w="1012" w:type="dxa"/>
            <w:tcBorders>
              <w:top w:val="nil"/>
              <w:left w:val="nil"/>
              <w:bottom w:val="nil"/>
              <w:right w:val="nil"/>
            </w:tcBorders>
            <w:shd w:val="clear" w:color="auto" w:fill="FFFFFF"/>
            <w:vAlign w:val="center"/>
          </w:tcPr>
          <w:p w14:paraId="1753957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w:t>
            </w:r>
          </w:p>
        </w:tc>
        <w:tc>
          <w:tcPr>
            <w:tcW w:w="1012" w:type="dxa"/>
            <w:tcBorders>
              <w:top w:val="nil"/>
              <w:left w:val="nil"/>
              <w:bottom w:val="nil"/>
              <w:right w:val="nil"/>
            </w:tcBorders>
            <w:shd w:val="clear" w:color="auto" w:fill="FFFFFF"/>
            <w:vAlign w:val="center"/>
          </w:tcPr>
          <w:p w14:paraId="7C9A680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4A958DF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012" w:type="dxa"/>
            <w:tcBorders>
              <w:top w:val="nil"/>
              <w:left w:val="nil"/>
              <w:bottom w:val="nil"/>
              <w:right w:val="nil"/>
            </w:tcBorders>
            <w:shd w:val="clear" w:color="auto" w:fill="FFFFFF"/>
            <w:vAlign w:val="center"/>
          </w:tcPr>
          <w:p w14:paraId="66730F6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w:t>
            </w:r>
          </w:p>
        </w:tc>
        <w:tc>
          <w:tcPr>
            <w:tcW w:w="1402" w:type="dxa"/>
            <w:tcBorders>
              <w:top w:val="nil"/>
              <w:left w:val="nil"/>
              <w:bottom w:val="nil"/>
              <w:right w:val="nil"/>
            </w:tcBorders>
            <w:shd w:val="clear" w:color="auto" w:fill="FFFFFF"/>
            <w:vAlign w:val="center"/>
          </w:tcPr>
          <w:p w14:paraId="672376E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.000</w:t>
            </w:r>
          </w:p>
        </w:tc>
      </w:tr>
      <w:tr w:rsidR="007A18BD" w:rsidRPr="007A18BD" w14:paraId="0FF0238A" w14:textId="77777777">
        <w:trPr>
          <w:cantSplit/>
        </w:trPr>
        <w:tc>
          <w:tcPr>
            <w:tcW w:w="1121" w:type="dxa"/>
            <w:tcBorders>
              <w:top w:val="nil"/>
              <w:left w:val="nil"/>
              <w:bottom w:val="double" w:sz="8" w:space="0" w:color="000000"/>
              <w:right w:val="nil"/>
            </w:tcBorders>
            <w:shd w:val="clear" w:color="auto" w:fill="FFFFFF"/>
            <w:vAlign w:val="center"/>
          </w:tcPr>
          <w:p w14:paraId="3B7D745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Error</w:t>
            </w:r>
          </w:p>
        </w:tc>
        <w:tc>
          <w:tcPr>
            <w:tcW w:w="1495" w:type="dxa"/>
            <w:tcBorders>
              <w:top w:val="nil"/>
              <w:left w:val="nil"/>
              <w:bottom w:val="double" w:sz="8" w:space="0" w:color="000000"/>
              <w:right w:val="nil"/>
            </w:tcBorders>
            <w:shd w:val="clear" w:color="auto" w:fill="FFFFFF"/>
            <w:vAlign w:val="center"/>
          </w:tcPr>
          <w:p w14:paraId="56E4E1F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201.553</w:t>
            </w:r>
          </w:p>
        </w:tc>
        <w:tc>
          <w:tcPr>
            <w:tcW w:w="1012" w:type="dxa"/>
            <w:tcBorders>
              <w:top w:val="nil"/>
              <w:left w:val="nil"/>
              <w:bottom w:val="double" w:sz="8" w:space="0" w:color="000000"/>
              <w:right w:val="nil"/>
            </w:tcBorders>
            <w:shd w:val="clear" w:color="auto" w:fill="FFFFFF"/>
            <w:vAlign w:val="center"/>
          </w:tcPr>
          <w:p w14:paraId="25BE32C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w:t>
            </w:r>
          </w:p>
        </w:tc>
        <w:tc>
          <w:tcPr>
            <w:tcW w:w="1012" w:type="dxa"/>
            <w:tcBorders>
              <w:top w:val="nil"/>
              <w:left w:val="nil"/>
              <w:bottom w:val="double" w:sz="8" w:space="0" w:color="000000"/>
              <w:right w:val="nil"/>
            </w:tcBorders>
            <w:shd w:val="clear" w:color="auto" w:fill="FFFFFF"/>
            <w:vAlign w:val="center"/>
          </w:tcPr>
          <w:p w14:paraId="0CADBE0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1.849</w:t>
            </w:r>
          </w:p>
        </w:tc>
        <w:tc>
          <w:tcPr>
            <w:tcW w:w="1012" w:type="dxa"/>
            <w:tcBorders>
              <w:top w:val="nil"/>
              <w:left w:val="nil"/>
              <w:bottom w:val="double" w:sz="8" w:space="0" w:color="000000"/>
              <w:right w:val="nil"/>
            </w:tcBorders>
            <w:shd w:val="clear" w:color="auto" w:fill="FFFFFF"/>
          </w:tcPr>
          <w:p w14:paraId="0060CB73" w14:textId="77777777" w:rsidR="007A18BD" w:rsidRPr="007A18BD" w:rsidRDefault="007A18BD" w:rsidP="007A18BD">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1C699C46" w14:textId="77777777" w:rsidR="007A18BD" w:rsidRPr="007A18BD" w:rsidRDefault="007A18BD" w:rsidP="007A18BD">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1A9CE454" w14:textId="77777777" w:rsidR="007A18BD" w:rsidRPr="007A18BD" w:rsidRDefault="007A18BD" w:rsidP="007A18BD">
            <w:pPr>
              <w:autoSpaceDE w:val="0"/>
              <w:autoSpaceDN w:val="0"/>
              <w:adjustRightInd w:val="0"/>
              <w:spacing w:after="0" w:line="240" w:lineRule="auto"/>
              <w:rPr>
                <w:sz w:val="24"/>
                <w:szCs w:val="24"/>
              </w:rPr>
            </w:pPr>
          </w:p>
        </w:tc>
      </w:tr>
    </w:tbl>
    <w:p w14:paraId="0A902161" w14:textId="77777777" w:rsidR="007A18BD" w:rsidRPr="007A18BD" w:rsidRDefault="007A18BD" w:rsidP="007A18BD">
      <w:pPr>
        <w:autoSpaceDE w:val="0"/>
        <w:autoSpaceDN w:val="0"/>
        <w:adjustRightInd w:val="0"/>
        <w:spacing w:after="0" w:line="240" w:lineRule="auto"/>
        <w:rPr>
          <w:sz w:val="24"/>
          <w:szCs w:val="24"/>
        </w:rPr>
      </w:pPr>
    </w:p>
    <w:p w14:paraId="565D3B36" w14:textId="77777777" w:rsidR="007A18BD" w:rsidRPr="007A18BD" w:rsidRDefault="007A18BD" w:rsidP="007A18BD">
      <w:pPr>
        <w:autoSpaceDE w:val="0"/>
        <w:autoSpaceDN w:val="0"/>
        <w:adjustRightInd w:val="0"/>
        <w:spacing w:after="0" w:line="240" w:lineRule="auto"/>
        <w:rPr>
          <w:sz w:val="24"/>
          <w:szCs w:val="24"/>
        </w:rPr>
      </w:pPr>
    </w:p>
    <w:tbl>
      <w:tblPr>
        <w:tblW w:w="6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2759"/>
        <w:gridCol w:w="1308"/>
        <w:gridCol w:w="1340"/>
      </w:tblGrid>
      <w:tr w:rsidR="007A18BD" w:rsidRPr="007A18BD" w14:paraId="38AC3E5F" w14:textId="77777777">
        <w:trPr>
          <w:cantSplit/>
        </w:trPr>
        <w:tc>
          <w:tcPr>
            <w:tcW w:w="6153" w:type="dxa"/>
            <w:gridSpan w:val="4"/>
            <w:tcBorders>
              <w:top w:val="nil"/>
              <w:left w:val="nil"/>
              <w:bottom w:val="nil"/>
              <w:right w:val="nil"/>
            </w:tcBorders>
            <w:shd w:val="clear" w:color="auto" w:fill="FFFFFF"/>
          </w:tcPr>
          <w:p w14:paraId="51B57091"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Contrast Results (K Matrix)</w:t>
            </w:r>
          </w:p>
        </w:tc>
      </w:tr>
      <w:tr w:rsidR="007A18BD" w:rsidRPr="007A18BD" w14:paraId="216C018E" w14:textId="77777777">
        <w:trPr>
          <w:cantSplit/>
        </w:trPr>
        <w:tc>
          <w:tcPr>
            <w:tcW w:w="4813" w:type="dxa"/>
            <w:gridSpan w:val="3"/>
            <w:vMerge w:val="restart"/>
            <w:tcBorders>
              <w:top w:val="double" w:sz="8" w:space="0" w:color="000000"/>
              <w:left w:val="nil"/>
              <w:bottom w:val="nil"/>
              <w:right w:val="nil"/>
            </w:tcBorders>
            <w:shd w:val="clear" w:color="auto" w:fill="FFFFFF"/>
          </w:tcPr>
          <w:p w14:paraId="42E1983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 xml:space="preserve">condition Polynomial </w:t>
            </w:r>
            <w:proofErr w:type="spellStart"/>
            <w:r w:rsidRPr="007A18BD">
              <w:rPr>
                <w:rFonts w:ascii="Arial" w:hAnsi="Arial" w:cs="Arial"/>
                <w:color w:val="000000"/>
                <w:sz w:val="12"/>
                <w:szCs w:val="12"/>
              </w:rPr>
              <w:t>Contrast</w:t>
            </w:r>
            <w:r w:rsidRPr="007A18BD">
              <w:rPr>
                <w:rFonts w:ascii="Arial" w:hAnsi="Arial" w:cs="Arial"/>
                <w:color w:val="000000"/>
                <w:sz w:val="12"/>
                <w:szCs w:val="12"/>
                <w:vertAlign w:val="superscript"/>
              </w:rPr>
              <w:t>a</w:t>
            </w:r>
            <w:proofErr w:type="spellEnd"/>
          </w:p>
        </w:tc>
        <w:tc>
          <w:tcPr>
            <w:tcW w:w="1340" w:type="dxa"/>
            <w:tcBorders>
              <w:top w:val="double" w:sz="8" w:space="0" w:color="000000"/>
              <w:left w:val="nil"/>
              <w:bottom w:val="nil"/>
              <w:right w:val="nil"/>
            </w:tcBorders>
            <w:shd w:val="clear" w:color="auto" w:fill="FFFFFF"/>
          </w:tcPr>
          <w:p w14:paraId="6399E17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Averaged Variable</w:t>
            </w:r>
          </w:p>
        </w:tc>
      </w:tr>
      <w:tr w:rsidR="007A18BD" w:rsidRPr="007A18BD" w14:paraId="083F6C79" w14:textId="77777777">
        <w:trPr>
          <w:cantSplit/>
        </w:trPr>
        <w:tc>
          <w:tcPr>
            <w:tcW w:w="4813" w:type="dxa"/>
            <w:gridSpan w:val="3"/>
            <w:vMerge/>
            <w:tcBorders>
              <w:top w:val="double" w:sz="8" w:space="0" w:color="000000"/>
              <w:left w:val="nil"/>
              <w:bottom w:val="nil"/>
              <w:right w:val="nil"/>
            </w:tcBorders>
            <w:shd w:val="clear" w:color="auto" w:fill="FFFFFF"/>
          </w:tcPr>
          <w:p w14:paraId="47845E35"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340" w:type="dxa"/>
            <w:tcBorders>
              <w:top w:val="nil"/>
              <w:left w:val="nil"/>
              <w:bottom w:val="single" w:sz="16" w:space="0" w:color="000000"/>
              <w:right w:val="nil"/>
            </w:tcBorders>
            <w:shd w:val="clear" w:color="auto" w:fill="FFFFFF"/>
          </w:tcPr>
          <w:p w14:paraId="3C1EE4E1"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7A18BD">
              <w:rPr>
                <w:rFonts w:ascii="Arial" w:hAnsi="Arial" w:cs="Arial"/>
                <w:color w:val="000000"/>
                <w:sz w:val="12"/>
                <w:szCs w:val="12"/>
              </w:rPr>
              <w:t>IDt</w:t>
            </w:r>
            <w:proofErr w:type="spellEnd"/>
          </w:p>
        </w:tc>
      </w:tr>
      <w:tr w:rsidR="007A18BD" w:rsidRPr="007A18BD" w14:paraId="1C422E7A" w14:textId="77777777">
        <w:trPr>
          <w:cantSplit/>
        </w:trPr>
        <w:tc>
          <w:tcPr>
            <w:tcW w:w="747" w:type="dxa"/>
            <w:vMerge w:val="restart"/>
            <w:tcBorders>
              <w:top w:val="single" w:sz="16" w:space="0" w:color="000000"/>
              <w:left w:val="nil"/>
              <w:bottom w:val="double" w:sz="8" w:space="0" w:color="000000"/>
              <w:right w:val="nil"/>
            </w:tcBorders>
            <w:shd w:val="clear" w:color="auto" w:fill="FFFFFF"/>
            <w:vAlign w:val="center"/>
          </w:tcPr>
          <w:p w14:paraId="0431248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Linear</w:t>
            </w:r>
          </w:p>
        </w:tc>
        <w:tc>
          <w:tcPr>
            <w:tcW w:w="4066" w:type="dxa"/>
            <w:gridSpan w:val="2"/>
            <w:tcBorders>
              <w:top w:val="single" w:sz="16" w:space="0" w:color="000000"/>
              <w:left w:val="nil"/>
              <w:bottom w:val="nil"/>
              <w:right w:val="nil"/>
            </w:tcBorders>
            <w:shd w:val="clear" w:color="auto" w:fill="FFFFFF"/>
            <w:vAlign w:val="center"/>
          </w:tcPr>
          <w:p w14:paraId="6C53A00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Contrast Estimate</w:t>
            </w:r>
          </w:p>
        </w:tc>
        <w:tc>
          <w:tcPr>
            <w:tcW w:w="1340" w:type="dxa"/>
            <w:tcBorders>
              <w:top w:val="single" w:sz="16" w:space="0" w:color="000000"/>
              <w:left w:val="nil"/>
              <w:bottom w:val="nil"/>
              <w:right w:val="nil"/>
            </w:tcBorders>
            <w:shd w:val="clear" w:color="auto" w:fill="FFFFFF"/>
            <w:vAlign w:val="center"/>
          </w:tcPr>
          <w:p w14:paraId="5F2EAA2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.205</w:t>
            </w:r>
          </w:p>
        </w:tc>
      </w:tr>
      <w:tr w:rsidR="007A18BD" w:rsidRPr="007A18BD" w14:paraId="19751BE8" w14:textId="77777777">
        <w:trPr>
          <w:cantSplit/>
        </w:trPr>
        <w:tc>
          <w:tcPr>
            <w:tcW w:w="747" w:type="dxa"/>
            <w:vMerge/>
            <w:tcBorders>
              <w:top w:val="single" w:sz="16" w:space="0" w:color="000000"/>
              <w:left w:val="nil"/>
              <w:bottom w:val="double" w:sz="8" w:space="0" w:color="000000"/>
              <w:right w:val="nil"/>
            </w:tcBorders>
            <w:shd w:val="clear" w:color="auto" w:fill="FFFFFF"/>
            <w:vAlign w:val="center"/>
          </w:tcPr>
          <w:p w14:paraId="31FDBA6A"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4066" w:type="dxa"/>
            <w:gridSpan w:val="2"/>
            <w:tcBorders>
              <w:top w:val="nil"/>
              <w:left w:val="nil"/>
              <w:bottom w:val="nil"/>
              <w:right w:val="nil"/>
            </w:tcBorders>
            <w:shd w:val="clear" w:color="auto" w:fill="FFFFFF"/>
            <w:vAlign w:val="center"/>
          </w:tcPr>
          <w:p w14:paraId="6DE541E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Hypothesized Value</w:t>
            </w:r>
          </w:p>
        </w:tc>
        <w:tc>
          <w:tcPr>
            <w:tcW w:w="1340" w:type="dxa"/>
            <w:tcBorders>
              <w:top w:val="nil"/>
              <w:left w:val="nil"/>
              <w:bottom w:val="nil"/>
              <w:right w:val="nil"/>
            </w:tcBorders>
            <w:shd w:val="clear" w:color="auto" w:fill="FFFFFF"/>
            <w:vAlign w:val="center"/>
          </w:tcPr>
          <w:p w14:paraId="0F1E537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w:t>
            </w:r>
          </w:p>
        </w:tc>
      </w:tr>
      <w:tr w:rsidR="007A18BD" w:rsidRPr="007A18BD" w14:paraId="07A8654D" w14:textId="77777777">
        <w:trPr>
          <w:cantSplit/>
        </w:trPr>
        <w:tc>
          <w:tcPr>
            <w:tcW w:w="747" w:type="dxa"/>
            <w:vMerge/>
            <w:tcBorders>
              <w:top w:val="single" w:sz="16" w:space="0" w:color="000000"/>
              <w:left w:val="nil"/>
              <w:bottom w:val="double" w:sz="8" w:space="0" w:color="000000"/>
              <w:right w:val="nil"/>
            </w:tcBorders>
            <w:shd w:val="clear" w:color="auto" w:fill="FFFFFF"/>
            <w:vAlign w:val="center"/>
          </w:tcPr>
          <w:p w14:paraId="3CBC49AE"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4066" w:type="dxa"/>
            <w:gridSpan w:val="2"/>
            <w:tcBorders>
              <w:top w:val="nil"/>
              <w:left w:val="nil"/>
              <w:bottom w:val="nil"/>
              <w:right w:val="nil"/>
            </w:tcBorders>
            <w:shd w:val="clear" w:color="auto" w:fill="FFFFFF"/>
            <w:vAlign w:val="center"/>
          </w:tcPr>
          <w:p w14:paraId="1E636D1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Difference (Estimate - Hypothesized)</w:t>
            </w:r>
          </w:p>
        </w:tc>
        <w:tc>
          <w:tcPr>
            <w:tcW w:w="1340" w:type="dxa"/>
            <w:tcBorders>
              <w:top w:val="nil"/>
              <w:left w:val="nil"/>
              <w:bottom w:val="nil"/>
              <w:right w:val="nil"/>
            </w:tcBorders>
            <w:shd w:val="clear" w:color="auto" w:fill="FFFFFF"/>
            <w:vAlign w:val="center"/>
          </w:tcPr>
          <w:p w14:paraId="675D76E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.205</w:t>
            </w:r>
          </w:p>
        </w:tc>
      </w:tr>
      <w:tr w:rsidR="007A18BD" w:rsidRPr="007A18BD" w14:paraId="519B3152" w14:textId="77777777">
        <w:trPr>
          <w:cantSplit/>
        </w:trPr>
        <w:tc>
          <w:tcPr>
            <w:tcW w:w="747" w:type="dxa"/>
            <w:vMerge/>
            <w:tcBorders>
              <w:top w:val="single" w:sz="16" w:space="0" w:color="000000"/>
              <w:left w:val="nil"/>
              <w:bottom w:val="double" w:sz="8" w:space="0" w:color="000000"/>
              <w:right w:val="nil"/>
            </w:tcBorders>
            <w:shd w:val="clear" w:color="auto" w:fill="FFFFFF"/>
            <w:vAlign w:val="center"/>
          </w:tcPr>
          <w:p w14:paraId="6242F078"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4066" w:type="dxa"/>
            <w:gridSpan w:val="2"/>
            <w:tcBorders>
              <w:top w:val="nil"/>
              <w:left w:val="nil"/>
              <w:bottom w:val="nil"/>
              <w:right w:val="nil"/>
            </w:tcBorders>
            <w:shd w:val="clear" w:color="auto" w:fill="FFFFFF"/>
            <w:vAlign w:val="center"/>
          </w:tcPr>
          <w:p w14:paraId="3D101FF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Std. Error</w:t>
            </w:r>
          </w:p>
        </w:tc>
        <w:tc>
          <w:tcPr>
            <w:tcW w:w="1340" w:type="dxa"/>
            <w:tcBorders>
              <w:top w:val="nil"/>
              <w:left w:val="nil"/>
              <w:bottom w:val="nil"/>
              <w:right w:val="nil"/>
            </w:tcBorders>
            <w:shd w:val="clear" w:color="auto" w:fill="FFFFFF"/>
            <w:vAlign w:val="center"/>
          </w:tcPr>
          <w:p w14:paraId="2EA6D73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.310</w:t>
            </w:r>
          </w:p>
        </w:tc>
      </w:tr>
      <w:tr w:rsidR="007A18BD" w:rsidRPr="007A18BD" w14:paraId="202A76C4" w14:textId="77777777">
        <w:trPr>
          <w:cantSplit/>
        </w:trPr>
        <w:tc>
          <w:tcPr>
            <w:tcW w:w="747" w:type="dxa"/>
            <w:vMerge/>
            <w:tcBorders>
              <w:top w:val="single" w:sz="16" w:space="0" w:color="000000"/>
              <w:left w:val="nil"/>
              <w:bottom w:val="double" w:sz="8" w:space="0" w:color="000000"/>
              <w:right w:val="nil"/>
            </w:tcBorders>
            <w:shd w:val="clear" w:color="auto" w:fill="FFFFFF"/>
            <w:vAlign w:val="center"/>
          </w:tcPr>
          <w:p w14:paraId="49BFF68C"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4066" w:type="dxa"/>
            <w:gridSpan w:val="2"/>
            <w:tcBorders>
              <w:top w:val="nil"/>
              <w:left w:val="nil"/>
              <w:bottom w:val="nil"/>
              <w:right w:val="nil"/>
            </w:tcBorders>
            <w:shd w:val="clear" w:color="auto" w:fill="FFFFFF"/>
            <w:vAlign w:val="center"/>
          </w:tcPr>
          <w:p w14:paraId="646237F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Sig.</w:t>
            </w:r>
          </w:p>
        </w:tc>
        <w:tc>
          <w:tcPr>
            <w:tcW w:w="1340" w:type="dxa"/>
            <w:tcBorders>
              <w:top w:val="nil"/>
              <w:left w:val="nil"/>
              <w:bottom w:val="nil"/>
              <w:right w:val="nil"/>
            </w:tcBorders>
            <w:shd w:val="clear" w:color="auto" w:fill="FFFFFF"/>
            <w:vAlign w:val="center"/>
          </w:tcPr>
          <w:p w14:paraId="270905A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.509</w:t>
            </w:r>
          </w:p>
        </w:tc>
      </w:tr>
      <w:tr w:rsidR="007A18BD" w:rsidRPr="007A18BD" w14:paraId="6E6CDBB4" w14:textId="77777777">
        <w:trPr>
          <w:cantSplit/>
        </w:trPr>
        <w:tc>
          <w:tcPr>
            <w:tcW w:w="747" w:type="dxa"/>
            <w:vMerge/>
            <w:tcBorders>
              <w:top w:val="single" w:sz="16" w:space="0" w:color="000000"/>
              <w:left w:val="nil"/>
              <w:bottom w:val="double" w:sz="8" w:space="0" w:color="000000"/>
              <w:right w:val="nil"/>
            </w:tcBorders>
            <w:shd w:val="clear" w:color="auto" w:fill="FFFFFF"/>
            <w:vAlign w:val="center"/>
          </w:tcPr>
          <w:p w14:paraId="181AFF4B"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2758" w:type="dxa"/>
            <w:vMerge w:val="restart"/>
            <w:tcBorders>
              <w:top w:val="nil"/>
              <w:left w:val="nil"/>
              <w:bottom w:val="double" w:sz="8" w:space="0" w:color="000000"/>
              <w:right w:val="nil"/>
            </w:tcBorders>
            <w:shd w:val="clear" w:color="auto" w:fill="FFFFFF"/>
            <w:vAlign w:val="center"/>
          </w:tcPr>
          <w:p w14:paraId="5EC09BAA"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95% Confidence Interval for Difference</w:t>
            </w:r>
          </w:p>
        </w:tc>
        <w:tc>
          <w:tcPr>
            <w:tcW w:w="1308" w:type="dxa"/>
            <w:tcBorders>
              <w:top w:val="nil"/>
              <w:left w:val="nil"/>
              <w:bottom w:val="nil"/>
              <w:right w:val="nil"/>
            </w:tcBorders>
            <w:shd w:val="clear" w:color="auto" w:fill="FFFFFF"/>
            <w:vAlign w:val="center"/>
          </w:tcPr>
          <w:p w14:paraId="1E20A42C"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Lower Bound</w:t>
            </w:r>
          </w:p>
        </w:tc>
        <w:tc>
          <w:tcPr>
            <w:tcW w:w="1340" w:type="dxa"/>
            <w:tcBorders>
              <w:top w:val="nil"/>
              <w:left w:val="nil"/>
              <w:bottom w:val="nil"/>
              <w:right w:val="nil"/>
            </w:tcBorders>
            <w:shd w:val="clear" w:color="auto" w:fill="FFFFFF"/>
            <w:vAlign w:val="center"/>
          </w:tcPr>
          <w:p w14:paraId="6546F68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-.409</w:t>
            </w:r>
          </w:p>
        </w:tc>
      </w:tr>
      <w:tr w:rsidR="007A18BD" w:rsidRPr="007A18BD" w14:paraId="5DE03A8B" w14:textId="77777777">
        <w:trPr>
          <w:cantSplit/>
        </w:trPr>
        <w:tc>
          <w:tcPr>
            <w:tcW w:w="747" w:type="dxa"/>
            <w:vMerge/>
            <w:tcBorders>
              <w:top w:val="single" w:sz="16" w:space="0" w:color="000000"/>
              <w:left w:val="nil"/>
              <w:bottom w:val="double" w:sz="8" w:space="0" w:color="000000"/>
              <w:right w:val="nil"/>
            </w:tcBorders>
            <w:shd w:val="clear" w:color="auto" w:fill="FFFFFF"/>
            <w:vAlign w:val="center"/>
          </w:tcPr>
          <w:p w14:paraId="613584D8"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2758" w:type="dxa"/>
            <w:vMerge/>
            <w:tcBorders>
              <w:top w:val="nil"/>
              <w:left w:val="nil"/>
              <w:bottom w:val="double" w:sz="8" w:space="0" w:color="000000"/>
              <w:right w:val="nil"/>
            </w:tcBorders>
            <w:shd w:val="clear" w:color="auto" w:fill="FFFFFF"/>
            <w:vAlign w:val="center"/>
          </w:tcPr>
          <w:p w14:paraId="5D36476E"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308" w:type="dxa"/>
            <w:tcBorders>
              <w:top w:val="nil"/>
              <w:left w:val="nil"/>
              <w:bottom w:val="double" w:sz="8" w:space="0" w:color="000000"/>
              <w:right w:val="nil"/>
            </w:tcBorders>
            <w:shd w:val="clear" w:color="auto" w:fill="FFFFFF"/>
            <w:vAlign w:val="center"/>
          </w:tcPr>
          <w:p w14:paraId="065F358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Upper Bound</w:t>
            </w:r>
          </w:p>
        </w:tc>
        <w:tc>
          <w:tcPr>
            <w:tcW w:w="1340" w:type="dxa"/>
            <w:tcBorders>
              <w:top w:val="nil"/>
              <w:left w:val="nil"/>
              <w:bottom w:val="double" w:sz="8" w:space="0" w:color="000000"/>
              <w:right w:val="nil"/>
            </w:tcBorders>
            <w:shd w:val="clear" w:color="auto" w:fill="FFFFFF"/>
            <w:vAlign w:val="center"/>
          </w:tcPr>
          <w:p w14:paraId="0D96665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.820</w:t>
            </w:r>
          </w:p>
        </w:tc>
      </w:tr>
      <w:tr w:rsidR="007A18BD" w:rsidRPr="007A18BD" w14:paraId="7E599A45" w14:textId="77777777">
        <w:trPr>
          <w:cantSplit/>
        </w:trPr>
        <w:tc>
          <w:tcPr>
            <w:tcW w:w="6153" w:type="dxa"/>
            <w:gridSpan w:val="4"/>
            <w:tcBorders>
              <w:top w:val="nil"/>
              <w:left w:val="nil"/>
              <w:bottom w:val="nil"/>
              <w:right w:val="nil"/>
            </w:tcBorders>
            <w:shd w:val="clear" w:color="auto" w:fill="FFFFFF"/>
          </w:tcPr>
          <w:p w14:paraId="7E32CFC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a. Metric = 1.000, 2.000</w:t>
            </w:r>
          </w:p>
        </w:tc>
      </w:tr>
    </w:tbl>
    <w:p w14:paraId="4E8043E0" w14:textId="77777777" w:rsidR="007A18BD" w:rsidRPr="007A18BD" w:rsidRDefault="007A18BD" w:rsidP="007A18BD">
      <w:pPr>
        <w:autoSpaceDE w:val="0"/>
        <w:autoSpaceDN w:val="0"/>
        <w:adjustRightInd w:val="0"/>
        <w:spacing w:after="0" w:line="240" w:lineRule="auto"/>
        <w:rPr>
          <w:sz w:val="24"/>
          <w:szCs w:val="24"/>
        </w:rPr>
      </w:pPr>
    </w:p>
    <w:p w14:paraId="29B8B720" w14:textId="77777777" w:rsidR="007A18BD" w:rsidRPr="007A18BD" w:rsidRDefault="007A18BD" w:rsidP="007A18BD">
      <w:pPr>
        <w:autoSpaceDE w:val="0"/>
        <w:autoSpaceDN w:val="0"/>
        <w:adjustRightInd w:val="0"/>
        <w:spacing w:after="0" w:line="240" w:lineRule="auto"/>
        <w:rPr>
          <w:sz w:val="24"/>
          <w:szCs w:val="24"/>
        </w:rPr>
      </w:pPr>
    </w:p>
    <w:tbl>
      <w:tblPr>
        <w:tblW w:w="7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1215"/>
        <w:gridCol w:w="1013"/>
        <w:gridCol w:w="1013"/>
        <w:gridCol w:w="1013"/>
        <w:gridCol w:w="1013"/>
        <w:gridCol w:w="1403"/>
      </w:tblGrid>
      <w:tr w:rsidR="007A18BD" w:rsidRPr="007A18BD" w14:paraId="389B6D3D" w14:textId="77777777">
        <w:trPr>
          <w:cantSplit/>
        </w:trPr>
        <w:tc>
          <w:tcPr>
            <w:tcW w:w="7412" w:type="dxa"/>
            <w:gridSpan w:val="7"/>
            <w:tcBorders>
              <w:top w:val="nil"/>
              <w:left w:val="nil"/>
              <w:bottom w:val="nil"/>
              <w:right w:val="nil"/>
            </w:tcBorders>
            <w:shd w:val="clear" w:color="auto" w:fill="FFFFFF"/>
          </w:tcPr>
          <w:p w14:paraId="2E561CC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Test Results</w:t>
            </w:r>
          </w:p>
        </w:tc>
      </w:tr>
      <w:tr w:rsidR="007A18BD" w:rsidRPr="007A18BD" w14:paraId="3BB27BFD" w14:textId="77777777">
        <w:trPr>
          <w:cantSplit/>
        </w:trPr>
        <w:tc>
          <w:tcPr>
            <w:tcW w:w="7412" w:type="dxa"/>
            <w:gridSpan w:val="7"/>
            <w:tcBorders>
              <w:top w:val="nil"/>
              <w:left w:val="nil"/>
              <w:bottom w:val="nil"/>
              <w:right w:val="nil"/>
            </w:tcBorders>
            <w:shd w:val="clear" w:color="auto" w:fill="FFFFFF"/>
            <w:vAlign w:val="bottom"/>
          </w:tcPr>
          <w:p w14:paraId="3DBAA0AA"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w:t>
            </w:r>
            <w:proofErr w:type="spellStart"/>
            <w:r w:rsidRPr="007A18BD">
              <w:rPr>
                <w:rFonts w:ascii="Arial" w:hAnsi="Arial" w:cs="Arial"/>
                <w:color w:val="000000"/>
                <w:sz w:val="12"/>
                <w:szCs w:val="12"/>
                <w:highlight w:val="white"/>
              </w:rPr>
              <w:t>IDt</w:t>
            </w:r>
            <w:proofErr w:type="spellEnd"/>
            <w:r w:rsidRPr="007A18BD">
              <w:rPr>
                <w:rFonts w:ascii="Arial" w:hAnsi="Arial" w:cs="Arial"/>
                <w:color w:val="000000"/>
                <w:sz w:val="12"/>
                <w:szCs w:val="12"/>
                <w:highlight w:val="white"/>
              </w:rPr>
              <w:t xml:space="preserve">  </w:t>
            </w:r>
          </w:p>
        </w:tc>
      </w:tr>
      <w:tr w:rsidR="007A18BD" w:rsidRPr="007A18BD" w14:paraId="6F3E98C1" w14:textId="77777777">
        <w:trPr>
          <w:cantSplit/>
        </w:trPr>
        <w:tc>
          <w:tcPr>
            <w:tcW w:w="7412" w:type="dxa"/>
            <w:gridSpan w:val="7"/>
            <w:tcBorders>
              <w:top w:val="nil"/>
              <w:left w:val="nil"/>
              <w:bottom w:val="nil"/>
              <w:right w:val="nil"/>
            </w:tcBorders>
            <w:shd w:val="clear" w:color="auto" w:fill="FFFFFF"/>
            <w:vAlign w:val="bottom"/>
          </w:tcPr>
          <w:p w14:paraId="494B77C5"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Transformed Variable:   AVERAGE  </w:t>
            </w:r>
          </w:p>
        </w:tc>
      </w:tr>
      <w:tr w:rsidR="007A18BD" w:rsidRPr="007A18BD" w14:paraId="64E0C026" w14:textId="77777777">
        <w:trPr>
          <w:cantSplit/>
        </w:trPr>
        <w:tc>
          <w:tcPr>
            <w:tcW w:w="747" w:type="dxa"/>
            <w:tcBorders>
              <w:top w:val="double" w:sz="8" w:space="0" w:color="000000"/>
              <w:left w:val="nil"/>
              <w:bottom w:val="single" w:sz="16" w:space="0" w:color="000000"/>
              <w:right w:val="nil"/>
            </w:tcBorders>
            <w:shd w:val="clear" w:color="auto" w:fill="FFFFFF"/>
          </w:tcPr>
          <w:p w14:paraId="4F771C4C"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Source</w:t>
            </w:r>
          </w:p>
        </w:tc>
        <w:tc>
          <w:tcPr>
            <w:tcW w:w="1215" w:type="dxa"/>
            <w:tcBorders>
              <w:top w:val="double" w:sz="8" w:space="0" w:color="000000"/>
              <w:left w:val="nil"/>
              <w:bottom w:val="single" w:sz="16" w:space="0" w:color="000000"/>
              <w:right w:val="nil"/>
            </w:tcBorders>
            <w:shd w:val="clear" w:color="auto" w:fill="FFFFFF"/>
          </w:tcPr>
          <w:p w14:paraId="278576F0"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Sum of Squares</w:t>
            </w:r>
          </w:p>
        </w:tc>
        <w:tc>
          <w:tcPr>
            <w:tcW w:w="1012" w:type="dxa"/>
            <w:tcBorders>
              <w:top w:val="double" w:sz="8" w:space="0" w:color="000000"/>
              <w:left w:val="nil"/>
              <w:bottom w:val="single" w:sz="16" w:space="0" w:color="000000"/>
              <w:right w:val="nil"/>
            </w:tcBorders>
            <w:shd w:val="clear" w:color="auto" w:fill="FFFFFF"/>
          </w:tcPr>
          <w:p w14:paraId="46309B2C"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7A18BD">
              <w:rPr>
                <w:rFonts w:ascii="Arial" w:hAnsi="Arial" w:cs="Arial"/>
                <w:color w:val="000000"/>
                <w:sz w:val="12"/>
                <w:szCs w:val="12"/>
              </w:rPr>
              <w:t>df</w:t>
            </w:r>
            <w:proofErr w:type="spellEnd"/>
          </w:p>
        </w:tc>
        <w:tc>
          <w:tcPr>
            <w:tcW w:w="1012" w:type="dxa"/>
            <w:tcBorders>
              <w:top w:val="double" w:sz="8" w:space="0" w:color="000000"/>
              <w:left w:val="nil"/>
              <w:bottom w:val="single" w:sz="16" w:space="0" w:color="000000"/>
              <w:right w:val="nil"/>
            </w:tcBorders>
            <w:shd w:val="clear" w:color="auto" w:fill="FFFFFF"/>
          </w:tcPr>
          <w:p w14:paraId="51BDB37C"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759B8757"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6AA41900"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346013B4"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Partial Eta Squared</w:t>
            </w:r>
          </w:p>
        </w:tc>
      </w:tr>
      <w:tr w:rsidR="007A18BD" w:rsidRPr="007A18BD" w14:paraId="64AF958E" w14:textId="77777777">
        <w:trPr>
          <w:cantSplit/>
        </w:trPr>
        <w:tc>
          <w:tcPr>
            <w:tcW w:w="747" w:type="dxa"/>
            <w:tcBorders>
              <w:top w:val="single" w:sz="16" w:space="0" w:color="000000"/>
              <w:left w:val="nil"/>
              <w:bottom w:val="nil"/>
              <w:right w:val="nil"/>
            </w:tcBorders>
            <w:shd w:val="clear" w:color="auto" w:fill="FFFFFF"/>
            <w:vAlign w:val="center"/>
          </w:tcPr>
          <w:p w14:paraId="1D3850E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Contrast</w:t>
            </w:r>
          </w:p>
        </w:tc>
        <w:tc>
          <w:tcPr>
            <w:tcW w:w="1215" w:type="dxa"/>
            <w:tcBorders>
              <w:top w:val="single" w:sz="16" w:space="0" w:color="000000"/>
              <w:left w:val="nil"/>
              <w:bottom w:val="nil"/>
              <w:right w:val="nil"/>
            </w:tcBorders>
            <w:shd w:val="clear" w:color="auto" w:fill="FFFFFF"/>
            <w:vAlign w:val="center"/>
          </w:tcPr>
          <w:p w14:paraId="1484019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.814</w:t>
            </w:r>
          </w:p>
        </w:tc>
        <w:tc>
          <w:tcPr>
            <w:tcW w:w="1012" w:type="dxa"/>
            <w:tcBorders>
              <w:top w:val="single" w:sz="16" w:space="0" w:color="000000"/>
              <w:left w:val="nil"/>
              <w:bottom w:val="nil"/>
              <w:right w:val="nil"/>
            </w:tcBorders>
            <w:shd w:val="clear" w:color="auto" w:fill="FFFFFF"/>
            <w:vAlign w:val="center"/>
          </w:tcPr>
          <w:p w14:paraId="273CB6C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5F3C8C0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.814</w:t>
            </w:r>
          </w:p>
        </w:tc>
        <w:tc>
          <w:tcPr>
            <w:tcW w:w="1012" w:type="dxa"/>
            <w:tcBorders>
              <w:top w:val="single" w:sz="16" w:space="0" w:color="000000"/>
              <w:left w:val="nil"/>
              <w:bottom w:val="nil"/>
              <w:right w:val="nil"/>
            </w:tcBorders>
            <w:shd w:val="clear" w:color="auto" w:fill="FFFFFF"/>
            <w:vAlign w:val="center"/>
          </w:tcPr>
          <w:p w14:paraId="30D4573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.440</w:t>
            </w:r>
          </w:p>
        </w:tc>
        <w:tc>
          <w:tcPr>
            <w:tcW w:w="1012" w:type="dxa"/>
            <w:tcBorders>
              <w:top w:val="single" w:sz="16" w:space="0" w:color="000000"/>
              <w:left w:val="nil"/>
              <w:bottom w:val="nil"/>
              <w:right w:val="nil"/>
            </w:tcBorders>
            <w:shd w:val="clear" w:color="auto" w:fill="FFFFFF"/>
            <w:vAlign w:val="center"/>
          </w:tcPr>
          <w:p w14:paraId="5D23743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.509</w:t>
            </w:r>
          </w:p>
        </w:tc>
        <w:tc>
          <w:tcPr>
            <w:tcW w:w="1402" w:type="dxa"/>
            <w:tcBorders>
              <w:top w:val="single" w:sz="16" w:space="0" w:color="000000"/>
              <w:left w:val="nil"/>
              <w:bottom w:val="nil"/>
              <w:right w:val="nil"/>
            </w:tcBorders>
            <w:shd w:val="clear" w:color="auto" w:fill="FFFFFF"/>
            <w:vAlign w:val="center"/>
          </w:tcPr>
          <w:p w14:paraId="342E062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.004</w:t>
            </w:r>
          </w:p>
        </w:tc>
      </w:tr>
      <w:tr w:rsidR="007A18BD" w:rsidRPr="007A18BD" w14:paraId="02FC6CD2" w14:textId="77777777">
        <w:trPr>
          <w:cantSplit/>
        </w:trPr>
        <w:tc>
          <w:tcPr>
            <w:tcW w:w="747" w:type="dxa"/>
            <w:tcBorders>
              <w:top w:val="nil"/>
              <w:left w:val="nil"/>
              <w:bottom w:val="double" w:sz="8" w:space="0" w:color="000000"/>
              <w:right w:val="nil"/>
            </w:tcBorders>
            <w:shd w:val="clear" w:color="auto" w:fill="FFFFFF"/>
            <w:vAlign w:val="center"/>
          </w:tcPr>
          <w:p w14:paraId="3F09650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Error</w:t>
            </w:r>
          </w:p>
        </w:tc>
        <w:tc>
          <w:tcPr>
            <w:tcW w:w="1215" w:type="dxa"/>
            <w:tcBorders>
              <w:top w:val="nil"/>
              <w:left w:val="nil"/>
              <w:bottom w:val="double" w:sz="8" w:space="0" w:color="000000"/>
              <w:right w:val="nil"/>
            </w:tcBorders>
            <w:shd w:val="clear" w:color="auto" w:fill="FFFFFF"/>
            <w:vAlign w:val="center"/>
          </w:tcPr>
          <w:p w14:paraId="6676258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201.553</w:t>
            </w:r>
          </w:p>
        </w:tc>
        <w:tc>
          <w:tcPr>
            <w:tcW w:w="1012" w:type="dxa"/>
            <w:tcBorders>
              <w:top w:val="nil"/>
              <w:left w:val="nil"/>
              <w:bottom w:val="double" w:sz="8" w:space="0" w:color="000000"/>
              <w:right w:val="nil"/>
            </w:tcBorders>
            <w:shd w:val="clear" w:color="auto" w:fill="FFFFFF"/>
            <w:vAlign w:val="center"/>
          </w:tcPr>
          <w:p w14:paraId="5D8A46F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w:t>
            </w:r>
          </w:p>
        </w:tc>
        <w:tc>
          <w:tcPr>
            <w:tcW w:w="1012" w:type="dxa"/>
            <w:tcBorders>
              <w:top w:val="nil"/>
              <w:left w:val="nil"/>
              <w:bottom w:val="double" w:sz="8" w:space="0" w:color="000000"/>
              <w:right w:val="nil"/>
            </w:tcBorders>
            <w:shd w:val="clear" w:color="auto" w:fill="FFFFFF"/>
            <w:vAlign w:val="center"/>
          </w:tcPr>
          <w:p w14:paraId="1CD06D6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1.849</w:t>
            </w:r>
          </w:p>
        </w:tc>
        <w:tc>
          <w:tcPr>
            <w:tcW w:w="1012" w:type="dxa"/>
            <w:tcBorders>
              <w:top w:val="nil"/>
              <w:left w:val="nil"/>
              <w:bottom w:val="double" w:sz="8" w:space="0" w:color="000000"/>
              <w:right w:val="nil"/>
            </w:tcBorders>
            <w:shd w:val="clear" w:color="auto" w:fill="FFFFFF"/>
          </w:tcPr>
          <w:p w14:paraId="0302112B" w14:textId="77777777" w:rsidR="007A18BD" w:rsidRPr="007A18BD" w:rsidRDefault="007A18BD" w:rsidP="007A18BD">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01593EB2" w14:textId="77777777" w:rsidR="007A18BD" w:rsidRPr="007A18BD" w:rsidRDefault="007A18BD" w:rsidP="007A18BD">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57C6DC40" w14:textId="77777777" w:rsidR="007A18BD" w:rsidRPr="007A18BD" w:rsidRDefault="007A18BD" w:rsidP="007A18BD">
            <w:pPr>
              <w:autoSpaceDE w:val="0"/>
              <w:autoSpaceDN w:val="0"/>
              <w:adjustRightInd w:val="0"/>
              <w:spacing w:after="0" w:line="240" w:lineRule="auto"/>
              <w:rPr>
                <w:sz w:val="24"/>
                <w:szCs w:val="24"/>
              </w:rPr>
            </w:pPr>
          </w:p>
        </w:tc>
      </w:tr>
    </w:tbl>
    <w:p w14:paraId="28E77867" w14:textId="77777777" w:rsidR="007A18BD" w:rsidRPr="007A18BD" w:rsidRDefault="007A18BD" w:rsidP="007A18BD">
      <w:pPr>
        <w:autoSpaceDE w:val="0"/>
        <w:autoSpaceDN w:val="0"/>
        <w:adjustRightInd w:val="0"/>
        <w:spacing w:after="0" w:line="240" w:lineRule="auto"/>
        <w:rPr>
          <w:sz w:val="24"/>
          <w:szCs w:val="24"/>
        </w:rPr>
      </w:pPr>
    </w:p>
    <w:p w14:paraId="5302BF2B" w14:textId="77777777" w:rsidR="007A18BD" w:rsidRPr="007A18BD" w:rsidRDefault="007A18BD" w:rsidP="007A18BD">
      <w:pPr>
        <w:autoSpaceDE w:val="0"/>
        <w:autoSpaceDN w:val="0"/>
        <w:adjustRightInd w:val="0"/>
        <w:spacing w:after="0" w:line="240" w:lineRule="auto"/>
        <w:rPr>
          <w:sz w:val="24"/>
          <w:szCs w:val="24"/>
        </w:rPr>
      </w:pPr>
    </w:p>
    <w:tbl>
      <w:tblPr>
        <w:tblW w:w="4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1013"/>
        <w:gridCol w:w="1013"/>
        <w:gridCol w:w="1013"/>
        <w:gridCol w:w="1013"/>
      </w:tblGrid>
      <w:tr w:rsidR="007A18BD" w:rsidRPr="007A18BD" w14:paraId="01EF67BE" w14:textId="77777777">
        <w:trPr>
          <w:cantSplit/>
        </w:trPr>
        <w:tc>
          <w:tcPr>
            <w:tcW w:w="4795" w:type="dxa"/>
            <w:gridSpan w:val="5"/>
            <w:tcBorders>
              <w:top w:val="nil"/>
              <w:left w:val="nil"/>
              <w:bottom w:val="nil"/>
              <w:right w:val="nil"/>
            </w:tcBorders>
            <w:shd w:val="clear" w:color="auto" w:fill="FFFFFF"/>
          </w:tcPr>
          <w:p w14:paraId="2B6CA47F"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Estimates</w:t>
            </w:r>
          </w:p>
        </w:tc>
      </w:tr>
      <w:tr w:rsidR="007A18BD" w:rsidRPr="007A18BD" w14:paraId="343528F1" w14:textId="77777777">
        <w:trPr>
          <w:cantSplit/>
        </w:trPr>
        <w:tc>
          <w:tcPr>
            <w:tcW w:w="4795" w:type="dxa"/>
            <w:gridSpan w:val="5"/>
            <w:tcBorders>
              <w:top w:val="nil"/>
              <w:left w:val="nil"/>
              <w:bottom w:val="nil"/>
              <w:right w:val="nil"/>
            </w:tcBorders>
            <w:shd w:val="clear" w:color="auto" w:fill="FFFFFF"/>
            <w:vAlign w:val="bottom"/>
          </w:tcPr>
          <w:p w14:paraId="586BA210"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w:t>
            </w:r>
            <w:proofErr w:type="spellStart"/>
            <w:r w:rsidRPr="007A18BD">
              <w:rPr>
                <w:rFonts w:ascii="Arial" w:hAnsi="Arial" w:cs="Arial"/>
                <w:color w:val="000000"/>
                <w:sz w:val="12"/>
                <w:szCs w:val="12"/>
                <w:highlight w:val="white"/>
              </w:rPr>
              <w:t>IDt</w:t>
            </w:r>
            <w:proofErr w:type="spellEnd"/>
            <w:r w:rsidRPr="007A18BD">
              <w:rPr>
                <w:rFonts w:ascii="Arial" w:hAnsi="Arial" w:cs="Arial"/>
                <w:color w:val="000000"/>
                <w:sz w:val="12"/>
                <w:szCs w:val="12"/>
                <w:highlight w:val="white"/>
              </w:rPr>
              <w:t xml:space="preserve">  </w:t>
            </w:r>
          </w:p>
        </w:tc>
      </w:tr>
      <w:tr w:rsidR="007A18BD" w:rsidRPr="007A18BD" w14:paraId="2C3CEFCF" w14:textId="77777777">
        <w:trPr>
          <w:cantSplit/>
        </w:trPr>
        <w:tc>
          <w:tcPr>
            <w:tcW w:w="747" w:type="dxa"/>
            <w:vMerge w:val="restart"/>
            <w:tcBorders>
              <w:top w:val="double" w:sz="8" w:space="0" w:color="000000"/>
              <w:left w:val="nil"/>
              <w:bottom w:val="nil"/>
              <w:right w:val="nil"/>
            </w:tcBorders>
            <w:shd w:val="clear" w:color="auto" w:fill="FFFFFF"/>
          </w:tcPr>
          <w:p w14:paraId="767069F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w:t>
            </w:r>
          </w:p>
        </w:tc>
        <w:tc>
          <w:tcPr>
            <w:tcW w:w="1012" w:type="dxa"/>
            <w:vMerge w:val="restart"/>
            <w:tcBorders>
              <w:top w:val="double" w:sz="8" w:space="0" w:color="000000"/>
              <w:left w:val="nil"/>
              <w:bottom w:val="nil"/>
              <w:right w:val="nil"/>
            </w:tcBorders>
            <w:shd w:val="clear" w:color="auto" w:fill="FFFFFF"/>
          </w:tcPr>
          <w:p w14:paraId="519DD5FD"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w:t>
            </w:r>
          </w:p>
        </w:tc>
        <w:tc>
          <w:tcPr>
            <w:tcW w:w="1012" w:type="dxa"/>
            <w:vMerge w:val="restart"/>
            <w:tcBorders>
              <w:top w:val="double" w:sz="8" w:space="0" w:color="000000"/>
              <w:left w:val="nil"/>
              <w:bottom w:val="nil"/>
              <w:right w:val="nil"/>
            </w:tcBorders>
            <w:shd w:val="clear" w:color="auto" w:fill="FFFFFF"/>
          </w:tcPr>
          <w:p w14:paraId="2F2719A9"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Std. Error</w:t>
            </w:r>
          </w:p>
        </w:tc>
        <w:tc>
          <w:tcPr>
            <w:tcW w:w="2024" w:type="dxa"/>
            <w:gridSpan w:val="2"/>
            <w:tcBorders>
              <w:top w:val="double" w:sz="8" w:space="0" w:color="000000"/>
              <w:left w:val="nil"/>
              <w:bottom w:val="nil"/>
              <w:right w:val="nil"/>
            </w:tcBorders>
            <w:shd w:val="clear" w:color="auto" w:fill="FFFFFF"/>
          </w:tcPr>
          <w:p w14:paraId="0A103E91"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95% Confidence Interval</w:t>
            </w:r>
          </w:p>
        </w:tc>
      </w:tr>
      <w:tr w:rsidR="007A18BD" w:rsidRPr="007A18BD" w14:paraId="11287F65" w14:textId="77777777">
        <w:trPr>
          <w:cantSplit/>
        </w:trPr>
        <w:tc>
          <w:tcPr>
            <w:tcW w:w="747" w:type="dxa"/>
            <w:vMerge/>
            <w:tcBorders>
              <w:top w:val="double" w:sz="8" w:space="0" w:color="000000"/>
              <w:left w:val="nil"/>
              <w:bottom w:val="nil"/>
              <w:right w:val="nil"/>
            </w:tcBorders>
            <w:shd w:val="clear" w:color="auto" w:fill="FFFFFF"/>
          </w:tcPr>
          <w:p w14:paraId="38C89557"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02160CD7"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22F74C9A"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tcBorders>
              <w:top w:val="nil"/>
              <w:left w:val="nil"/>
              <w:bottom w:val="single" w:sz="16" w:space="0" w:color="000000"/>
              <w:right w:val="nil"/>
            </w:tcBorders>
            <w:shd w:val="clear" w:color="auto" w:fill="FFFFFF"/>
          </w:tcPr>
          <w:p w14:paraId="04428824"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Lower Bound</w:t>
            </w:r>
          </w:p>
        </w:tc>
        <w:tc>
          <w:tcPr>
            <w:tcW w:w="1012" w:type="dxa"/>
            <w:tcBorders>
              <w:top w:val="nil"/>
              <w:left w:val="nil"/>
              <w:bottom w:val="single" w:sz="16" w:space="0" w:color="000000"/>
              <w:right w:val="nil"/>
            </w:tcBorders>
            <w:shd w:val="clear" w:color="auto" w:fill="FFFFFF"/>
          </w:tcPr>
          <w:p w14:paraId="076D8F8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Upper Bound</w:t>
            </w:r>
          </w:p>
        </w:tc>
      </w:tr>
      <w:tr w:rsidR="007A18BD" w:rsidRPr="007A18BD" w14:paraId="69D6A3AC" w14:textId="77777777">
        <w:trPr>
          <w:cantSplit/>
        </w:trPr>
        <w:tc>
          <w:tcPr>
            <w:tcW w:w="747" w:type="dxa"/>
            <w:tcBorders>
              <w:top w:val="single" w:sz="16" w:space="0" w:color="000000"/>
              <w:left w:val="nil"/>
              <w:bottom w:val="nil"/>
              <w:right w:val="nil"/>
            </w:tcBorders>
            <w:shd w:val="clear" w:color="auto" w:fill="FFFFFF"/>
            <w:vAlign w:val="center"/>
          </w:tcPr>
          <w:p w14:paraId="59AC0C7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386856E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4.616</w:t>
            </w:r>
            <w:r w:rsidRPr="007A18BD">
              <w:rPr>
                <w:rFonts w:ascii="Arial" w:hAnsi="Arial" w:cs="Arial"/>
                <w:b/>
                <w:bCs/>
                <w:color w:val="000000"/>
                <w:sz w:val="12"/>
                <w:szCs w:val="12"/>
                <w:vertAlign w:val="superscript"/>
              </w:rPr>
              <w:t>a</w:t>
            </w:r>
          </w:p>
        </w:tc>
        <w:tc>
          <w:tcPr>
            <w:tcW w:w="1012" w:type="dxa"/>
            <w:tcBorders>
              <w:top w:val="single" w:sz="16" w:space="0" w:color="000000"/>
              <w:left w:val="nil"/>
              <w:bottom w:val="nil"/>
              <w:right w:val="nil"/>
            </w:tcBorders>
            <w:shd w:val="clear" w:color="auto" w:fill="FFFFFF"/>
            <w:vAlign w:val="center"/>
          </w:tcPr>
          <w:p w14:paraId="15DBA66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.139</w:t>
            </w:r>
          </w:p>
        </w:tc>
        <w:tc>
          <w:tcPr>
            <w:tcW w:w="1012" w:type="dxa"/>
            <w:tcBorders>
              <w:top w:val="single" w:sz="16" w:space="0" w:color="000000"/>
              <w:left w:val="nil"/>
              <w:bottom w:val="nil"/>
              <w:right w:val="nil"/>
            </w:tcBorders>
            <w:shd w:val="clear" w:color="auto" w:fill="FFFFFF"/>
            <w:vAlign w:val="center"/>
          </w:tcPr>
          <w:p w14:paraId="268C85C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4.341</w:t>
            </w:r>
          </w:p>
        </w:tc>
        <w:tc>
          <w:tcPr>
            <w:tcW w:w="1012" w:type="dxa"/>
            <w:tcBorders>
              <w:top w:val="single" w:sz="16" w:space="0" w:color="000000"/>
              <w:left w:val="nil"/>
              <w:bottom w:val="nil"/>
              <w:right w:val="nil"/>
            </w:tcBorders>
            <w:shd w:val="clear" w:color="auto" w:fill="FFFFFF"/>
            <w:vAlign w:val="center"/>
          </w:tcPr>
          <w:p w14:paraId="77F4150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4.891</w:t>
            </w:r>
          </w:p>
        </w:tc>
      </w:tr>
      <w:tr w:rsidR="007A18BD" w:rsidRPr="007A18BD" w14:paraId="7273CB6B" w14:textId="77777777">
        <w:trPr>
          <w:cantSplit/>
        </w:trPr>
        <w:tc>
          <w:tcPr>
            <w:tcW w:w="747" w:type="dxa"/>
            <w:tcBorders>
              <w:top w:val="nil"/>
              <w:left w:val="nil"/>
              <w:bottom w:val="double" w:sz="8" w:space="0" w:color="000000"/>
              <w:right w:val="nil"/>
            </w:tcBorders>
            <w:shd w:val="clear" w:color="auto" w:fill="FFFFFF"/>
            <w:vAlign w:val="center"/>
          </w:tcPr>
          <w:p w14:paraId="6A51F54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2</w:t>
            </w:r>
          </w:p>
        </w:tc>
        <w:tc>
          <w:tcPr>
            <w:tcW w:w="1012" w:type="dxa"/>
            <w:tcBorders>
              <w:top w:val="nil"/>
              <w:left w:val="nil"/>
              <w:bottom w:val="double" w:sz="8" w:space="0" w:color="000000"/>
              <w:right w:val="nil"/>
            </w:tcBorders>
            <w:shd w:val="clear" w:color="auto" w:fill="FFFFFF"/>
            <w:vAlign w:val="center"/>
          </w:tcPr>
          <w:p w14:paraId="653C291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4.693</w:t>
            </w:r>
            <w:r w:rsidRPr="007A18BD">
              <w:rPr>
                <w:rFonts w:ascii="Arial" w:hAnsi="Arial" w:cs="Arial"/>
                <w:b/>
                <w:bCs/>
                <w:color w:val="000000"/>
                <w:sz w:val="12"/>
                <w:szCs w:val="12"/>
                <w:vertAlign w:val="superscript"/>
              </w:rPr>
              <w:t>a</w:t>
            </w:r>
          </w:p>
        </w:tc>
        <w:tc>
          <w:tcPr>
            <w:tcW w:w="1012" w:type="dxa"/>
            <w:tcBorders>
              <w:top w:val="nil"/>
              <w:left w:val="nil"/>
              <w:bottom w:val="double" w:sz="8" w:space="0" w:color="000000"/>
              <w:right w:val="nil"/>
            </w:tcBorders>
            <w:shd w:val="clear" w:color="auto" w:fill="FFFFFF"/>
            <w:vAlign w:val="center"/>
          </w:tcPr>
          <w:p w14:paraId="5001584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.161</w:t>
            </w:r>
          </w:p>
        </w:tc>
        <w:tc>
          <w:tcPr>
            <w:tcW w:w="1012" w:type="dxa"/>
            <w:tcBorders>
              <w:top w:val="nil"/>
              <w:left w:val="nil"/>
              <w:bottom w:val="double" w:sz="8" w:space="0" w:color="000000"/>
              <w:right w:val="nil"/>
            </w:tcBorders>
            <w:shd w:val="clear" w:color="auto" w:fill="FFFFFF"/>
            <w:vAlign w:val="center"/>
          </w:tcPr>
          <w:p w14:paraId="5EA5995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4.375</w:t>
            </w:r>
          </w:p>
        </w:tc>
        <w:tc>
          <w:tcPr>
            <w:tcW w:w="1012" w:type="dxa"/>
            <w:tcBorders>
              <w:top w:val="nil"/>
              <w:left w:val="nil"/>
              <w:bottom w:val="double" w:sz="8" w:space="0" w:color="000000"/>
              <w:right w:val="nil"/>
            </w:tcBorders>
            <w:shd w:val="clear" w:color="auto" w:fill="FFFFFF"/>
            <w:vAlign w:val="center"/>
          </w:tcPr>
          <w:p w14:paraId="11F8021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5.012</w:t>
            </w:r>
          </w:p>
        </w:tc>
      </w:tr>
      <w:tr w:rsidR="007A18BD" w:rsidRPr="007A18BD" w14:paraId="1117A589" w14:textId="77777777">
        <w:trPr>
          <w:cantSplit/>
        </w:trPr>
        <w:tc>
          <w:tcPr>
            <w:tcW w:w="4795" w:type="dxa"/>
            <w:gridSpan w:val="5"/>
            <w:tcBorders>
              <w:top w:val="nil"/>
              <w:left w:val="nil"/>
              <w:bottom w:val="nil"/>
              <w:right w:val="nil"/>
            </w:tcBorders>
            <w:shd w:val="clear" w:color="auto" w:fill="FFFFFF"/>
          </w:tcPr>
          <w:p w14:paraId="5F4FBD22"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 xml:space="preserve">a. Covariates appearing in the model are evaluated at the following values: </w:t>
            </w:r>
            <w:proofErr w:type="spellStart"/>
            <w:r w:rsidRPr="007A18BD">
              <w:rPr>
                <w:rFonts w:ascii="Arial" w:hAnsi="Arial" w:cs="Arial"/>
                <w:color w:val="000000"/>
                <w:sz w:val="12"/>
                <w:szCs w:val="12"/>
              </w:rPr>
              <w:t>gameno</w:t>
            </w:r>
            <w:proofErr w:type="spellEnd"/>
            <w:r w:rsidRPr="007A18BD">
              <w:rPr>
                <w:rFonts w:ascii="Arial" w:hAnsi="Arial" w:cs="Arial"/>
                <w:color w:val="000000"/>
                <w:sz w:val="12"/>
                <w:szCs w:val="12"/>
              </w:rPr>
              <w:t xml:space="preserve"> = 6.25.</w:t>
            </w:r>
          </w:p>
        </w:tc>
      </w:tr>
    </w:tbl>
    <w:p w14:paraId="533626A0" w14:textId="77777777" w:rsidR="007A18BD" w:rsidRPr="007A18BD" w:rsidRDefault="007A18BD" w:rsidP="007A18BD">
      <w:pPr>
        <w:autoSpaceDE w:val="0"/>
        <w:autoSpaceDN w:val="0"/>
        <w:adjustRightInd w:val="0"/>
        <w:spacing w:after="0" w:line="240" w:lineRule="auto"/>
        <w:rPr>
          <w:sz w:val="24"/>
          <w:szCs w:val="24"/>
        </w:rPr>
      </w:pPr>
    </w:p>
    <w:p w14:paraId="5F74A842" w14:textId="77777777" w:rsidR="007A18BD" w:rsidRPr="007A18BD" w:rsidRDefault="007A18BD" w:rsidP="007A18BD">
      <w:pPr>
        <w:autoSpaceDE w:val="0"/>
        <w:autoSpaceDN w:val="0"/>
        <w:adjustRightInd w:val="0"/>
        <w:spacing w:after="0" w:line="240" w:lineRule="auto"/>
        <w:rPr>
          <w:sz w:val="24"/>
          <w:szCs w:val="24"/>
        </w:rPr>
      </w:pPr>
    </w:p>
    <w:tbl>
      <w:tblPr>
        <w:tblW w:w="7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748"/>
        <w:gridCol w:w="1496"/>
        <w:gridCol w:w="1013"/>
        <w:gridCol w:w="1013"/>
        <w:gridCol w:w="1418"/>
        <w:gridCol w:w="1418"/>
      </w:tblGrid>
      <w:tr w:rsidR="007A18BD" w:rsidRPr="007A18BD" w14:paraId="3D5ED1A0" w14:textId="77777777">
        <w:trPr>
          <w:cantSplit/>
        </w:trPr>
        <w:tc>
          <w:tcPr>
            <w:tcW w:w="7847" w:type="dxa"/>
            <w:gridSpan w:val="7"/>
            <w:tcBorders>
              <w:top w:val="nil"/>
              <w:left w:val="nil"/>
              <w:bottom w:val="nil"/>
              <w:right w:val="nil"/>
            </w:tcBorders>
            <w:shd w:val="clear" w:color="auto" w:fill="FFFFFF"/>
          </w:tcPr>
          <w:p w14:paraId="1967C78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Pairwise Comparisons</w:t>
            </w:r>
          </w:p>
        </w:tc>
      </w:tr>
      <w:tr w:rsidR="007A18BD" w:rsidRPr="007A18BD" w14:paraId="0ADD9559" w14:textId="77777777">
        <w:trPr>
          <w:cantSplit/>
        </w:trPr>
        <w:tc>
          <w:tcPr>
            <w:tcW w:w="7847" w:type="dxa"/>
            <w:gridSpan w:val="7"/>
            <w:tcBorders>
              <w:top w:val="nil"/>
              <w:left w:val="nil"/>
              <w:bottom w:val="nil"/>
              <w:right w:val="nil"/>
            </w:tcBorders>
            <w:shd w:val="clear" w:color="auto" w:fill="FFFFFF"/>
            <w:vAlign w:val="bottom"/>
          </w:tcPr>
          <w:p w14:paraId="799CAE74"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w:t>
            </w:r>
            <w:proofErr w:type="spellStart"/>
            <w:r w:rsidRPr="007A18BD">
              <w:rPr>
                <w:rFonts w:ascii="Arial" w:hAnsi="Arial" w:cs="Arial"/>
                <w:color w:val="000000"/>
                <w:sz w:val="12"/>
                <w:szCs w:val="12"/>
                <w:highlight w:val="white"/>
              </w:rPr>
              <w:t>IDt</w:t>
            </w:r>
            <w:proofErr w:type="spellEnd"/>
            <w:r w:rsidRPr="007A18BD">
              <w:rPr>
                <w:rFonts w:ascii="Arial" w:hAnsi="Arial" w:cs="Arial"/>
                <w:color w:val="000000"/>
                <w:sz w:val="12"/>
                <w:szCs w:val="12"/>
                <w:highlight w:val="white"/>
              </w:rPr>
              <w:t xml:space="preserve">  </w:t>
            </w:r>
          </w:p>
        </w:tc>
      </w:tr>
      <w:tr w:rsidR="007A18BD" w:rsidRPr="007A18BD" w14:paraId="32043E98" w14:textId="77777777">
        <w:trPr>
          <w:cantSplit/>
        </w:trPr>
        <w:tc>
          <w:tcPr>
            <w:tcW w:w="747" w:type="dxa"/>
            <w:vMerge w:val="restart"/>
            <w:tcBorders>
              <w:top w:val="double" w:sz="8" w:space="0" w:color="000000"/>
              <w:left w:val="nil"/>
              <w:bottom w:val="nil"/>
              <w:right w:val="nil"/>
            </w:tcBorders>
            <w:shd w:val="clear" w:color="auto" w:fill="FFFFFF"/>
          </w:tcPr>
          <w:p w14:paraId="71B73EE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(I) stage</w:t>
            </w:r>
          </w:p>
        </w:tc>
        <w:tc>
          <w:tcPr>
            <w:tcW w:w="747" w:type="dxa"/>
            <w:vMerge w:val="restart"/>
            <w:tcBorders>
              <w:top w:val="double" w:sz="8" w:space="0" w:color="000000"/>
              <w:left w:val="nil"/>
              <w:bottom w:val="nil"/>
              <w:right w:val="nil"/>
            </w:tcBorders>
            <w:shd w:val="clear" w:color="auto" w:fill="FFFFFF"/>
          </w:tcPr>
          <w:p w14:paraId="1DF47637"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(J) stage</w:t>
            </w:r>
          </w:p>
        </w:tc>
        <w:tc>
          <w:tcPr>
            <w:tcW w:w="1495" w:type="dxa"/>
            <w:vMerge w:val="restart"/>
            <w:tcBorders>
              <w:top w:val="double" w:sz="8" w:space="0" w:color="000000"/>
              <w:left w:val="nil"/>
              <w:bottom w:val="nil"/>
              <w:right w:val="nil"/>
            </w:tcBorders>
            <w:shd w:val="clear" w:color="auto" w:fill="FFFFFF"/>
          </w:tcPr>
          <w:p w14:paraId="4667D740"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 Difference (I-J)</w:t>
            </w:r>
          </w:p>
        </w:tc>
        <w:tc>
          <w:tcPr>
            <w:tcW w:w="1012" w:type="dxa"/>
            <w:vMerge w:val="restart"/>
            <w:tcBorders>
              <w:top w:val="double" w:sz="8" w:space="0" w:color="000000"/>
              <w:left w:val="nil"/>
              <w:bottom w:val="nil"/>
              <w:right w:val="nil"/>
            </w:tcBorders>
            <w:shd w:val="clear" w:color="auto" w:fill="FFFFFF"/>
          </w:tcPr>
          <w:p w14:paraId="18B97FB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Std. Error</w:t>
            </w:r>
          </w:p>
        </w:tc>
        <w:tc>
          <w:tcPr>
            <w:tcW w:w="1012" w:type="dxa"/>
            <w:vMerge w:val="restart"/>
            <w:tcBorders>
              <w:top w:val="double" w:sz="8" w:space="0" w:color="000000"/>
              <w:left w:val="nil"/>
              <w:bottom w:val="nil"/>
              <w:right w:val="nil"/>
            </w:tcBorders>
            <w:shd w:val="clear" w:color="auto" w:fill="FFFFFF"/>
          </w:tcPr>
          <w:p w14:paraId="1F65D55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7A18BD">
              <w:rPr>
                <w:rFonts w:ascii="Arial" w:hAnsi="Arial" w:cs="Arial"/>
                <w:color w:val="000000"/>
                <w:sz w:val="12"/>
                <w:szCs w:val="12"/>
              </w:rPr>
              <w:t>Sig.</w:t>
            </w:r>
            <w:r w:rsidRPr="007A18BD">
              <w:rPr>
                <w:rFonts w:ascii="Arial" w:hAnsi="Arial" w:cs="Arial"/>
                <w:color w:val="000000"/>
                <w:sz w:val="12"/>
                <w:szCs w:val="12"/>
                <w:vertAlign w:val="superscript"/>
              </w:rPr>
              <w:t>a</w:t>
            </w:r>
            <w:proofErr w:type="spellEnd"/>
          </w:p>
        </w:tc>
        <w:tc>
          <w:tcPr>
            <w:tcW w:w="2834" w:type="dxa"/>
            <w:gridSpan w:val="2"/>
            <w:tcBorders>
              <w:top w:val="double" w:sz="8" w:space="0" w:color="000000"/>
              <w:left w:val="nil"/>
              <w:bottom w:val="nil"/>
              <w:right w:val="nil"/>
            </w:tcBorders>
            <w:shd w:val="clear" w:color="auto" w:fill="FFFFFF"/>
          </w:tcPr>
          <w:p w14:paraId="20B745F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 xml:space="preserve">95% Confidence Interval for </w:t>
            </w:r>
            <w:proofErr w:type="spellStart"/>
            <w:r w:rsidRPr="007A18BD">
              <w:rPr>
                <w:rFonts w:ascii="Arial" w:hAnsi="Arial" w:cs="Arial"/>
                <w:color w:val="000000"/>
                <w:sz w:val="12"/>
                <w:szCs w:val="12"/>
              </w:rPr>
              <w:t>Difference</w:t>
            </w:r>
            <w:r w:rsidRPr="007A18BD">
              <w:rPr>
                <w:rFonts w:ascii="Arial" w:hAnsi="Arial" w:cs="Arial"/>
                <w:color w:val="000000"/>
                <w:sz w:val="12"/>
                <w:szCs w:val="12"/>
                <w:vertAlign w:val="superscript"/>
              </w:rPr>
              <w:t>a</w:t>
            </w:r>
            <w:proofErr w:type="spellEnd"/>
          </w:p>
        </w:tc>
      </w:tr>
      <w:tr w:rsidR="007A18BD" w:rsidRPr="007A18BD" w14:paraId="52AC821B" w14:textId="77777777">
        <w:trPr>
          <w:cantSplit/>
        </w:trPr>
        <w:tc>
          <w:tcPr>
            <w:tcW w:w="747" w:type="dxa"/>
            <w:vMerge/>
            <w:tcBorders>
              <w:top w:val="double" w:sz="8" w:space="0" w:color="000000"/>
              <w:left w:val="nil"/>
              <w:bottom w:val="nil"/>
              <w:right w:val="nil"/>
            </w:tcBorders>
            <w:shd w:val="clear" w:color="auto" w:fill="FFFFFF"/>
          </w:tcPr>
          <w:p w14:paraId="67E21E97"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7" w:type="dxa"/>
            <w:vMerge/>
            <w:tcBorders>
              <w:top w:val="double" w:sz="8" w:space="0" w:color="000000"/>
              <w:left w:val="nil"/>
              <w:bottom w:val="nil"/>
              <w:right w:val="nil"/>
            </w:tcBorders>
            <w:shd w:val="clear" w:color="auto" w:fill="FFFFFF"/>
          </w:tcPr>
          <w:p w14:paraId="68BC6ABC"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95" w:type="dxa"/>
            <w:vMerge/>
            <w:tcBorders>
              <w:top w:val="double" w:sz="8" w:space="0" w:color="000000"/>
              <w:left w:val="nil"/>
              <w:bottom w:val="nil"/>
              <w:right w:val="nil"/>
            </w:tcBorders>
            <w:shd w:val="clear" w:color="auto" w:fill="FFFFFF"/>
          </w:tcPr>
          <w:p w14:paraId="1F578D02"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7CC94FFA"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520E2A3F"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17" w:type="dxa"/>
            <w:tcBorders>
              <w:top w:val="nil"/>
              <w:left w:val="nil"/>
              <w:bottom w:val="single" w:sz="16" w:space="0" w:color="000000"/>
              <w:right w:val="nil"/>
            </w:tcBorders>
            <w:shd w:val="clear" w:color="auto" w:fill="FFFFFF"/>
          </w:tcPr>
          <w:p w14:paraId="0477999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Lower Bound</w:t>
            </w:r>
          </w:p>
        </w:tc>
        <w:tc>
          <w:tcPr>
            <w:tcW w:w="1417" w:type="dxa"/>
            <w:tcBorders>
              <w:top w:val="nil"/>
              <w:left w:val="nil"/>
              <w:bottom w:val="single" w:sz="16" w:space="0" w:color="000000"/>
              <w:right w:val="nil"/>
            </w:tcBorders>
            <w:shd w:val="clear" w:color="auto" w:fill="FFFFFF"/>
          </w:tcPr>
          <w:p w14:paraId="7B4CF6FF"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Upper Bound</w:t>
            </w:r>
          </w:p>
        </w:tc>
      </w:tr>
      <w:tr w:rsidR="007A18BD" w:rsidRPr="007A18BD" w14:paraId="52400B1B" w14:textId="77777777">
        <w:trPr>
          <w:cantSplit/>
        </w:trPr>
        <w:tc>
          <w:tcPr>
            <w:tcW w:w="747" w:type="dxa"/>
            <w:tcBorders>
              <w:top w:val="single" w:sz="16" w:space="0" w:color="000000"/>
              <w:left w:val="nil"/>
              <w:bottom w:val="nil"/>
              <w:right w:val="nil"/>
            </w:tcBorders>
            <w:shd w:val="clear" w:color="auto" w:fill="FFFFFF"/>
            <w:vAlign w:val="center"/>
          </w:tcPr>
          <w:p w14:paraId="3F082E2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w:t>
            </w:r>
          </w:p>
        </w:tc>
        <w:tc>
          <w:tcPr>
            <w:tcW w:w="747" w:type="dxa"/>
            <w:tcBorders>
              <w:top w:val="single" w:sz="16" w:space="0" w:color="000000"/>
              <w:left w:val="nil"/>
              <w:bottom w:val="nil"/>
              <w:right w:val="nil"/>
            </w:tcBorders>
            <w:shd w:val="clear" w:color="auto" w:fill="FFFFFF"/>
            <w:vAlign w:val="center"/>
          </w:tcPr>
          <w:p w14:paraId="37E09BE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2</w:t>
            </w:r>
          </w:p>
        </w:tc>
        <w:tc>
          <w:tcPr>
            <w:tcW w:w="1495" w:type="dxa"/>
            <w:tcBorders>
              <w:top w:val="single" w:sz="16" w:space="0" w:color="000000"/>
              <w:left w:val="nil"/>
              <w:bottom w:val="nil"/>
              <w:right w:val="nil"/>
            </w:tcBorders>
            <w:shd w:val="clear" w:color="auto" w:fill="FFFFFF"/>
            <w:vAlign w:val="center"/>
          </w:tcPr>
          <w:p w14:paraId="3EC9330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-.077</w:t>
            </w:r>
          </w:p>
        </w:tc>
        <w:tc>
          <w:tcPr>
            <w:tcW w:w="1012" w:type="dxa"/>
            <w:tcBorders>
              <w:top w:val="single" w:sz="16" w:space="0" w:color="000000"/>
              <w:left w:val="nil"/>
              <w:bottom w:val="nil"/>
              <w:right w:val="nil"/>
            </w:tcBorders>
            <w:shd w:val="clear" w:color="auto" w:fill="FFFFFF"/>
            <w:vAlign w:val="center"/>
          </w:tcPr>
          <w:p w14:paraId="47B6512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.155</w:t>
            </w:r>
          </w:p>
        </w:tc>
        <w:tc>
          <w:tcPr>
            <w:tcW w:w="1012" w:type="dxa"/>
            <w:tcBorders>
              <w:top w:val="single" w:sz="16" w:space="0" w:color="000000"/>
              <w:left w:val="nil"/>
              <w:bottom w:val="nil"/>
              <w:right w:val="nil"/>
            </w:tcBorders>
            <w:shd w:val="clear" w:color="auto" w:fill="FFFFFF"/>
            <w:vAlign w:val="center"/>
          </w:tcPr>
          <w:p w14:paraId="385524C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.618</w:t>
            </w:r>
          </w:p>
        </w:tc>
        <w:tc>
          <w:tcPr>
            <w:tcW w:w="1417" w:type="dxa"/>
            <w:tcBorders>
              <w:top w:val="single" w:sz="16" w:space="0" w:color="000000"/>
              <w:left w:val="nil"/>
              <w:bottom w:val="nil"/>
              <w:right w:val="nil"/>
            </w:tcBorders>
            <w:shd w:val="clear" w:color="auto" w:fill="FFFFFF"/>
            <w:vAlign w:val="center"/>
          </w:tcPr>
          <w:p w14:paraId="3571DD8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-.384</w:t>
            </w:r>
          </w:p>
        </w:tc>
        <w:tc>
          <w:tcPr>
            <w:tcW w:w="1417" w:type="dxa"/>
            <w:tcBorders>
              <w:top w:val="single" w:sz="16" w:space="0" w:color="000000"/>
              <w:left w:val="nil"/>
              <w:bottom w:val="nil"/>
              <w:right w:val="nil"/>
            </w:tcBorders>
            <w:shd w:val="clear" w:color="auto" w:fill="FFFFFF"/>
            <w:vAlign w:val="center"/>
          </w:tcPr>
          <w:p w14:paraId="6C4C9D6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.229</w:t>
            </w:r>
          </w:p>
        </w:tc>
      </w:tr>
      <w:tr w:rsidR="007A18BD" w:rsidRPr="007A18BD" w14:paraId="122E0D4A" w14:textId="77777777">
        <w:trPr>
          <w:cantSplit/>
        </w:trPr>
        <w:tc>
          <w:tcPr>
            <w:tcW w:w="747" w:type="dxa"/>
            <w:tcBorders>
              <w:top w:val="nil"/>
              <w:left w:val="nil"/>
              <w:bottom w:val="double" w:sz="8" w:space="0" w:color="000000"/>
              <w:right w:val="nil"/>
            </w:tcBorders>
            <w:shd w:val="clear" w:color="auto" w:fill="FFFFFF"/>
            <w:vAlign w:val="center"/>
          </w:tcPr>
          <w:p w14:paraId="7DF6E0B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2</w:t>
            </w:r>
          </w:p>
        </w:tc>
        <w:tc>
          <w:tcPr>
            <w:tcW w:w="747" w:type="dxa"/>
            <w:tcBorders>
              <w:top w:val="nil"/>
              <w:left w:val="nil"/>
              <w:bottom w:val="double" w:sz="8" w:space="0" w:color="000000"/>
              <w:right w:val="nil"/>
            </w:tcBorders>
            <w:shd w:val="clear" w:color="auto" w:fill="FFFFFF"/>
            <w:vAlign w:val="center"/>
          </w:tcPr>
          <w:p w14:paraId="03190CB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w:t>
            </w:r>
          </w:p>
        </w:tc>
        <w:tc>
          <w:tcPr>
            <w:tcW w:w="1495" w:type="dxa"/>
            <w:tcBorders>
              <w:top w:val="nil"/>
              <w:left w:val="nil"/>
              <w:bottom w:val="double" w:sz="8" w:space="0" w:color="000000"/>
              <w:right w:val="nil"/>
            </w:tcBorders>
            <w:shd w:val="clear" w:color="auto" w:fill="FFFFFF"/>
            <w:vAlign w:val="center"/>
          </w:tcPr>
          <w:p w14:paraId="73091F0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.077</w:t>
            </w:r>
          </w:p>
        </w:tc>
        <w:tc>
          <w:tcPr>
            <w:tcW w:w="1012" w:type="dxa"/>
            <w:tcBorders>
              <w:top w:val="nil"/>
              <w:left w:val="nil"/>
              <w:bottom w:val="double" w:sz="8" w:space="0" w:color="000000"/>
              <w:right w:val="nil"/>
            </w:tcBorders>
            <w:shd w:val="clear" w:color="auto" w:fill="FFFFFF"/>
            <w:vAlign w:val="center"/>
          </w:tcPr>
          <w:p w14:paraId="3FF8D80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.155</w:t>
            </w:r>
          </w:p>
        </w:tc>
        <w:tc>
          <w:tcPr>
            <w:tcW w:w="1012" w:type="dxa"/>
            <w:tcBorders>
              <w:top w:val="nil"/>
              <w:left w:val="nil"/>
              <w:bottom w:val="double" w:sz="8" w:space="0" w:color="000000"/>
              <w:right w:val="nil"/>
            </w:tcBorders>
            <w:shd w:val="clear" w:color="auto" w:fill="FFFFFF"/>
            <w:vAlign w:val="center"/>
          </w:tcPr>
          <w:p w14:paraId="4884EFE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.618</w:t>
            </w:r>
          </w:p>
        </w:tc>
        <w:tc>
          <w:tcPr>
            <w:tcW w:w="1417" w:type="dxa"/>
            <w:tcBorders>
              <w:top w:val="nil"/>
              <w:left w:val="nil"/>
              <w:bottom w:val="double" w:sz="8" w:space="0" w:color="000000"/>
              <w:right w:val="nil"/>
            </w:tcBorders>
            <w:shd w:val="clear" w:color="auto" w:fill="FFFFFF"/>
            <w:vAlign w:val="center"/>
          </w:tcPr>
          <w:p w14:paraId="2EF3EC2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-.229</w:t>
            </w:r>
          </w:p>
        </w:tc>
        <w:tc>
          <w:tcPr>
            <w:tcW w:w="1417" w:type="dxa"/>
            <w:tcBorders>
              <w:top w:val="nil"/>
              <w:left w:val="nil"/>
              <w:bottom w:val="double" w:sz="8" w:space="0" w:color="000000"/>
              <w:right w:val="nil"/>
            </w:tcBorders>
            <w:shd w:val="clear" w:color="auto" w:fill="FFFFFF"/>
            <w:vAlign w:val="center"/>
          </w:tcPr>
          <w:p w14:paraId="5EB6497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.384</w:t>
            </w:r>
          </w:p>
        </w:tc>
      </w:tr>
      <w:tr w:rsidR="007A18BD" w:rsidRPr="007A18BD" w14:paraId="7592DA09" w14:textId="77777777">
        <w:trPr>
          <w:cantSplit/>
        </w:trPr>
        <w:tc>
          <w:tcPr>
            <w:tcW w:w="7847" w:type="dxa"/>
            <w:gridSpan w:val="7"/>
            <w:tcBorders>
              <w:top w:val="nil"/>
              <w:left w:val="nil"/>
              <w:bottom w:val="nil"/>
              <w:right w:val="nil"/>
            </w:tcBorders>
            <w:shd w:val="clear" w:color="auto" w:fill="FFFFFF"/>
            <w:vAlign w:val="center"/>
          </w:tcPr>
          <w:p w14:paraId="0BC0914C"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Based on estimated marginal means</w:t>
            </w:r>
          </w:p>
        </w:tc>
      </w:tr>
      <w:tr w:rsidR="007A18BD" w:rsidRPr="007A18BD" w14:paraId="71D5F22F" w14:textId="77777777">
        <w:trPr>
          <w:cantSplit/>
        </w:trPr>
        <w:tc>
          <w:tcPr>
            <w:tcW w:w="7847" w:type="dxa"/>
            <w:gridSpan w:val="7"/>
            <w:tcBorders>
              <w:top w:val="nil"/>
              <w:left w:val="nil"/>
              <w:bottom w:val="nil"/>
              <w:right w:val="nil"/>
            </w:tcBorders>
            <w:shd w:val="clear" w:color="auto" w:fill="FFFFFF"/>
          </w:tcPr>
          <w:p w14:paraId="1DC38BC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a. Adjustment for multiple comparisons: Bonferroni.</w:t>
            </w:r>
          </w:p>
        </w:tc>
      </w:tr>
    </w:tbl>
    <w:p w14:paraId="37B8EB50" w14:textId="77777777" w:rsidR="007A18BD" w:rsidRPr="007A18BD" w:rsidRDefault="007A18BD" w:rsidP="007A18BD">
      <w:pPr>
        <w:autoSpaceDE w:val="0"/>
        <w:autoSpaceDN w:val="0"/>
        <w:adjustRightInd w:val="0"/>
        <w:spacing w:after="0" w:line="240" w:lineRule="auto"/>
        <w:rPr>
          <w:sz w:val="24"/>
          <w:szCs w:val="24"/>
        </w:rPr>
      </w:pPr>
    </w:p>
    <w:p w14:paraId="4C2827D1" w14:textId="77777777" w:rsidR="007A18BD" w:rsidRPr="007A18BD" w:rsidRDefault="007A18BD" w:rsidP="007A18BD">
      <w:pPr>
        <w:autoSpaceDE w:val="0"/>
        <w:autoSpaceDN w:val="0"/>
        <w:adjustRightInd w:val="0"/>
        <w:spacing w:after="0" w:line="240" w:lineRule="auto"/>
        <w:rPr>
          <w:sz w:val="24"/>
          <w:szCs w:val="24"/>
        </w:rPr>
      </w:pPr>
    </w:p>
    <w:tbl>
      <w:tblPr>
        <w:tblW w:w="78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24"/>
        <w:gridCol w:w="1012"/>
        <w:gridCol w:w="1013"/>
        <w:gridCol w:w="1091"/>
        <w:gridCol w:w="1013"/>
        <w:gridCol w:w="1013"/>
        <w:gridCol w:w="1403"/>
      </w:tblGrid>
      <w:tr w:rsidR="007A18BD" w:rsidRPr="007A18BD" w14:paraId="0FD5A6CE" w14:textId="77777777">
        <w:trPr>
          <w:cantSplit/>
        </w:trPr>
        <w:tc>
          <w:tcPr>
            <w:tcW w:w="7864" w:type="dxa"/>
            <w:gridSpan w:val="7"/>
            <w:tcBorders>
              <w:top w:val="nil"/>
              <w:left w:val="nil"/>
              <w:bottom w:val="nil"/>
              <w:right w:val="nil"/>
            </w:tcBorders>
            <w:shd w:val="clear" w:color="auto" w:fill="FFFFFF"/>
          </w:tcPr>
          <w:p w14:paraId="3B8C48E7"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Multivariate Tests</w:t>
            </w:r>
          </w:p>
        </w:tc>
      </w:tr>
      <w:tr w:rsidR="007A18BD" w:rsidRPr="007A18BD" w14:paraId="068CD11A" w14:textId="77777777">
        <w:trPr>
          <w:cantSplit/>
        </w:trPr>
        <w:tc>
          <w:tcPr>
            <w:tcW w:w="1324" w:type="dxa"/>
            <w:tcBorders>
              <w:top w:val="double" w:sz="8" w:space="0" w:color="000000"/>
              <w:left w:val="nil"/>
              <w:bottom w:val="single" w:sz="16" w:space="0" w:color="000000"/>
              <w:right w:val="nil"/>
            </w:tcBorders>
            <w:shd w:val="clear" w:color="auto" w:fill="FFFFFF"/>
          </w:tcPr>
          <w:p w14:paraId="126CDAFF" w14:textId="77777777" w:rsidR="007A18BD" w:rsidRPr="007A18BD" w:rsidRDefault="007A18BD" w:rsidP="007A18BD">
            <w:pPr>
              <w:autoSpaceDE w:val="0"/>
              <w:autoSpaceDN w:val="0"/>
              <w:adjustRightInd w:val="0"/>
              <w:spacing w:after="0" w:line="240" w:lineRule="auto"/>
              <w:rPr>
                <w:sz w:val="24"/>
                <w:szCs w:val="24"/>
              </w:rPr>
            </w:pPr>
          </w:p>
        </w:tc>
        <w:tc>
          <w:tcPr>
            <w:tcW w:w="1012" w:type="dxa"/>
            <w:tcBorders>
              <w:top w:val="double" w:sz="8" w:space="0" w:color="000000"/>
              <w:left w:val="nil"/>
              <w:bottom w:val="single" w:sz="16" w:space="0" w:color="000000"/>
              <w:right w:val="nil"/>
            </w:tcBorders>
            <w:shd w:val="clear" w:color="auto" w:fill="FFFFFF"/>
          </w:tcPr>
          <w:p w14:paraId="751A17E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Value</w:t>
            </w:r>
          </w:p>
        </w:tc>
        <w:tc>
          <w:tcPr>
            <w:tcW w:w="1012" w:type="dxa"/>
            <w:tcBorders>
              <w:top w:val="double" w:sz="8" w:space="0" w:color="000000"/>
              <w:left w:val="nil"/>
              <w:bottom w:val="single" w:sz="16" w:space="0" w:color="000000"/>
              <w:right w:val="nil"/>
            </w:tcBorders>
            <w:shd w:val="clear" w:color="auto" w:fill="FFFFFF"/>
          </w:tcPr>
          <w:p w14:paraId="05145D74"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F</w:t>
            </w:r>
          </w:p>
        </w:tc>
        <w:tc>
          <w:tcPr>
            <w:tcW w:w="1090" w:type="dxa"/>
            <w:tcBorders>
              <w:top w:val="double" w:sz="8" w:space="0" w:color="000000"/>
              <w:left w:val="nil"/>
              <w:bottom w:val="single" w:sz="16" w:space="0" w:color="000000"/>
              <w:right w:val="nil"/>
            </w:tcBorders>
            <w:shd w:val="clear" w:color="auto" w:fill="FFFFFF"/>
          </w:tcPr>
          <w:p w14:paraId="7951DEE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 xml:space="preserve">Hypothesis </w:t>
            </w:r>
            <w:proofErr w:type="spellStart"/>
            <w:r w:rsidRPr="007A18BD">
              <w:rPr>
                <w:rFonts w:ascii="Arial" w:hAnsi="Arial" w:cs="Arial"/>
                <w:color w:val="000000"/>
                <w:sz w:val="12"/>
                <w:szCs w:val="12"/>
              </w:rPr>
              <w:t>df</w:t>
            </w:r>
            <w:proofErr w:type="spellEnd"/>
          </w:p>
        </w:tc>
        <w:tc>
          <w:tcPr>
            <w:tcW w:w="1012" w:type="dxa"/>
            <w:tcBorders>
              <w:top w:val="double" w:sz="8" w:space="0" w:color="000000"/>
              <w:left w:val="nil"/>
              <w:bottom w:val="single" w:sz="16" w:space="0" w:color="000000"/>
              <w:right w:val="nil"/>
            </w:tcBorders>
            <w:shd w:val="clear" w:color="auto" w:fill="FFFFFF"/>
          </w:tcPr>
          <w:p w14:paraId="54E1A48D"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 xml:space="preserve">Error </w:t>
            </w:r>
            <w:proofErr w:type="spellStart"/>
            <w:r w:rsidRPr="007A18BD">
              <w:rPr>
                <w:rFonts w:ascii="Arial" w:hAnsi="Arial" w:cs="Arial"/>
                <w:color w:val="000000"/>
                <w:sz w:val="12"/>
                <w:szCs w:val="12"/>
              </w:rPr>
              <w:t>df</w:t>
            </w:r>
            <w:proofErr w:type="spellEnd"/>
          </w:p>
        </w:tc>
        <w:tc>
          <w:tcPr>
            <w:tcW w:w="1012" w:type="dxa"/>
            <w:tcBorders>
              <w:top w:val="double" w:sz="8" w:space="0" w:color="000000"/>
              <w:left w:val="nil"/>
              <w:bottom w:val="single" w:sz="16" w:space="0" w:color="000000"/>
              <w:right w:val="nil"/>
            </w:tcBorders>
            <w:shd w:val="clear" w:color="auto" w:fill="FFFFFF"/>
          </w:tcPr>
          <w:p w14:paraId="6F72A4A3"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1C23053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Partial Eta Squared</w:t>
            </w:r>
          </w:p>
        </w:tc>
      </w:tr>
      <w:tr w:rsidR="007A18BD" w:rsidRPr="007A18BD" w14:paraId="7FBC25B4" w14:textId="77777777">
        <w:trPr>
          <w:cantSplit/>
        </w:trPr>
        <w:tc>
          <w:tcPr>
            <w:tcW w:w="1324" w:type="dxa"/>
            <w:tcBorders>
              <w:top w:val="single" w:sz="16" w:space="0" w:color="000000"/>
              <w:left w:val="nil"/>
              <w:bottom w:val="nil"/>
              <w:right w:val="nil"/>
            </w:tcBorders>
            <w:shd w:val="clear" w:color="auto" w:fill="FFFFFF"/>
            <w:vAlign w:val="center"/>
          </w:tcPr>
          <w:p w14:paraId="633E810D"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Pillai's trace</w:t>
            </w:r>
          </w:p>
        </w:tc>
        <w:tc>
          <w:tcPr>
            <w:tcW w:w="1012" w:type="dxa"/>
            <w:tcBorders>
              <w:top w:val="single" w:sz="16" w:space="0" w:color="000000"/>
              <w:left w:val="nil"/>
              <w:bottom w:val="nil"/>
              <w:right w:val="nil"/>
            </w:tcBorders>
            <w:shd w:val="clear" w:color="auto" w:fill="FFFFFF"/>
            <w:vAlign w:val="center"/>
          </w:tcPr>
          <w:p w14:paraId="6FE9A8C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.002</w:t>
            </w:r>
          </w:p>
        </w:tc>
        <w:tc>
          <w:tcPr>
            <w:tcW w:w="1012" w:type="dxa"/>
            <w:tcBorders>
              <w:top w:val="single" w:sz="16" w:space="0" w:color="000000"/>
              <w:left w:val="nil"/>
              <w:bottom w:val="nil"/>
              <w:right w:val="nil"/>
            </w:tcBorders>
            <w:shd w:val="clear" w:color="auto" w:fill="FFFFFF"/>
            <w:vAlign w:val="center"/>
          </w:tcPr>
          <w:p w14:paraId="71FE0C4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.250</w:t>
            </w:r>
            <w:r w:rsidRPr="007A18BD">
              <w:rPr>
                <w:rFonts w:ascii="Arial" w:hAnsi="Arial" w:cs="Arial"/>
                <w:b/>
                <w:bCs/>
                <w:color w:val="000000"/>
                <w:sz w:val="12"/>
                <w:szCs w:val="12"/>
                <w:vertAlign w:val="superscript"/>
              </w:rPr>
              <w:t>a</w:t>
            </w:r>
          </w:p>
        </w:tc>
        <w:tc>
          <w:tcPr>
            <w:tcW w:w="1090" w:type="dxa"/>
            <w:tcBorders>
              <w:top w:val="single" w:sz="16" w:space="0" w:color="000000"/>
              <w:left w:val="nil"/>
              <w:bottom w:val="nil"/>
              <w:right w:val="nil"/>
            </w:tcBorders>
            <w:shd w:val="clear" w:color="auto" w:fill="FFFFFF"/>
            <w:vAlign w:val="center"/>
          </w:tcPr>
          <w:p w14:paraId="3A29DC0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single" w:sz="16" w:space="0" w:color="000000"/>
              <w:left w:val="nil"/>
              <w:bottom w:val="nil"/>
              <w:right w:val="nil"/>
            </w:tcBorders>
            <w:shd w:val="clear" w:color="auto" w:fill="FFFFFF"/>
            <w:vAlign w:val="center"/>
          </w:tcPr>
          <w:p w14:paraId="72EAE97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12" w:type="dxa"/>
            <w:tcBorders>
              <w:top w:val="single" w:sz="16" w:space="0" w:color="000000"/>
              <w:left w:val="nil"/>
              <w:bottom w:val="nil"/>
              <w:right w:val="nil"/>
            </w:tcBorders>
            <w:shd w:val="clear" w:color="auto" w:fill="FFFFFF"/>
            <w:vAlign w:val="center"/>
          </w:tcPr>
          <w:p w14:paraId="390B237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.618</w:t>
            </w:r>
          </w:p>
        </w:tc>
        <w:tc>
          <w:tcPr>
            <w:tcW w:w="1402" w:type="dxa"/>
            <w:tcBorders>
              <w:top w:val="single" w:sz="16" w:space="0" w:color="000000"/>
              <w:left w:val="nil"/>
              <w:bottom w:val="nil"/>
              <w:right w:val="nil"/>
            </w:tcBorders>
            <w:shd w:val="clear" w:color="auto" w:fill="FFFFFF"/>
            <w:vAlign w:val="center"/>
          </w:tcPr>
          <w:p w14:paraId="7B5B7C4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.002</w:t>
            </w:r>
          </w:p>
        </w:tc>
      </w:tr>
      <w:tr w:rsidR="007A18BD" w:rsidRPr="007A18BD" w14:paraId="7A3196FB" w14:textId="77777777">
        <w:trPr>
          <w:cantSplit/>
        </w:trPr>
        <w:tc>
          <w:tcPr>
            <w:tcW w:w="1324" w:type="dxa"/>
            <w:tcBorders>
              <w:top w:val="nil"/>
              <w:left w:val="nil"/>
              <w:bottom w:val="nil"/>
              <w:right w:val="nil"/>
            </w:tcBorders>
            <w:shd w:val="clear" w:color="auto" w:fill="FFFFFF"/>
            <w:vAlign w:val="center"/>
          </w:tcPr>
          <w:p w14:paraId="6FFF7049"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Wilks' lambda</w:t>
            </w:r>
          </w:p>
        </w:tc>
        <w:tc>
          <w:tcPr>
            <w:tcW w:w="1012" w:type="dxa"/>
            <w:tcBorders>
              <w:top w:val="nil"/>
              <w:left w:val="nil"/>
              <w:bottom w:val="nil"/>
              <w:right w:val="nil"/>
            </w:tcBorders>
            <w:shd w:val="clear" w:color="auto" w:fill="FFFFFF"/>
            <w:vAlign w:val="center"/>
          </w:tcPr>
          <w:p w14:paraId="3583912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.998</w:t>
            </w:r>
          </w:p>
        </w:tc>
        <w:tc>
          <w:tcPr>
            <w:tcW w:w="1012" w:type="dxa"/>
            <w:tcBorders>
              <w:top w:val="nil"/>
              <w:left w:val="nil"/>
              <w:bottom w:val="nil"/>
              <w:right w:val="nil"/>
            </w:tcBorders>
            <w:shd w:val="clear" w:color="auto" w:fill="FFFFFF"/>
            <w:vAlign w:val="center"/>
          </w:tcPr>
          <w:p w14:paraId="1363C5D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.250</w:t>
            </w:r>
            <w:r w:rsidRPr="007A18BD">
              <w:rPr>
                <w:rFonts w:ascii="Arial" w:hAnsi="Arial" w:cs="Arial"/>
                <w:b/>
                <w:bCs/>
                <w:color w:val="000000"/>
                <w:sz w:val="12"/>
                <w:szCs w:val="12"/>
                <w:vertAlign w:val="superscript"/>
              </w:rPr>
              <w:t>a</w:t>
            </w:r>
          </w:p>
        </w:tc>
        <w:tc>
          <w:tcPr>
            <w:tcW w:w="1090" w:type="dxa"/>
            <w:tcBorders>
              <w:top w:val="nil"/>
              <w:left w:val="nil"/>
              <w:bottom w:val="nil"/>
              <w:right w:val="nil"/>
            </w:tcBorders>
            <w:shd w:val="clear" w:color="auto" w:fill="FFFFFF"/>
            <w:vAlign w:val="center"/>
          </w:tcPr>
          <w:p w14:paraId="75AA29B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1C1026E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12" w:type="dxa"/>
            <w:tcBorders>
              <w:top w:val="nil"/>
              <w:left w:val="nil"/>
              <w:bottom w:val="nil"/>
              <w:right w:val="nil"/>
            </w:tcBorders>
            <w:shd w:val="clear" w:color="auto" w:fill="FFFFFF"/>
            <w:vAlign w:val="center"/>
          </w:tcPr>
          <w:p w14:paraId="32B2484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.618</w:t>
            </w:r>
          </w:p>
        </w:tc>
        <w:tc>
          <w:tcPr>
            <w:tcW w:w="1402" w:type="dxa"/>
            <w:tcBorders>
              <w:top w:val="nil"/>
              <w:left w:val="nil"/>
              <w:bottom w:val="nil"/>
              <w:right w:val="nil"/>
            </w:tcBorders>
            <w:shd w:val="clear" w:color="auto" w:fill="FFFFFF"/>
            <w:vAlign w:val="center"/>
          </w:tcPr>
          <w:p w14:paraId="7C8AF6F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.002</w:t>
            </w:r>
          </w:p>
        </w:tc>
      </w:tr>
      <w:tr w:rsidR="007A18BD" w:rsidRPr="007A18BD" w14:paraId="2323A86A" w14:textId="77777777">
        <w:trPr>
          <w:cantSplit/>
        </w:trPr>
        <w:tc>
          <w:tcPr>
            <w:tcW w:w="1324" w:type="dxa"/>
            <w:tcBorders>
              <w:top w:val="nil"/>
              <w:left w:val="nil"/>
              <w:bottom w:val="nil"/>
              <w:right w:val="nil"/>
            </w:tcBorders>
            <w:shd w:val="clear" w:color="auto" w:fill="FFFFFF"/>
            <w:vAlign w:val="center"/>
          </w:tcPr>
          <w:p w14:paraId="5B7A0402"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7A18BD">
              <w:rPr>
                <w:rFonts w:ascii="Arial" w:hAnsi="Arial" w:cs="Arial"/>
                <w:color w:val="000000"/>
                <w:sz w:val="12"/>
                <w:szCs w:val="12"/>
              </w:rPr>
              <w:t>Hotelling's</w:t>
            </w:r>
            <w:proofErr w:type="spellEnd"/>
            <w:r w:rsidRPr="007A18BD">
              <w:rPr>
                <w:rFonts w:ascii="Arial" w:hAnsi="Arial" w:cs="Arial"/>
                <w:color w:val="000000"/>
                <w:sz w:val="12"/>
                <w:szCs w:val="12"/>
              </w:rPr>
              <w:t xml:space="preserve"> trace</w:t>
            </w:r>
          </w:p>
        </w:tc>
        <w:tc>
          <w:tcPr>
            <w:tcW w:w="1012" w:type="dxa"/>
            <w:tcBorders>
              <w:top w:val="nil"/>
              <w:left w:val="nil"/>
              <w:bottom w:val="nil"/>
              <w:right w:val="nil"/>
            </w:tcBorders>
            <w:shd w:val="clear" w:color="auto" w:fill="FFFFFF"/>
            <w:vAlign w:val="center"/>
          </w:tcPr>
          <w:p w14:paraId="72F89F0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.002</w:t>
            </w:r>
          </w:p>
        </w:tc>
        <w:tc>
          <w:tcPr>
            <w:tcW w:w="1012" w:type="dxa"/>
            <w:tcBorders>
              <w:top w:val="nil"/>
              <w:left w:val="nil"/>
              <w:bottom w:val="nil"/>
              <w:right w:val="nil"/>
            </w:tcBorders>
            <w:shd w:val="clear" w:color="auto" w:fill="FFFFFF"/>
            <w:vAlign w:val="center"/>
          </w:tcPr>
          <w:p w14:paraId="46FAF69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.250</w:t>
            </w:r>
            <w:r w:rsidRPr="007A18BD">
              <w:rPr>
                <w:rFonts w:ascii="Arial" w:hAnsi="Arial" w:cs="Arial"/>
                <w:b/>
                <w:bCs/>
                <w:color w:val="000000"/>
                <w:sz w:val="12"/>
                <w:szCs w:val="12"/>
                <w:vertAlign w:val="superscript"/>
              </w:rPr>
              <w:t>a</w:t>
            </w:r>
          </w:p>
        </w:tc>
        <w:tc>
          <w:tcPr>
            <w:tcW w:w="1090" w:type="dxa"/>
            <w:tcBorders>
              <w:top w:val="nil"/>
              <w:left w:val="nil"/>
              <w:bottom w:val="nil"/>
              <w:right w:val="nil"/>
            </w:tcBorders>
            <w:shd w:val="clear" w:color="auto" w:fill="FFFFFF"/>
            <w:vAlign w:val="center"/>
          </w:tcPr>
          <w:p w14:paraId="24D2C75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4535145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12" w:type="dxa"/>
            <w:tcBorders>
              <w:top w:val="nil"/>
              <w:left w:val="nil"/>
              <w:bottom w:val="nil"/>
              <w:right w:val="nil"/>
            </w:tcBorders>
            <w:shd w:val="clear" w:color="auto" w:fill="FFFFFF"/>
            <w:vAlign w:val="center"/>
          </w:tcPr>
          <w:p w14:paraId="205A240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.618</w:t>
            </w:r>
          </w:p>
        </w:tc>
        <w:tc>
          <w:tcPr>
            <w:tcW w:w="1402" w:type="dxa"/>
            <w:tcBorders>
              <w:top w:val="nil"/>
              <w:left w:val="nil"/>
              <w:bottom w:val="nil"/>
              <w:right w:val="nil"/>
            </w:tcBorders>
            <w:shd w:val="clear" w:color="auto" w:fill="FFFFFF"/>
            <w:vAlign w:val="center"/>
          </w:tcPr>
          <w:p w14:paraId="3D23D80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.002</w:t>
            </w:r>
          </w:p>
        </w:tc>
      </w:tr>
      <w:tr w:rsidR="007A18BD" w:rsidRPr="007A18BD" w14:paraId="1384B051" w14:textId="77777777">
        <w:trPr>
          <w:cantSplit/>
        </w:trPr>
        <w:tc>
          <w:tcPr>
            <w:tcW w:w="1324" w:type="dxa"/>
            <w:tcBorders>
              <w:top w:val="nil"/>
              <w:left w:val="nil"/>
              <w:bottom w:val="double" w:sz="8" w:space="0" w:color="000000"/>
              <w:right w:val="nil"/>
            </w:tcBorders>
            <w:shd w:val="clear" w:color="auto" w:fill="FFFFFF"/>
            <w:vAlign w:val="center"/>
          </w:tcPr>
          <w:p w14:paraId="2A00A78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Roy's largest root</w:t>
            </w:r>
          </w:p>
        </w:tc>
        <w:tc>
          <w:tcPr>
            <w:tcW w:w="1012" w:type="dxa"/>
            <w:tcBorders>
              <w:top w:val="nil"/>
              <w:left w:val="nil"/>
              <w:bottom w:val="double" w:sz="8" w:space="0" w:color="000000"/>
              <w:right w:val="nil"/>
            </w:tcBorders>
            <w:shd w:val="clear" w:color="auto" w:fill="FFFFFF"/>
            <w:vAlign w:val="center"/>
          </w:tcPr>
          <w:p w14:paraId="7626ADC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.002</w:t>
            </w:r>
          </w:p>
        </w:tc>
        <w:tc>
          <w:tcPr>
            <w:tcW w:w="1012" w:type="dxa"/>
            <w:tcBorders>
              <w:top w:val="nil"/>
              <w:left w:val="nil"/>
              <w:bottom w:val="double" w:sz="8" w:space="0" w:color="000000"/>
              <w:right w:val="nil"/>
            </w:tcBorders>
            <w:shd w:val="clear" w:color="auto" w:fill="FFFFFF"/>
            <w:vAlign w:val="center"/>
          </w:tcPr>
          <w:p w14:paraId="44E62BD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.250</w:t>
            </w:r>
            <w:r w:rsidRPr="007A18BD">
              <w:rPr>
                <w:rFonts w:ascii="Arial" w:hAnsi="Arial" w:cs="Arial"/>
                <w:b/>
                <w:bCs/>
                <w:color w:val="000000"/>
                <w:sz w:val="12"/>
                <w:szCs w:val="12"/>
                <w:vertAlign w:val="superscript"/>
              </w:rPr>
              <w:t>a</w:t>
            </w:r>
          </w:p>
        </w:tc>
        <w:tc>
          <w:tcPr>
            <w:tcW w:w="1090" w:type="dxa"/>
            <w:tcBorders>
              <w:top w:val="nil"/>
              <w:left w:val="nil"/>
              <w:bottom w:val="double" w:sz="8" w:space="0" w:color="000000"/>
              <w:right w:val="nil"/>
            </w:tcBorders>
            <w:shd w:val="clear" w:color="auto" w:fill="FFFFFF"/>
            <w:vAlign w:val="center"/>
          </w:tcPr>
          <w:p w14:paraId="4D2CFB4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1.000</w:t>
            </w:r>
          </w:p>
        </w:tc>
        <w:tc>
          <w:tcPr>
            <w:tcW w:w="1012" w:type="dxa"/>
            <w:tcBorders>
              <w:top w:val="nil"/>
              <w:left w:val="nil"/>
              <w:bottom w:val="double" w:sz="8" w:space="0" w:color="000000"/>
              <w:right w:val="nil"/>
            </w:tcBorders>
            <w:shd w:val="clear" w:color="auto" w:fill="FFFFFF"/>
            <w:vAlign w:val="center"/>
          </w:tcPr>
          <w:p w14:paraId="51B0854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109.000</w:t>
            </w:r>
          </w:p>
        </w:tc>
        <w:tc>
          <w:tcPr>
            <w:tcW w:w="1012" w:type="dxa"/>
            <w:tcBorders>
              <w:top w:val="nil"/>
              <w:left w:val="nil"/>
              <w:bottom w:val="double" w:sz="8" w:space="0" w:color="000000"/>
              <w:right w:val="nil"/>
            </w:tcBorders>
            <w:shd w:val="clear" w:color="auto" w:fill="FFFFFF"/>
            <w:vAlign w:val="center"/>
          </w:tcPr>
          <w:p w14:paraId="7BF6786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.618</w:t>
            </w:r>
          </w:p>
        </w:tc>
        <w:tc>
          <w:tcPr>
            <w:tcW w:w="1402" w:type="dxa"/>
            <w:tcBorders>
              <w:top w:val="nil"/>
              <w:left w:val="nil"/>
              <w:bottom w:val="double" w:sz="8" w:space="0" w:color="000000"/>
              <w:right w:val="nil"/>
            </w:tcBorders>
            <w:shd w:val="clear" w:color="auto" w:fill="FFFFFF"/>
            <w:vAlign w:val="center"/>
          </w:tcPr>
          <w:p w14:paraId="3976897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.002</w:t>
            </w:r>
          </w:p>
        </w:tc>
      </w:tr>
      <w:tr w:rsidR="007A18BD" w:rsidRPr="007A18BD" w14:paraId="3B17891A" w14:textId="77777777">
        <w:trPr>
          <w:cantSplit/>
        </w:trPr>
        <w:tc>
          <w:tcPr>
            <w:tcW w:w="7864" w:type="dxa"/>
            <w:gridSpan w:val="7"/>
            <w:tcBorders>
              <w:top w:val="nil"/>
              <w:left w:val="nil"/>
              <w:bottom w:val="nil"/>
              <w:right w:val="nil"/>
            </w:tcBorders>
            <w:shd w:val="clear" w:color="auto" w:fill="FFFFFF"/>
            <w:vAlign w:val="center"/>
          </w:tcPr>
          <w:p w14:paraId="646CC03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Each F tests the multivariate effect of stage. These tests are based on the linearly independent pairwise comparisons among the estimated marginal means.</w:t>
            </w:r>
          </w:p>
        </w:tc>
      </w:tr>
      <w:tr w:rsidR="007A18BD" w:rsidRPr="007A18BD" w14:paraId="668EB410" w14:textId="77777777">
        <w:trPr>
          <w:cantSplit/>
        </w:trPr>
        <w:tc>
          <w:tcPr>
            <w:tcW w:w="7864" w:type="dxa"/>
            <w:gridSpan w:val="7"/>
            <w:tcBorders>
              <w:top w:val="nil"/>
              <w:left w:val="nil"/>
              <w:bottom w:val="nil"/>
              <w:right w:val="nil"/>
            </w:tcBorders>
            <w:shd w:val="clear" w:color="auto" w:fill="FFFFFF"/>
          </w:tcPr>
          <w:p w14:paraId="10F372F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a. Exact statistic</w:t>
            </w:r>
          </w:p>
        </w:tc>
      </w:tr>
    </w:tbl>
    <w:p w14:paraId="0B9EC273" w14:textId="77777777" w:rsidR="007A18BD" w:rsidRPr="007A18BD" w:rsidRDefault="007A18BD" w:rsidP="007A18BD">
      <w:pPr>
        <w:autoSpaceDE w:val="0"/>
        <w:autoSpaceDN w:val="0"/>
        <w:adjustRightInd w:val="0"/>
        <w:spacing w:after="0" w:line="240" w:lineRule="auto"/>
        <w:rPr>
          <w:sz w:val="24"/>
          <w:szCs w:val="24"/>
        </w:rPr>
      </w:pPr>
    </w:p>
    <w:p w14:paraId="64967A2F" w14:textId="77777777" w:rsidR="007A18BD" w:rsidRPr="007A18BD" w:rsidRDefault="007A18BD" w:rsidP="007A18BD">
      <w:pPr>
        <w:autoSpaceDE w:val="0"/>
        <w:autoSpaceDN w:val="0"/>
        <w:adjustRightInd w:val="0"/>
        <w:spacing w:after="0" w:line="240" w:lineRule="auto"/>
        <w:rPr>
          <w:sz w:val="24"/>
          <w:szCs w:val="24"/>
        </w:rPr>
      </w:pPr>
    </w:p>
    <w:tbl>
      <w:tblPr>
        <w:tblW w:w="4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1013"/>
        <w:gridCol w:w="1013"/>
        <w:gridCol w:w="1013"/>
        <w:gridCol w:w="1013"/>
      </w:tblGrid>
      <w:tr w:rsidR="007A18BD" w:rsidRPr="007A18BD" w14:paraId="024AA934" w14:textId="77777777">
        <w:trPr>
          <w:cantSplit/>
        </w:trPr>
        <w:tc>
          <w:tcPr>
            <w:tcW w:w="4795" w:type="dxa"/>
            <w:gridSpan w:val="5"/>
            <w:tcBorders>
              <w:top w:val="nil"/>
              <w:left w:val="nil"/>
              <w:bottom w:val="nil"/>
              <w:right w:val="nil"/>
            </w:tcBorders>
            <w:shd w:val="clear" w:color="auto" w:fill="FFFFFF"/>
          </w:tcPr>
          <w:p w14:paraId="7BDA570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Estimates</w:t>
            </w:r>
          </w:p>
        </w:tc>
      </w:tr>
      <w:tr w:rsidR="007A18BD" w:rsidRPr="007A18BD" w14:paraId="7E1A6507" w14:textId="77777777">
        <w:trPr>
          <w:cantSplit/>
        </w:trPr>
        <w:tc>
          <w:tcPr>
            <w:tcW w:w="4795" w:type="dxa"/>
            <w:gridSpan w:val="5"/>
            <w:tcBorders>
              <w:top w:val="nil"/>
              <w:left w:val="nil"/>
              <w:bottom w:val="nil"/>
              <w:right w:val="nil"/>
            </w:tcBorders>
            <w:shd w:val="clear" w:color="auto" w:fill="FFFFFF"/>
            <w:vAlign w:val="bottom"/>
          </w:tcPr>
          <w:p w14:paraId="0549DFC6"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w:t>
            </w:r>
            <w:proofErr w:type="spellStart"/>
            <w:r w:rsidRPr="007A18BD">
              <w:rPr>
                <w:rFonts w:ascii="Arial" w:hAnsi="Arial" w:cs="Arial"/>
                <w:color w:val="000000"/>
                <w:sz w:val="12"/>
                <w:szCs w:val="12"/>
                <w:highlight w:val="white"/>
              </w:rPr>
              <w:t>IDt</w:t>
            </w:r>
            <w:proofErr w:type="spellEnd"/>
            <w:r w:rsidRPr="007A18BD">
              <w:rPr>
                <w:rFonts w:ascii="Arial" w:hAnsi="Arial" w:cs="Arial"/>
                <w:color w:val="000000"/>
                <w:sz w:val="12"/>
                <w:szCs w:val="12"/>
                <w:highlight w:val="white"/>
              </w:rPr>
              <w:t xml:space="preserve">  </w:t>
            </w:r>
          </w:p>
        </w:tc>
      </w:tr>
      <w:tr w:rsidR="007A18BD" w:rsidRPr="007A18BD" w14:paraId="5422C2B3" w14:textId="77777777">
        <w:trPr>
          <w:cantSplit/>
        </w:trPr>
        <w:tc>
          <w:tcPr>
            <w:tcW w:w="747" w:type="dxa"/>
            <w:vMerge w:val="restart"/>
            <w:tcBorders>
              <w:top w:val="double" w:sz="8" w:space="0" w:color="000000"/>
              <w:left w:val="nil"/>
              <w:bottom w:val="nil"/>
              <w:right w:val="nil"/>
            </w:tcBorders>
            <w:shd w:val="clear" w:color="auto" w:fill="FFFFFF"/>
          </w:tcPr>
          <w:p w14:paraId="55A2B3E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condition</w:t>
            </w:r>
          </w:p>
        </w:tc>
        <w:tc>
          <w:tcPr>
            <w:tcW w:w="1012" w:type="dxa"/>
            <w:vMerge w:val="restart"/>
            <w:tcBorders>
              <w:top w:val="double" w:sz="8" w:space="0" w:color="000000"/>
              <w:left w:val="nil"/>
              <w:bottom w:val="nil"/>
              <w:right w:val="nil"/>
            </w:tcBorders>
            <w:shd w:val="clear" w:color="auto" w:fill="FFFFFF"/>
          </w:tcPr>
          <w:p w14:paraId="5DDD2F23"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w:t>
            </w:r>
          </w:p>
        </w:tc>
        <w:tc>
          <w:tcPr>
            <w:tcW w:w="1012" w:type="dxa"/>
            <w:vMerge w:val="restart"/>
            <w:tcBorders>
              <w:top w:val="double" w:sz="8" w:space="0" w:color="000000"/>
              <w:left w:val="nil"/>
              <w:bottom w:val="nil"/>
              <w:right w:val="nil"/>
            </w:tcBorders>
            <w:shd w:val="clear" w:color="auto" w:fill="FFFFFF"/>
          </w:tcPr>
          <w:p w14:paraId="096639B8"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Std. Error</w:t>
            </w:r>
          </w:p>
        </w:tc>
        <w:tc>
          <w:tcPr>
            <w:tcW w:w="2024" w:type="dxa"/>
            <w:gridSpan w:val="2"/>
            <w:tcBorders>
              <w:top w:val="double" w:sz="8" w:space="0" w:color="000000"/>
              <w:left w:val="nil"/>
              <w:bottom w:val="nil"/>
              <w:right w:val="nil"/>
            </w:tcBorders>
            <w:shd w:val="clear" w:color="auto" w:fill="FFFFFF"/>
          </w:tcPr>
          <w:p w14:paraId="31C0FFD1"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95% Confidence Interval</w:t>
            </w:r>
          </w:p>
        </w:tc>
      </w:tr>
      <w:tr w:rsidR="007A18BD" w:rsidRPr="007A18BD" w14:paraId="5EFFA084" w14:textId="77777777">
        <w:trPr>
          <w:cantSplit/>
        </w:trPr>
        <w:tc>
          <w:tcPr>
            <w:tcW w:w="747" w:type="dxa"/>
            <w:vMerge/>
            <w:tcBorders>
              <w:top w:val="double" w:sz="8" w:space="0" w:color="000000"/>
              <w:left w:val="nil"/>
              <w:bottom w:val="nil"/>
              <w:right w:val="nil"/>
            </w:tcBorders>
            <w:shd w:val="clear" w:color="auto" w:fill="FFFFFF"/>
          </w:tcPr>
          <w:p w14:paraId="54943BB2"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55C3005E"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34F1F4C9"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tcBorders>
              <w:top w:val="nil"/>
              <w:left w:val="nil"/>
              <w:bottom w:val="single" w:sz="16" w:space="0" w:color="000000"/>
              <w:right w:val="nil"/>
            </w:tcBorders>
            <w:shd w:val="clear" w:color="auto" w:fill="FFFFFF"/>
          </w:tcPr>
          <w:p w14:paraId="4148864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Lower Bound</w:t>
            </w:r>
          </w:p>
        </w:tc>
        <w:tc>
          <w:tcPr>
            <w:tcW w:w="1012" w:type="dxa"/>
            <w:tcBorders>
              <w:top w:val="nil"/>
              <w:left w:val="nil"/>
              <w:bottom w:val="single" w:sz="16" w:space="0" w:color="000000"/>
              <w:right w:val="nil"/>
            </w:tcBorders>
            <w:shd w:val="clear" w:color="auto" w:fill="FFFFFF"/>
          </w:tcPr>
          <w:p w14:paraId="16553C86"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Upper Bound</w:t>
            </w:r>
          </w:p>
        </w:tc>
      </w:tr>
      <w:tr w:rsidR="007A18BD" w:rsidRPr="007A18BD" w14:paraId="4BC631CE" w14:textId="77777777">
        <w:trPr>
          <w:cantSplit/>
        </w:trPr>
        <w:tc>
          <w:tcPr>
            <w:tcW w:w="747" w:type="dxa"/>
            <w:tcBorders>
              <w:top w:val="single" w:sz="16" w:space="0" w:color="000000"/>
              <w:left w:val="nil"/>
              <w:bottom w:val="nil"/>
              <w:right w:val="nil"/>
            </w:tcBorders>
            <w:shd w:val="clear" w:color="auto" w:fill="FFFFFF"/>
            <w:vAlign w:val="center"/>
          </w:tcPr>
          <w:p w14:paraId="0FBDDEDE"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012" w:type="dxa"/>
            <w:tcBorders>
              <w:top w:val="single" w:sz="16" w:space="0" w:color="000000"/>
              <w:left w:val="nil"/>
              <w:bottom w:val="nil"/>
              <w:right w:val="nil"/>
            </w:tcBorders>
            <w:shd w:val="clear" w:color="auto" w:fill="FFFFFF"/>
            <w:vAlign w:val="center"/>
          </w:tcPr>
          <w:p w14:paraId="021BA83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4.509</w:t>
            </w:r>
            <w:r w:rsidRPr="007A18BD">
              <w:rPr>
                <w:rFonts w:ascii="Arial" w:hAnsi="Arial" w:cs="Arial"/>
                <w:b/>
                <w:bCs/>
                <w:color w:val="000000"/>
                <w:sz w:val="12"/>
                <w:szCs w:val="12"/>
                <w:vertAlign w:val="superscript"/>
              </w:rPr>
              <w:t>a</w:t>
            </w:r>
          </w:p>
        </w:tc>
        <w:tc>
          <w:tcPr>
            <w:tcW w:w="1012" w:type="dxa"/>
            <w:tcBorders>
              <w:top w:val="single" w:sz="16" w:space="0" w:color="000000"/>
              <w:left w:val="nil"/>
              <w:bottom w:val="nil"/>
              <w:right w:val="nil"/>
            </w:tcBorders>
            <w:shd w:val="clear" w:color="auto" w:fill="FFFFFF"/>
            <w:vAlign w:val="center"/>
          </w:tcPr>
          <w:p w14:paraId="7A1211D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.254</w:t>
            </w:r>
          </w:p>
        </w:tc>
        <w:tc>
          <w:tcPr>
            <w:tcW w:w="1012" w:type="dxa"/>
            <w:tcBorders>
              <w:top w:val="single" w:sz="16" w:space="0" w:color="000000"/>
              <w:left w:val="nil"/>
              <w:bottom w:val="nil"/>
              <w:right w:val="nil"/>
            </w:tcBorders>
            <w:shd w:val="clear" w:color="auto" w:fill="FFFFFF"/>
            <w:vAlign w:val="center"/>
          </w:tcPr>
          <w:p w14:paraId="22432B3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4.006</w:t>
            </w:r>
          </w:p>
        </w:tc>
        <w:tc>
          <w:tcPr>
            <w:tcW w:w="1012" w:type="dxa"/>
            <w:tcBorders>
              <w:top w:val="single" w:sz="16" w:space="0" w:color="000000"/>
              <w:left w:val="nil"/>
              <w:bottom w:val="nil"/>
              <w:right w:val="nil"/>
            </w:tcBorders>
            <w:shd w:val="clear" w:color="auto" w:fill="FFFFFF"/>
            <w:vAlign w:val="center"/>
          </w:tcPr>
          <w:p w14:paraId="05DEB4A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5.013</w:t>
            </w:r>
          </w:p>
        </w:tc>
      </w:tr>
      <w:tr w:rsidR="007A18BD" w:rsidRPr="007A18BD" w14:paraId="2EFF821C" w14:textId="77777777">
        <w:trPr>
          <w:cantSplit/>
        </w:trPr>
        <w:tc>
          <w:tcPr>
            <w:tcW w:w="747" w:type="dxa"/>
            <w:tcBorders>
              <w:top w:val="nil"/>
              <w:left w:val="nil"/>
              <w:bottom w:val="double" w:sz="8" w:space="0" w:color="000000"/>
              <w:right w:val="nil"/>
            </w:tcBorders>
            <w:shd w:val="clear" w:color="auto" w:fill="FFFFFF"/>
            <w:vAlign w:val="center"/>
          </w:tcPr>
          <w:p w14:paraId="0D71875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1.00</w:t>
            </w:r>
          </w:p>
        </w:tc>
        <w:tc>
          <w:tcPr>
            <w:tcW w:w="1012" w:type="dxa"/>
            <w:tcBorders>
              <w:top w:val="nil"/>
              <w:left w:val="nil"/>
              <w:bottom w:val="double" w:sz="8" w:space="0" w:color="000000"/>
              <w:right w:val="nil"/>
            </w:tcBorders>
            <w:shd w:val="clear" w:color="auto" w:fill="FFFFFF"/>
            <w:vAlign w:val="center"/>
          </w:tcPr>
          <w:p w14:paraId="57614CA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4.800</w:t>
            </w:r>
            <w:r w:rsidRPr="007A18BD">
              <w:rPr>
                <w:rFonts w:ascii="Arial" w:hAnsi="Arial" w:cs="Arial"/>
                <w:b/>
                <w:bCs/>
                <w:color w:val="000000"/>
                <w:sz w:val="12"/>
                <w:szCs w:val="12"/>
                <w:vertAlign w:val="superscript"/>
              </w:rPr>
              <w:t>a</w:t>
            </w:r>
          </w:p>
        </w:tc>
        <w:tc>
          <w:tcPr>
            <w:tcW w:w="1012" w:type="dxa"/>
            <w:tcBorders>
              <w:top w:val="nil"/>
              <w:left w:val="nil"/>
              <w:bottom w:val="double" w:sz="8" w:space="0" w:color="000000"/>
              <w:right w:val="nil"/>
            </w:tcBorders>
            <w:shd w:val="clear" w:color="auto" w:fill="FFFFFF"/>
            <w:vAlign w:val="center"/>
          </w:tcPr>
          <w:p w14:paraId="4AC7544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.254</w:t>
            </w:r>
          </w:p>
        </w:tc>
        <w:tc>
          <w:tcPr>
            <w:tcW w:w="1012" w:type="dxa"/>
            <w:tcBorders>
              <w:top w:val="nil"/>
              <w:left w:val="nil"/>
              <w:bottom w:val="double" w:sz="8" w:space="0" w:color="000000"/>
              <w:right w:val="nil"/>
            </w:tcBorders>
            <w:shd w:val="clear" w:color="auto" w:fill="FFFFFF"/>
            <w:vAlign w:val="center"/>
          </w:tcPr>
          <w:p w14:paraId="5BF9E47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4.297</w:t>
            </w:r>
          </w:p>
        </w:tc>
        <w:tc>
          <w:tcPr>
            <w:tcW w:w="1012" w:type="dxa"/>
            <w:tcBorders>
              <w:top w:val="nil"/>
              <w:left w:val="nil"/>
              <w:bottom w:val="double" w:sz="8" w:space="0" w:color="000000"/>
              <w:right w:val="nil"/>
            </w:tcBorders>
            <w:shd w:val="clear" w:color="auto" w:fill="FFFFFF"/>
            <w:vAlign w:val="center"/>
          </w:tcPr>
          <w:p w14:paraId="1CBD8E0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5.303</w:t>
            </w:r>
          </w:p>
        </w:tc>
      </w:tr>
      <w:tr w:rsidR="007A18BD" w:rsidRPr="007A18BD" w14:paraId="7B5963E7" w14:textId="77777777">
        <w:trPr>
          <w:cantSplit/>
        </w:trPr>
        <w:tc>
          <w:tcPr>
            <w:tcW w:w="4795" w:type="dxa"/>
            <w:gridSpan w:val="5"/>
            <w:tcBorders>
              <w:top w:val="nil"/>
              <w:left w:val="nil"/>
              <w:bottom w:val="nil"/>
              <w:right w:val="nil"/>
            </w:tcBorders>
            <w:shd w:val="clear" w:color="auto" w:fill="FFFFFF"/>
          </w:tcPr>
          <w:p w14:paraId="1B2F298A"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 xml:space="preserve">a. Covariates appearing in the model are evaluated at the following values: </w:t>
            </w:r>
            <w:proofErr w:type="spellStart"/>
            <w:r w:rsidRPr="007A18BD">
              <w:rPr>
                <w:rFonts w:ascii="Arial" w:hAnsi="Arial" w:cs="Arial"/>
                <w:color w:val="000000"/>
                <w:sz w:val="12"/>
                <w:szCs w:val="12"/>
              </w:rPr>
              <w:t>gameno</w:t>
            </w:r>
            <w:proofErr w:type="spellEnd"/>
            <w:r w:rsidRPr="007A18BD">
              <w:rPr>
                <w:rFonts w:ascii="Arial" w:hAnsi="Arial" w:cs="Arial"/>
                <w:color w:val="000000"/>
                <w:sz w:val="12"/>
                <w:szCs w:val="12"/>
              </w:rPr>
              <w:t xml:space="preserve"> = 6.25.</w:t>
            </w:r>
          </w:p>
        </w:tc>
      </w:tr>
    </w:tbl>
    <w:p w14:paraId="2F5A8DC7" w14:textId="77777777" w:rsidR="007A18BD" w:rsidRPr="007A18BD" w:rsidRDefault="007A18BD" w:rsidP="007A18BD">
      <w:pPr>
        <w:autoSpaceDE w:val="0"/>
        <w:autoSpaceDN w:val="0"/>
        <w:adjustRightInd w:val="0"/>
        <w:spacing w:after="0" w:line="240" w:lineRule="auto"/>
        <w:rPr>
          <w:sz w:val="24"/>
          <w:szCs w:val="24"/>
        </w:rPr>
      </w:pPr>
    </w:p>
    <w:p w14:paraId="3FFDE4AF" w14:textId="77777777" w:rsidR="007A18BD" w:rsidRPr="007A18BD" w:rsidRDefault="007A18BD" w:rsidP="007A18BD">
      <w:pPr>
        <w:autoSpaceDE w:val="0"/>
        <w:autoSpaceDN w:val="0"/>
        <w:adjustRightInd w:val="0"/>
        <w:spacing w:after="0" w:line="240" w:lineRule="auto"/>
        <w:rPr>
          <w:sz w:val="24"/>
          <w:szCs w:val="24"/>
        </w:rPr>
      </w:pPr>
    </w:p>
    <w:tbl>
      <w:tblPr>
        <w:tblW w:w="8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9"/>
        <w:gridCol w:w="950"/>
        <w:gridCol w:w="1496"/>
        <w:gridCol w:w="1013"/>
        <w:gridCol w:w="1013"/>
        <w:gridCol w:w="1418"/>
        <w:gridCol w:w="1418"/>
      </w:tblGrid>
      <w:tr w:rsidR="007A18BD" w:rsidRPr="007A18BD" w14:paraId="0F0F133A" w14:textId="77777777">
        <w:trPr>
          <w:cantSplit/>
        </w:trPr>
        <w:tc>
          <w:tcPr>
            <w:tcW w:w="8222" w:type="dxa"/>
            <w:gridSpan w:val="7"/>
            <w:tcBorders>
              <w:top w:val="nil"/>
              <w:left w:val="nil"/>
              <w:bottom w:val="nil"/>
              <w:right w:val="nil"/>
            </w:tcBorders>
            <w:shd w:val="clear" w:color="auto" w:fill="FFFFFF"/>
          </w:tcPr>
          <w:p w14:paraId="0A3ADBC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Pairwise Comparisons</w:t>
            </w:r>
          </w:p>
        </w:tc>
      </w:tr>
      <w:tr w:rsidR="007A18BD" w:rsidRPr="007A18BD" w14:paraId="4348013E" w14:textId="77777777">
        <w:trPr>
          <w:cantSplit/>
        </w:trPr>
        <w:tc>
          <w:tcPr>
            <w:tcW w:w="8222" w:type="dxa"/>
            <w:gridSpan w:val="7"/>
            <w:tcBorders>
              <w:top w:val="nil"/>
              <w:left w:val="nil"/>
              <w:bottom w:val="nil"/>
              <w:right w:val="nil"/>
            </w:tcBorders>
            <w:shd w:val="clear" w:color="auto" w:fill="FFFFFF"/>
            <w:vAlign w:val="bottom"/>
          </w:tcPr>
          <w:p w14:paraId="5061640C"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w:t>
            </w:r>
            <w:proofErr w:type="spellStart"/>
            <w:r w:rsidRPr="007A18BD">
              <w:rPr>
                <w:rFonts w:ascii="Arial" w:hAnsi="Arial" w:cs="Arial"/>
                <w:color w:val="000000"/>
                <w:sz w:val="12"/>
                <w:szCs w:val="12"/>
                <w:highlight w:val="white"/>
              </w:rPr>
              <w:t>IDt</w:t>
            </w:r>
            <w:proofErr w:type="spellEnd"/>
            <w:r w:rsidRPr="007A18BD">
              <w:rPr>
                <w:rFonts w:ascii="Arial" w:hAnsi="Arial" w:cs="Arial"/>
                <w:color w:val="000000"/>
                <w:sz w:val="12"/>
                <w:szCs w:val="12"/>
                <w:highlight w:val="white"/>
              </w:rPr>
              <w:t xml:space="preserve">  </w:t>
            </w:r>
          </w:p>
        </w:tc>
      </w:tr>
      <w:tr w:rsidR="007A18BD" w:rsidRPr="007A18BD" w14:paraId="6FE78FC4" w14:textId="77777777">
        <w:trPr>
          <w:cantSplit/>
        </w:trPr>
        <w:tc>
          <w:tcPr>
            <w:tcW w:w="919" w:type="dxa"/>
            <w:vMerge w:val="restart"/>
            <w:tcBorders>
              <w:top w:val="double" w:sz="8" w:space="0" w:color="000000"/>
              <w:left w:val="nil"/>
              <w:bottom w:val="nil"/>
              <w:right w:val="nil"/>
            </w:tcBorders>
            <w:shd w:val="clear" w:color="auto" w:fill="FFFFFF"/>
          </w:tcPr>
          <w:p w14:paraId="3C647C0B"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(I) condition</w:t>
            </w:r>
          </w:p>
        </w:tc>
        <w:tc>
          <w:tcPr>
            <w:tcW w:w="950" w:type="dxa"/>
            <w:vMerge w:val="restart"/>
            <w:tcBorders>
              <w:top w:val="double" w:sz="8" w:space="0" w:color="000000"/>
              <w:left w:val="nil"/>
              <w:bottom w:val="nil"/>
              <w:right w:val="nil"/>
            </w:tcBorders>
            <w:shd w:val="clear" w:color="auto" w:fill="FFFFFF"/>
          </w:tcPr>
          <w:p w14:paraId="75F787A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(J) condition</w:t>
            </w:r>
          </w:p>
        </w:tc>
        <w:tc>
          <w:tcPr>
            <w:tcW w:w="1495" w:type="dxa"/>
            <w:vMerge w:val="restart"/>
            <w:tcBorders>
              <w:top w:val="double" w:sz="8" w:space="0" w:color="000000"/>
              <w:left w:val="nil"/>
              <w:bottom w:val="nil"/>
              <w:right w:val="nil"/>
            </w:tcBorders>
            <w:shd w:val="clear" w:color="auto" w:fill="FFFFFF"/>
          </w:tcPr>
          <w:p w14:paraId="341B69A8"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 Difference (I-J)</w:t>
            </w:r>
          </w:p>
        </w:tc>
        <w:tc>
          <w:tcPr>
            <w:tcW w:w="1012" w:type="dxa"/>
            <w:vMerge w:val="restart"/>
            <w:tcBorders>
              <w:top w:val="double" w:sz="8" w:space="0" w:color="000000"/>
              <w:left w:val="nil"/>
              <w:bottom w:val="nil"/>
              <w:right w:val="nil"/>
            </w:tcBorders>
            <w:shd w:val="clear" w:color="auto" w:fill="FFFFFF"/>
          </w:tcPr>
          <w:p w14:paraId="1AB12C2C"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Std. Error</w:t>
            </w:r>
          </w:p>
        </w:tc>
        <w:tc>
          <w:tcPr>
            <w:tcW w:w="1012" w:type="dxa"/>
            <w:vMerge w:val="restart"/>
            <w:tcBorders>
              <w:top w:val="double" w:sz="8" w:space="0" w:color="000000"/>
              <w:left w:val="nil"/>
              <w:bottom w:val="nil"/>
              <w:right w:val="nil"/>
            </w:tcBorders>
            <w:shd w:val="clear" w:color="auto" w:fill="FFFFFF"/>
          </w:tcPr>
          <w:p w14:paraId="19F85B2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7A18BD">
              <w:rPr>
                <w:rFonts w:ascii="Arial" w:hAnsi="Arial" w:cs="Arial"/>
                <w:color w:val="000000"/>
                <w:sz w:val="12"/>
                <w:szCs w:val="12"/>
              </w:rPr>
              <w:t>Sig.</w:t>
            </w:r>
            <w:r w:rsidRPr="007A18BD">
              <w:rPr>
                <w:rFonts w:ascii="Arial" w:hAnsi="Arial" w:cs="Arial"/>
                <w:color w:val="000000"/>
                <w:sz w:val="12"/>
                <w:szCs w:val="12"/>
                <w:vertAlign w:val="superscript"/>
              </w:rPr>
              <w:t>a</w:t>
            </w:r>
            <w:proofErr w:type="spellEnd"/>
          </w:p>
        </w:tc>
        <w:tc>
          <w:tcPr>
            <w:tcW w:w="2834" w:type="dxa"/>
            <w:gridSpan w:val="2"/>
            <w:tcBorders>
              <w:top w:val="double" w:sz="8" w:space="0" w:color="000000"/>
              <w:left w:val="nil"/>
              <w:bottom w:val="nil"/>
              <w:right w:val="nil"/>
            </w:tcBorders>
            <w:shd w:val="clear" w:color="auto" w:fill="FFFFFF"/>
          </w:tcPr>
          <w:p w14:paraId="67CE4986"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 xml:space="preserve">95% Confidence Interval for </w:t>
            </w:r>
            <w:proofErr w:type="spellStart"/>
            <w:r w:rsidRPr="007A18BD">
              <w:rPr>
                <w:rFonts w:ascii="Arial" w:hAnsi="Arial" w:cs="Arial"/>
                <w:color w:val="000000"/>
                <w:sz w:val="12"/>
                <w:szCs w:val="12"/>
              </w:rPr>
              <w:t>Difference</w:t>
            </w:r>
            <w:r w:rsidRPr="007A18BD">
              <w:rPr>
                <w:rFonts w:ascii="Arial" w:hAnsi="Arial" w:cs="Arial"/>
                <w:color w:val="000000"/>
                <w:sz w:val="12"/>
                <w:szCs w:val="12"/>
                <w:vertAlign w:val="superscript"/>
              </w:rPr>
              <w:t>a</w:t>
            </w:r>
            <w:proofErr w:type="spellEnd"/>
          </w:p>
        </w:tc>
      </w:tr>
      <w:tr w:rsidR="007A18BD" w:rsidRPr="007A18BD" w14:paraId="3832CD28" w14:textId="77777777">
        <w:trPr>
          <w:cantSplit/>
        </w:trPr>
        <w:tc>
          <w:tcPr>
            <w:tcW w:w="919" w:type="dxa"/>
            <w:vMerge/>
            <w:tcBorders>
              <w:top w:val="double" w:sz="8" w:space="0" w:color="000000"/>
              <w:left w:val="nil"/>
              <w:bottom w:val="nil"/>
              <w:right w:val="nil"/>
            </w:tcBorders>
            <w:shd w:val="clear" w:color="auto" w:fill="FFFFFF"/>
          </w:tcPr>
          <w:p w14:paraId="2183363C"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950" w:type="dxa"/>
            <w:vMerge/>
            <w:tcBorders>
              <w:top w:val="double" w:sz="8" w:space="0" w:color="000000"/>
              <w:left w:val="nil"/>
              <w:bottom w:val="nil"/>
              <w:right w:val="nil"/>
            </w:tcBorders>
            <w:shd w:val="clear" w:color="auto" w:fill="FFFFFF"/>
          </w:tcPr>
          <w:p w14:paraId="41C46228"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95" w:type="dxa"/>
            <w:vMerge/>
            <w:tcBorders>
              <w:top w:val="double" w:sz="8" w:space="0" w:color="000000"/>
              <w:left w:val="nil"/>
              <w:bottom w:val="nil"/>
              <w:right w:val="nil"/>
            </w:tcBorders>
            <w:shd w:val="clear" w:color="auto" w:fill="FFFFFF"/>
          </w:tcPr>
          <w:p w14:paraId="25F66183"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7807B547"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5AC26B10"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417" w:type="dxa"/>
            <w:tcBorders>
              <w:top w:val="nil"/>
              <w:left w:val="nil"/>
              <w:bottom w:val="single" w:sz="16" w:space="0" w:color="000000"/>
              <w:right w:val="nil"/>
            </w:tcBorders>
            <w:shd w:val="clear" w:color="auto" w:fill="FFFFFF"/>
          </w:tcPr>
          <w:p w14:paraId="6F9231D5"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Lower Bound</w:t>
            </w:r>
          </w:p>
        </w:tc>
        <w:tc>
          <w:tcPr>
            <w:tcW w:w="1417" w:type="dxa"/>
            <w:tcBorders>
              <w:top w:val="nil"/>
              <w:left w:val="nil"/>
              <w:bottom w:val="single" w:sz="16" w:space="0" w:color="000000"/>
              <w:right w:val="nil"/>
            </w:tcBorders>
            <w:shd w:val="clear" w:color="auto" w:fill="FFFFFF"/>
          </w:tcPr>
          <w:p w14:paraId="568E9D3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Upper Bound</w:t>
            </w:r>
          </w:p>
        </w:tc>
      </w:tr>
      <w:tr w:rsidR="007A18BD" w:rsidRPr="007A18BD" w14:paraId="27720349" w14:textId="77777777">
        <w:trPr>
          <w:cantSplit/>
        </w:trPr>
        <w:tc>
          <w:tcPr>
            <w:tcW w:w="919" w:type="dxa"/>
            <w:tcBorders>
              <w:top w:val="single" w:sz="16" w:space="0" w:color="000000"/>
              <w:left w:val="nil"/>
              <w:bottom w:val="nil"/>
              <w:right w:val="nil"/>
            </w:tcBorders>
            <w:shd w:val="clear" w:color="auto" w:fill="FFFFFF"/>
            <w:vAlign w:val="center"/>
          </w:tcPr>
          <w:p w14:paraId="0FF5408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950" w:type="dxa"/>
            <w:tcBorders>
              <w:top w:val="single" w:sz="16" w:space="0" w:color="000000"/>
              <w:left w:val="nil"/>
              <w:bottom w:val="nil"/>
              <w:right w:val="nil"/>
            </w:tcBorders>
            <w:shd w:val="clear" w:color="auto" w:fill="FFFFFF"/>
            <w:vAlign w:val="center"/>
          </w:tcPr>
          <w:p w14:paraId="4EB8B84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1.00</w:t>
            </w:r>
          </w:p>
        </w:tc>
        <w:tc>
          <w:tcPr>
            <w:tcW w:w="1495" w:type="dxa"/>
            <w:tcBorders>
              <w:top w:val="single" w:sz="16" w:space="0" w:color="000000"/>
              <w:left w:val="nil"/>
              <w:bottom w:val="nil"/>
              <w:right w:val="nil"/>
            </w:tcBorders>
            <w:shd w:val="clear" w:color="auto" w:fill="FFFFFF"/>
            <w:vAlign w:val="center"/>
          </w:tcPr>
          <w:p w14:paraId="1F828211"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-.291</w:t>
            </w:r>
          </w:p>
        </w:tc>
        <w:tc>
          <w:tcPr>
            <w:tcW w:w="1012" w:type="dxa"/>
            <w:tcBorders>
              <w:top w:val="single" w:sz="16" w:space="0" w:color="000000"/>
              <w:left w:val="nil"/>
              <w:bottom w:val="nil"/>
              <w:right w:val="nil"/>
            </w:tcBorders>
            <w:shd w:val="clear" w:color="auto" w:fill="FFFFFF"/>
            <w:vAlign w:val="center"/>
          </w:tcPr>
          <w:p w14:paraId="6CC48CD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.438</w:t>
            </w:r>
          </w:p>
        </w:tc>
        <w:tc>
          <w:tcPr>
            <w:tcW w:w="1012" w:type="dxa"/>
            <w:tcBorders>
              <w:top w:val="single" w:sz="16" w:space="0" w:color="000000"/>
              <w:left w:val="nil"/>
              <w:bottom w:val="nil"/>
              <w:right w:val="nil"/>
            </w:tcBorders>
            <w:shd w:val="clear" w:color="auto" w:fill="FFFFFF"/>
            <w:vAlign w:val="center"/>
          </w:tcPr>
          <w:p w14:paraId="4B5BAC3B"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.509</w:t>
            </w:r>
          </w:p>
        </w:tc>
        <w:tc>
          <w:tcPr>
            <w:tcW w:w="1417" w:type="dxa"/>
            <w:tcBorders>
              <w:top w:val="single" w:sz="16" w:space="0" w:color="000000"/>
              <w:left w:val="nil"/>
              <w:bottom w:val="nil"/>
              <w:right w:val="nil"/>
            </w:tcBorders>
            <w:shd w:val="clear" w:color="auto" w:fill="FFFFFF"/>
            <w:vAlign w:val="center"/>
          </w:tcPr>
          <w:p w14:paraId="16EB402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-1.159</w:t>
            </w:r>
          </w:p>
        </w:tc>
        <w:tc>
          <w:tcPr>
            <w:tcW w:w="1417" w:type="dxa"/>
            <w:tcBorders>
              <w:top w:val="single" w:sz="16" w:space="0" w:color="000000"/>
              <w:left w:val="nil"/>
              <w:bottom w:val="nil"/>
              <w:right w:val="nil"/>
            </w:tcBorders>
            <w:shd w:val="clear" w:color="auto" w:fill="FFFFFF"/>
            <w:vAlign w:val="center"/>
          </w:tcPr>
          <w:p w14:paraId="5A090783"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.578</w:t>
            </w:r>
          </w:p>
        </w:tc>
      </w:tr>
      <w:tr w:rsidR="007A18BD" w:rsidRPr="007A18BD" w14:paraId="012DEC40" w14:textId="77777777">
        <w:trPr>
          <w:cantSplit/>
        </w:trPr>
        <w:tc>
          <w:tcPr>
            <w:tcW w:w="919" w:type="dxa"/>
            <w:tcBorders>
              <w:top w:val="nil"/>
              <w:left w:val="nil"/>
              <w:bottom w:val="double" w:sz="8" w:space="0" w:color="000000"/>
              <w:right w:val="nil"/>
            </w:tcBorders>
            <w:shd w:val="clear" w:color="auto" w:fill="FFFFFF"/>
            <w:vAlign w:val="center"/>
          </w:tcPr>
          <w:p w14:paraId="5BF4C11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1.00</w:t>
            </w:r>
          </w:p>
        </w:tc>
        <w:tc>
          <w:tcPr>
            <w:tcW w:w="950" w:type="dxa"/>
            <w:tcBorders>
              <w:top w:val="nil"/>
              <w:left w:val="nil"/>
              <w:bottom w:val="double" w:sz="8" w:space="0" w:color="000000"/>
              <w:right w:val="nil"/>
            </w:tcBorders>
            <w:shd w:val="clear" w:color="auto" w:fill="FFFFFF"/>
            <w:vAlign w:val="center"/>
          </w:tcPr>
          <w:p w14:paraId="579F6FD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1495" w:type="dxa"/>
            <w:tcBorders>
              <w:top w:val="nil"/>
              <w:left w:val="nil"/>
              <w:bottom w:val="double" w:sz="8" w:space="0" w:color="000000"/>
              <w:right w:val="nil"/>
            </w:tcBorders>
            <w:shd w:val="clear" w:color="auto" w:fill="FFFFFF"/>
            <w:vAlign w:val="center"/>
          </w:tcPr>
          <w:p w14:paraId="1A92233C"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.291</w:t>
            </w:r>
          </w:p>
        </w:tc>
        <w:tc>
          <w:tcPr>
            <w:tcW w:w="1012" w:type="dxa"/>
            <w:tcBorders>
              <w:top w:val="nil"/>
              <w:left w:val="nil"/>
              <w:bottom w:val="double" w:sz="8" w:space="0" w:color="000000"/>
              <w:right w:val="nil"/>
            </w:tcBorders>
            <w:shd w:val="clear" w:color="auto" w:fill="FFFFFF"/>
            <w:vAlign w:val="center"/>
          </w:tcPr>
          <w:p w14:paraId="735E7B0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.438</w:t>
            </w:r>
          </w:p>
        </w:tc>
        <w:tc>
          <w:tcPr>
            <w:tcW w:w="1012" w:type="dxa"/>
            <w:tcBorders>
              <w:top w:val="nil"/>
              <w:left w:val="nil"/>
              <w:bottom w:val="double" w:sz="8" w:space="0" w:color="000000"/>
              <w:right w:val="nil"/>
            </w:tcBorders>
            <w:shd w:val="clear" w:color="auto" w:fill="FFFFFF"/>
            <w:vAlign w:val="center"/>
          </w:tcPr>
          <w:p w14:paraId="0AA1B6C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.509</w:t>
            </w:r>
          </w:p>
        </w:tc>
        <w:tc>
          <w:tcPr>
            <w:tcW w:w="1417" w:type="dxa"/>
            <w:tcBorders>
              <w:top w:val="nil"/>
              <w:left w:val="nil"/>
              <w:bottom w:val="double" w:sz="8" w:space="0" w:color="000000"/>
              <w:right w:val="nil"/>
            </w:tcBorders>
            <w:shd w:val="clear" w:color="auto" w:fill="FFFFFF"/>
            <w:vAlign w:val="center"/>
          </w:tcPr>
          <w:p w14:paraId="78ED827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-.578</w:t>
            </w:r>
          </w:p>
        </w:tc>
        <w:tc>
          <w:tcPr>
            <w:tcW w:w="1417" w:type="dxa"/>
            <w:tcBorders>
              <w:top w:val="nil"/>
              <w:left w:val="nil"/>
              <w:bottom w:val="double" w:sz="8" w:space="0" w:color="000000"/>
              <w:right w:val="nil"/>
            </w:tcBorders>
            <w:shd w:val="clear" w:color="auto" w:fill="FFFFFF"/>
            <w:vAlign w:val="center"/>
          </w:tcPr>
          <w:p w14:paraId="4AB447A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1.159</w:t>
            </w:r>
          </w:p>
        </w:tc>
      </w:tr>
      <w:tr w:rsidR="007A18BD" w:rsidRPr="007A18BD" w14:paraId="27F2917B" w14:textId="77777777">
        <w:trPr>
          <w:cantSplit/>
        </w:trPr>
        <w:tc>
          <w:tcPr>
            <w:tcW w:w="8222" w:type="dxa"/>
            <w:gridSpan w:val="7"/>
            <w:tcBorders>
              <w:top w:val="nil"/>
              <w:left w:val="nil"/>
              <w:bottom w:val="nil"/>
              <w:right w:val="nil"/>
            </w:tcBorders>
            <w:shd w:val="clear" w:color="auto" w:fill="FFFFFF"/>
            <w:vAlign w:val="center"/>
          </w:tcPr>
          <w:p w14:paraId="59CCFC29"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Based on estimated marginal means</w:t>
            </w:r>
          </w:p>
        </w:tc>
      </w:tr>
      <w:tr w:rsidR="007A18BD" w:rsidRPr="007A18BD" w14:paraId="386D4CDB" w14:textId="77777777">
        <w:trPr>
          <w:cantSplit/>
        </w:trPr>
        <w:tc>
          <w:tcPr>
            <w:tcW w:w="8222" w:type="dxa"/>
            <w:gridSpan w:val="7"/>
            <w:tcBorders>
              <w:top w:val="nil"/>
              <w:left w:val="nil"/>
              <w:bottom w:val="nil"/>
              <w:right w:val="nil"/>
            </w:tcBorders>
            <w:shd w:val="clear" w:color="auto" w:fill="FFFFFF"/>
          </w:tcPr>
          <w:p w14:paraId="1FC3DFCC"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a. Adjustment for multiple comparisons: Bonferroni.</w:t>
            </w:r>
          </w:p>
        </w:tc>
      </w:tr>
    </w:tbl>
    <w:p w14:paraId="542A4CCB" w14:textId="77777777" w:rsidR="007A18BD" w:rsidRPr="007A18BD" w:rsidRDefault="007A18BD" w:rsidP="007A18BD">
      <w:pPr>
        <w:autoSpaceDE w:val="0"/>
        <w:autoSpaceDN w:val="0"/>
        <w:adjustRightInd w:val="0"/>
        <w:spacing w:after="0" w:line="240" w:lineRule="auto"/>
        <w:rPr>
          <w:sz w:val="24"/>
          <w:szCs w:val="24"/>
        </w:rPr>
      </w:pPr>
    </w:p>
    <w:p w14:paraId="75D0DC69" w14:textId="77777777" w:rsidR="007A18BD" w:rsidRPr="007A18BD" w:rsidRDefault="007A18BD" w:rsidP="007A18BD">
      <w:pPr>
        <w:autoSpaceDE w:val="0"/>
        <w:autoSpaceDN w:val="0"/>
        <w:adjustRightInd w:val="0"/>
        <w:spacing w:after="0" w:line="240" w:lineRule="auto"/>
        <w:rPr>
          <w:sz w:val="24"/>
          <w:szCs w:val="24"/>
        </w:rPr>
      </w:pPr>
    </w:p>
    <w:tbl>
      <w:tblPr>
        <w:tblW w:w="7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1215"/>
        <w:gridCol w:w="1013"/>
        <w:gridCol w:w="1013"/>
        <w:gridCol w:w="1013"/>
        <w:gridCol w:w="1013"/>
        <w:gridCol w:w="1403"/>
      </w:tblGrid>
      <w:tr w:rsidR="007A18BD" w:rsidRPr="007A18BD" w14:paraId="1150DF45" w14:textId="77777777">
        <w:trPr>
          <w:cantSplit/>
        </w:trPr>
        <w:tc>
          <w:tcPr>
            <w:tcW w:w="7412" w:type="dxa"/>
            <w:gridSpan w:val="7"/>
            <w:tcBorders>
              <w:top w:val="nil"/>
              <w:left w:val="nil"/>
              <w:bottom w:val="nil"/>
              <w:right w:val="nil"/>
            </w:tcBorders>
            <w:shd w:val="clear" w:color="auto" w:fill="FFFFFF"/>
          </w:tcPr>
          <w:p w14:paraId="68A4B216"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Univariate Tests</w:t>
            </w:r>
          </w:p>
        </w:tc>
      </w:tr>
      <w:tr w:rsidR="007A18BD" w:rsidRPr="007A18BD" w14:paraId="0D4C3198" w14:textId="77777777">
        <w:trPr>
          <w:cantSplit/>
        </w:trPr>
        <w:tc>
          <w:tcPr>
            <w:tcW w:w="7412" w:type="dxa"/>
            <w:gridSpan w:val="7"/>
            <w:tcBorders>
              <w:top w:val="nil"/>
              <w:left w:val="nil"/>
              <w:bottom w:val="nil"/>
              <w:right w:val="nil"/>
            </w:tcBorders>
            <w:shd w:val="clear" w:color="auto" w:fill="FFFFFF"/>
            <w:vAlign w:val="bottom"/>
          </w:tcPr>
          <w:p w14:paraId="66921568"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w:t>
            </w:r>
            <w:proofErr w:type="spellStart"/>
            <w:r w:rsidRPr="007A18BD">
              <w:rPr>
                <w:rFonts w:ascii="Arial" w:hAnsi="Arial" w:cs="Arial"/>
                <w:color w:val="000000"/>
                <w:sz w:val="12"/>
                <w:szCs w:val="12"/>
                <w:highlight w:val="white"/>
              </w:rPr>
              <w:t>IDt</w:t>
            </w:r>
            <w:proofErr w:type="spellEnd"/>
            <w:r w:rsidRPr="007A18BD">
              <w:rPr>
                <w:rFonts w:ascii="Arial" w:hAnsi="Arial" w:cs="Arial"/>
                <w:color w:val="000000"/>
                <w:sz w:val="12"/>
                <w:szCs w:val="12"/>
                <w:highlight w:val="white"/>
              </w:rPr>
              <w:t xml:space="preserve">  </w:t>
            </w:r>
          </w:p>
        </w:tc>
      </w:tr>
      <w:tr w:rsidR="007A18BD" w:rsidRPr="007A18BD" w14:paraId="60D95777" w14:textId="77777777">
        <w:trPr>
          <w:cantSplit/>
        </w:trPr>
        <w:tc>
          <w:tcPr>
            <w:tcW w:w="747" w:type="dxa"/>
            <w:tcBorders>
              <w:top w:val="double" w:sz="8" w:space="0" w:color="000000"/>
              <w:left w:val="nil"/>
              <w:bottom w:val="single" w:sz="16" w:space="0" w:color="000000"/>
              <w:right w:val="nil"/>
            </w:tcBorders>
            <w:shd w:val="clear" w:color="auto" w:fill="FFFFFF"/>
          </w:tcPr>
          <w:p w14:paraId="3F173C88" w14:textId="77777777" w:rsidR="007A18BD" w:rsidRPr="007A18BD" w:rsidRDefault="007A18BD" w:rsidP="007A18BD">
            <w:pPr>
              <w:autoSpaceDE w:val="0"/>
              <w:autoSpaceDN w:val="0"/>
              <w:adjustRightInd w:val="0"/>
              <w:spacing w:after="0" w:line="240" w:lineRule="auto"/>
              <w:rPr>
                <w:sz w:val="24"/>
                <w:szCs w:val="24"/>
              </w:rPr>
            </w:pPr>
          </w:p>
        </w:tc>
        <w:tc>
          <w:tcPr>
            <w:tcW w:w="1215" w:type="dxa"/>
            <w:tcBorders>
              <w:top w:val="double" w:sz="8" w:space="0" w:color="000000"/>
              <w:left w:val="nil"/>
              <w:bottom w:val="single" w:sz="16" w:space="0" w:color="000000"/>
              <w:right w:val="nil"/>
            </w:tcBorders>
            <w:shd w:val="clear" w:color="auto" w:fill="FFFFFF"/>
          </w:tcPr>
          <w:p w14:paraId="7979FC9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Sum of Squares</w:t>
            </w:r>
          </w:p>
        </w:tc>
        <w:tc>
          <w:tcPr>
            <w:tcW w:w="1012" w:type="dxa"/>
            <w:tcBorders>
              <w:top w:val="double" w:sz="8" w:space="0" w:color="000000"/>
              <w:left w:val="nil"/>
              <w:bottom w:val="single" w:sz="16" w:space="0" w:color="000000"/>
              <w:right w:val="nil"/>
            </w:tcBorders>
            <w:shd w:val="clear" w:color="auto" w:fill="FFFFFF"/>
          </w:tcPr>
          <w:p w14:paraId="57DC9FEC"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7A18BD">
              <w:rPr>
                <w:rFonts w:ascii="Arial" w:hAnsi="Arial" w:cs="Arial"/>
                <w:color w:val="000000"/>
                <w:sz w:val="12"/>
                <w:szCs w:val="12"/>
              </w:rPr>
              <w:t>df</w:t>
            </w:r>
            <w:proofErr w:type="spellEnd"/>
          </w:p>
        </w:tc>
        <w:tc>
          <w:tcPr>
            <w:tcW w:w="1012" w:type="dxa"/>
            <w:tcBorders>
              <w:top w:val="double" w:sz="8" w:space="0" w:color="000000"/>
              <w:left w:val="nil"/>
              <w:bottom w:val="single" w:sz="16" w:space="0" w:color="000000"/>
              <w:right w:val="nil"/>
            </w:tcBorders>
            <w:shd w:val="clear" w:color="auto" w:fill="FFFFFF"/>
          </w:tcPr>
          <w:p w14:paraId="45F003DD"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23D11B0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28071BBC"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33BFD19E"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Partial Eta Squared</w:t>
            </w:r>
          </w:p>
        </w:tc>
      </w:tr>
      <w:tr w:rsidR="007A18BD" w:rsidRPr="007A18BD" w14:paraId="11BCA46D" w14:textId="77777777">
        <w:trPr>
          <w:cantSplit/>
        </w:trPr>
        <w:tc>
          <w:tcPr>
            <w:tcW w:w="747" w:type="dxa"/>
            <w:tcBorders>
              <w:top w:val="single" w:sz="16" w:space="0" w:color="000000"/>
              <w:left w:val="nil"/>
              <w:bottom w:val="nil"/>
              <w:right w:val="nil"/>
            </w:tcBorders>
            <w:shd w:val="clear" w:color="auto" w:fill="FFFFFF"/>
            <w:vAlign w:val="center"/>
          </w:tcPr>
          <w:p w14:paraId="0CFD4B7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Contrast</w:t>
            </w:r>
          </w:p>
        </w:tc>
        <w:tc>
          <w:tcPr>
            <w:tcW w:w="1215" w:type="dxa"/>
            <w:tcBorders>
              <w:top w:val="single" w:sz="16" w:space="0" w:color="000000"/>
              <w:left w:val="nil"/>
              <w:bottom w:val="nil"/>
              <w:right w:val="nil"/>
            </w:tcBorders>
            <w:shd w:val="clear" w:color="auto" w:fill="FFFFFF"/>
            <w:vAlign w:val="center"/>
          </w:tcPr>
          <w:p w14:paraId="6C4603C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.814</w:t>
            </w:r>
          </w:p>
        </w:tc>
        <w:tc>
          <w:tcPr>
            <w:tcW w:w="1012" w:type="dxa"/>
            <w:tcBorders>
              <w:top w:val="single" w:sz="16" w:space="0" w:color="000000"/>
              <w:left w:val="nil"/>
              <w:bottom w:val="nil"/>
              <w:right w:val="nil"/>
            </w:tcBorders>
            <w:shd w:val="clear" w:color="auto" w:fill="FFFFFF"/>
            <w:vAlign w:val="center"/>
          </w:tcPr>
          <w:p w14:paraId="550ADAE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1C7DB1C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.814</w:t>
            </w:r>
          </w:p>
        </w:tc>
        <w:tc>
          <w:tcPr>
            <w:tcW w:w="1012" w:type="dxa"/>
            <w:tcBorders>
              <w:top w:val="single" w:sz="16" w:space="0" w:color="000000"/>
              <w:left w:val="nil"/>
              <w:bottom w:val="nil"/>
              <w:right w:val="nil"/>
            </w:tcBorders>
            <w:shd w:val="clear" w:color="auto" w:fill="FFFFFF"/>
            <w:vAlign w:val="center"/>
          </w:tcPr>
          <w:p w14:paraId="1D1B016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.440</w:t>
            </w:r>
          </w:p>
        </w:tc>
        <w:tc>
          <w:tcPr>
            <w:tcW w:w="1012" w:type="dxa"/>
            <w:tcBorders>
              <w:top w:val="single" w:sz="16" w:space="0" w:color="000000"/>
              <w:left w:val="nil"/>
              <w:bottom w:val="nil"/>
              <w:right w:val="nil"/>
            </w:tcBorders>
            <w:shd w:val="clear" w:color="auto" w:fill="FFFFFF"/>
            <w:vAlign w:val="center"/>
          </w:tcPr>
          <w:p w14:paraId="3011B6E4"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.509</w:t>
            </w:r>
          </w:p>
        </w:tc>
        <w:tc>
          <w:tcPr>
            <w:tcW w:w="1402" w:type="dxa"/>
            <w:tcBorders>
              <w:top w:val="single" w:sz="16" w:space="0" w:color="000000"/>
              <w:left w:val="nil"/>
              <w:bottom w:val="nil"/>
              <w:right w:val="nil"/>
            </w:tcBorders>
            <w:shd w:val="clear" w:color="auto" w:fill="FFFFFF"/>
            <w:vAlign w:val="center"/>
          </w:tcPr>
          <w:p w14:paraId="32A226F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.004</w:t>
            </w:r>
          </w:p>
        </w:tc>
      </w:tr>
      <w:tr w:rsidR="007A18BD" w:rsidRPr="007A18BD" w14:paraId="38685145" w14:textId="77777777">
        <w:trPr>
          <w:cantSplit/>
        </w:trPr>
        <w:tc>
          <w:tcPr>
            <w:tcW w:w="747" w:type="dxa"/>
            <w:tcBorders>
              <w:top w:val="nil"/>
              <w:left w:val="nil"/>
              <w:bottom w:val="double" w:sz="8" w:space="0" w:color="000000"/>
              <w:right w:val="nil"/>
            </w:tcBorders>
            <w:shd w:val="clear" w:color="auto" w:fill="FFFFFF"/>
            <w:vAlign w:val="center"/>
          </w:tcPr>
          <w:p w14:paraId="0CFC97E8"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Error</w:t>
            </w:r>
          </w:p>
        </w:tc>
        <w:tc>
          <w:tcPr>
            <w:tcW w:w="1215" w:type="dxa"/>
            <w:tcBorders>
              <w:top w:val="nil"/>
              <w:left w:val="nil"/>
              <w:bottom w:val="double" w:sz="8" w:space="0" w:color="000000"/>
              <w:right w:val="nil"/>
            </w:tcBorders>
            <w:shd w:val="clear" w:color="auto" w:fill="FFFFFF"/>
            <w:vAlign w:val="center"/>
          </w:tcPr>
          <w:p w14:paraId="515C5C7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201.553</w:t>
            </w:r>
          </w:p>
        </w:tc>
        <w:tc>
          <w:tcPr>
            <w:tcW w:w="1012" w:type="dxa"/>
            <w:tcBorders>
              <w:top w:val="nil"/>
              <w:left w:val="nil"/>
              <w:bottom w:val="double" w:sz="8" w:space="0" w:color="000000"/>
              <w:right w:val="nil"/>
            </w:tcBorders>
            <w:shd w:val="clear" w:color="auto" w:fill="FFFFFF"/>
            <w:vAlign w:val="center"/>
          </w:tcPr>
          <w:p w14:paraId="5F555D5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109</w:t>
            </w:r>
          </w:p>
        </w:tc>
        <w:tc>
          <w:tcPr>
            <w:tcW w:w="1012" w:type="dxa"/>
            <w:tcBorders>
              <w:top w:val="nil"/>
              <w:left w:val="nil"/>
              <w:bottom w:val="double" w:sz="8" w:space="0" w:color="000000"/>
              <w:right w:val="nil"/>
            </w:tcBorders>
            <w:shd w:val="clear" w:color="auto" w:fill="FFFFFF"/>
            <w:vAlign w:val="center"/>
          </w:tcPr>
          <w:p w14:paraId="68EA86FA"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1.849</w:t>
            </w:r>
          </w:p>
        </w:tc>
        <w:tc>
          <w:tcPr>
            <w:tcW w:w="1012" w:type="dxa"/>
            <w:tcBorders>
              <w:top w:val="nil"/>
              <w:left w:val="nil"/>
              <w:bottom w:val="double" w:sz="8" w:space="0" w:color="000000"/>
              <w:right w:val="nil"/>
            </w:tcBorders>
            <w:shd w:val="clear" w:color="auto" w:fill="FFFFFF"/>
          </w:tcPr>
          <w:p w14:paraId="084923C1" w14:textId="77777777" w:rsidR="007A18BD" w:rsidRPr="007A18BD" w:rsidRDefault="007A18BD" w:rsidP="007A18BD">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78ED4B0C" w14:textId="77777777" w:rsidR="007A18BD" w:rsidRPr="007A18BD" w:rsidRDefault="007A18BD" w:rsidP="007A18BD">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42650472" w14:textId="77777777" w:rsidR="007A18BD" w:rsidRPr="007A18BD" w:rsidRDefault="007A18BD" w:rsidP="007A18BD">
            <w:pPr>
              <w:autoSpaceDE w:val="0"/>
              <w:autoSpaceDN w:val="0"/>
              <w:adjustRightInd w:val="0"/>
              <w:spacing w:after="0" w:line="240" w:lineRule="auto"/>
              <w:rPr>
                <w:sz w:val="24"/>
                <w:szCs w:val="24"/>
              </w:rPr>
            </w:pPr>
          </w:p>
        </w:tc>
      </w:tr>
      <w:tr w:rsidR="007A18BD" w:rsidRPr="007A18BD" w14:paraId="218D3227" w14:textId="77777777">
        <w:trPr>
          <w:cantSplit/>
        </w:trPr>
        <w:tc>
          <w:tcPr>
            <w:tcW w:w="7412" w:type="dxa"/>
            <w:gridSpan w:val="7"/>
            <w:tcBorders>
              <w:top w:val="nil"/>
              <w:left w:val="nil"/>
              <w:bottom w:val="nil"/>
              <w:right w:val="nil"/>
            </w:tcBorders>
            <w:shd w:val="clear" w:color="auto" w:fill="FFFFFF"/>
            <w:vAlign w:val="center"/>
          </w:tcPr>
          <w:p w14:paraId="1502A55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The F tests the effect of condition. This test is based on the linearly independent pairwise comparisons among the estimated marginal means.</w:t>
            </w:r>
          </w:p>
        </w:tc>
      </w:tr>
    </w:tbl>
    <w:p w14:paraId="40C9C335" w14:textId="77777777" w:rsidR="007A18BD" w:rsidRPr="007A18BD" w:rsidRDefault="007A18BD" w:rsidP="007A18BD">
      <w:pPr>
        <w:autoSpaceDE w:val="0"/>
        <w:autoSpaceDN w:val="0"/>
        <w:adjustRightInd w:val="0"/>
        <w:spacing w:after="0" w:line="240" w:lineRule="auto"/>
        <w:rPr>
          <w:sz w:val="24"/>
          <w:szCs w:val="24"/>
        </w:rPr>
      </w:pPr>
    </w:p>
    <w:p w14:paraId="17529535" w14:textId="77777777" w:rsidR="007A18BD" w:rsidRPr="007A18BD" w:rsidRDefault="007A18BD" w:rsidP="007A18BD">
      <w:pPr>
        <w:autoSpaceDE w:val="0"/>
        <w:autoSpaceDN w:val="0"/>
        <w:adjustRightInd w:val="0"/>
        <w:spacing w:after="0" w:line="240" w:lineRule="auto"/>
        <w:rPr>
          <w:sz w:val="24"/>
          <w:szCs w:val="24"/>
        </w:rPr>
      </w:pPr>
    </w:p>
    <w:tbl>
      <w:tblPr>
        <w:tblW w:w="5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748"/>
        <w:gridCol w:w="1013"/>
        <w:gridCol w:w="1013"/>
        <w:gridCol w:w="1013"/>
        <w:gridCol w:w="1013"/>
      </w:tblGrid>
      <w:tr w:rsidR="007A18BD" w:rsidRPr="007A18BD" w14:paraId="77FA6485" w14:textId="77777777">
        <w:trPr>
          <w:cantSplit/>
        </w:trPr>
        <w:tc>
          <w:tcPr>
            <w:tcW w:w="5542" w:type="dxa"/>
            <w:gridSpan w:val="6"/>
            <w:tcBorders>
              <w:top w:val="nil"/>
              <w:left w:val="nil"/>
              <w:bottom w:val="nil"/>
              <w:right w:val="nil"/>
            </w:tcBorders>
            <w:shd w:val="clear" w:color="auto" w:fill="FFFFFF"/>
          </w:tcPr>
          <w:p w14:paraId="5632DAA2"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4"/>
                <w:szCs w:val="14"/>
              </w:rPr>
            </w:pPr>
            <w:r w:rsidRPr="007A18BD">
              <w:rPr>
                <w:rFonts w:ascii="Arial" w:hAnsi="Arial" w:cs="Arial"/>
                <w:b/>
                <w:bCs/>
                <w:color w:val="000000"/>
                <w:sz w:val="14"/>
                <w:szCs w:val="14"/>
              </w:rPr>
              <w:t>3. condition * stage</w:t>
            </w:r>
          </w:p>
        </w:tc>
      </w:tr>
      <w:tr w:rsidR="007A18BD" w:rsidRPr="007A18BD" w14:paraId="04F198D4" w14:textId="77777777">
        <w:trPr>
          <w:cantSplit/>
        </w:trPr>
        <w:tc>
          <w:tcPr>
            <w:tcW w:w="5542" w:type="dxa"/>
            <w:gridSpan w:val="6"/>
            <w:tcBorders>
              <w:top w:val="nil"/>
              <w:left w:val="nil"/>
              <w:bottom w:val="nil"/>
              <w:right w:val="nil"/>
            </w:tcBorders>
            <w:shd w:val="clear" w:color="auto" w:fill="FFFFFF"/>
            <w:vAlign w:val="bottom"/>
          </w:tcPr>
          <w:p w14:paraId="5BEF4331" w14:textId="77777777" w:rsidR="007A18BD" w:rsidRPr="007A18BD" w:rsidRDefault="007A18BD" w:rsidP="007A18BD">
            <w:pPr>
              <w:autoSpaceDE w:val="0"/>
              <w:autoSpaceDN w:val="0"/>
              <w:adjustRightInd w:val="0"/>
              <w:spacing w:after="0" w:line="240" w:lineRule="auto"/>
              <w:rPr>
                <w:sz w:val="24"/>
                <w:szCs w:val="24"/>
              </w:rPr>
            </w:pPr>
            <w:r w:rsidRPr="007A18BD">
              <w:rPr>
                <w:rFonts w:ascii="Arial" w:hAnsi="Arial" w:cs="Arial"/>
                <w:color w:val="000000"/>
                <w:sz w:val="12"/>
                <w:szCs w:val="12"/>
                <w:highlight w:val="white"/>
              </w:rPr>
              <w:t xml:space="preserve">Measure:   </w:t>
            </w:r>
            <w:proofErr w:type="spellStart"/>
            <w:r w:rsidRPr="007A18BD">
              <w:rPr>
                <w:rFonts w:ascii="Arial" w:hAnsi="Arial" w:cs="Arial"/>
                <w:color w:val="000000"/>
                <w:sz w:val="12"/>
                <w:szCs w:val="12"/>
                <w:highlight w:val="white"/>
              </w:rPr>
              <w:t>IDt</w:t>
            </w:r>
            <w:proofErr w:type="spellEnd"/>
            <w:r w:rsidRPr="007A18BD">
              <w:rPr>
                <w:rFonts w:ascii="Arial" w:hAnsi="Arial" w:cs="Arial"/>
                <w:color w:val="000000"/>
                <w:sz w:val="12"/>
                <w:szCs w:val="12"/>
                <w:highlight w:val="white"/>
              </w:rPr>
              <w:t xml:space="preserve">  </w:t>
            </w:r>
          </w:p>
        </w:tc>
      </w:tr>
      <w:tr w:rsidR="007A18BD" w:rsidRPr="007A18BD" w14:paraId="6D24C19F" w14:textId="77777777">
        <w:trPr>
          <w:cantSplit/>
        </w:trPr>
        <w:tc>
          <w:tcPr>
            <w:tcW w:w="747" w:type="dxa"/>
            <w:vMerge w:val="restart"/>
            <w:tcBorders>
              <w:top w:val="double" w:sz="8" w:space="0" w:color="000000"/>
              <w:left w:val="nil"/>
              <w:bottom w:val="nil"/>
              <w:right w:val="nil"/>
            </w:tcBorders>
            <w:shd w:val="clear" w:color="auto" w:fill="FFFFFF"/>
          </w:tcPr>
          <w:p w14:paraId="4380B151"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condition</w:t>
            </w:r>
          </w:p>
        </w:tc>
        <w:tc>
          <w:tcPr>
            <w:tcW w:w="747" w:type="dxa"/>
            <w:vMerge w:val="restart"/>
            <w:tcBorders>
              <w:top w:val="double" w:sz="8" w:space="0" w:color="000000"/>
              <w:left w:val="nil"/>
              <w:bottom w:val="nil"/>
              <w:right w:val="nil"/>
            </w:tcBorders>
            <w:shd w:val="clear" w:color="auto" w:fill="FFFFFF"/>
          </w:tcPr>
          <w:p w14:paraId="3B1F420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stage</w:t>
            </w:r>
          </w:p>
        </w:tc>
        <w:tc>
          <w:tcPr>
            <w:tcW w:w="1012" w:type="dxa"/>
            <w:vMerge w:val="restart"/>
            <w:tcBorders>
              <w:top w:val="double" w:sz="8" w:space="0" w:color="000000"/>
              <w:left w:val="nil"/>
              <w:bottom w:val="nil"/>
              <w:right w:val="nil"/>
            </w:tcBorders>
            <w:shd w:val="clear" w:color="auto" w:fill="FFFFFF"/>
          </w:tcPr>
          <w:p w14:paraId="3934B29A"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Mean</w:t>
            </w:r>
          </w:p>
        </w:tc>
        <w:tc>
          <w:tcPr>
            <w:tcW w:w="1012" w:type="dxa"/>
            <w:vMerge w:val="restart"/>
            <w:tcBorders>
              <w:top w:val="double" w:sz="8" w:space="0" w:color="000000"/>
              <w:left w:val="nil"/>
              <w:bottom w:val="nil"/>
              <w:right w:val="nil"/>
            </w:tcBorders>
            <w:shd w:val="clear" w:color="auto" w:fill="FFFFFF"/>
          </w:tcPr>
          <w:p w14:paraId="35B4904B"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Std. Error</w:t>
            </w:r>
          </w:p>
        </w:tc>
        <w:tc>
          <w:tcPr>
            <w:tcW w:w="2024" w:type="dxa"/>
            <w:gridSpan w:val="2"/>
            <w:tcBorders>
              <w:top w:val="double" w:sz="8" w:space="0" w:color="000000"/>
              <w:left w:val="nil"/>
              <w:bottom w:val="nil"/>
              <w:right w:val="nil"/>
            </w:tcBorders>
            <w:shd w:val="clear" w:color="auto" w:fill="FFFFFF"/>
          </w:tcPr>
          <w:p w14:paraId="6B10589F"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95% Confidence Interval</w:t>
            </w:r>
          </w:p>
        </w:tc>
      </w:tr>
      <w:tr w:rsidR="007A18BD" w:rsidRPr="007A18BD" w14:paraId="006DED58" w14:textId="77777777">
        <w:trPr>
          <w:cantSplit/>
        </w:trPr>
        <w:tc>
          <w:tcPr>
            <w:tcW w:w="747" w:type="dxa"/>
            <w:vMerge/>
            <w:tcBorders>
              <w:top w:val="double" w:sz="8" w:space="0" w:color="000000"/>
              <w:left w:val="nil"/>
              <w:bottom w:val="nil"/>
              <w:right w:val="nil"/>
            </w:tcBorders>
            <w:shd w:val="clear" w:color="auto" w:fill="FFFFFF"/>
          </w:tcPr>
          <w:p w14:paraId="3624E653"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7" w:type="dxa"/>
            <w:vMerge/>
            <w:tcBorders>
              <w:top w:val="double" w:sz="8" w:space="0" w:color="000000"/>
              <w:left w:val="nil"/>
              <w:bottom w:val="nil"/>
              <w:right w:val="nil"/>
            </w:tcBorders>
            <w:shd w:val="clear" w:color="auto" w:fill="FFFFFF"/>
          </w:tcPr>
          <w:p w14:paraId="40A4D7D7"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0EF93D35"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0AADD587"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1012" w:type="dxa"/>
            <w:tcBorders>
              <w:top w:val="nil"/>
              <w:left w:val="nil"/>
              <w:bottom w:val="single" w:sz="16" w:space="0" w:color="000000"/>
              <w:right w:val="nil"/>
            </w:tcBorders>
            <w:shd w:val="clear" w:color="auto" w:fill="FFFFFF"/>
          </w:tcPr>
          <w:p w14:paraId="49E54328"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Lower Bound</w:t>
            </w:r>
          </w:p>
        </w:tc>
        <w:tc>
          <w:tcPr>
            <w:tcW w:w="1012" w:type="dxa"/>
            <w:tcBorders>
              <w:top w:val="nil"/>
              <w:left w:val="nil"/>
              <w:bottom w:val="single" w:sz="16" w:space="0" w:color="000000"/>
              <w:right w:val="nil"/>
            </w:tcBorders>
            <w:shd w:val="clear" w:color="auto" w:fill="FFFFFF"/>
          </w:tcPr>
          <w:p w14:paraId="7B4E2853" w14:textId="77777777" w:rsidR="007A18BD" w:rsidRPr="007A18BD" w:rsidRDefault="007A18BD" w:rsidP="007A18BD">
            <w:pPr>
              <w:autoSpaceDE w:val="0"/>
              <w:autoSpaceDN w:val="0"/>
              <w:adjustRightInd w:val="0"/>
              <w:spacing w:after="0" w:line="240" w:lineRule="auto"/>
              <w:ind w:left="60" w:right="60"/>
              <w:jc w:val="center"/>
              <w:rPr>
                <w:rFonts w:ascii="Arial" w:hAnsi="Arial" w:cs="Arial"/>
                <w:color w:val="000000"/>
                <w:sz w:val="12"/>
                <w:szCs w:val="12"/>
              </w:rPr>
            </w:pPr>
            <w:r w:rsidRPr="007A18BD">
              <w:rPr>
                <w:rFonts w:ascii="Arial" w:hAnsi="Arial" w:cs="Arial"/>
                <w:color w:val="000000"/>
                <w:sz w:val="12"/>
                <w:szCs w:val="12"/>
              </w:rPr>
              <w:t>Upper Bound</w:t>
            </w:r>
          </w:p>
        </w:tc>
      </w:tr>
      <w:tr w:rsidR="007A18BD" w:rsidRPr="007A18BD" w14:paraId="3B674472" w14:textId="77777777">
        <w:trPr>
          <w:cantSplit/>
        </w:trPr>
        <w:tc>
          <w:tcPr>
            <w:tcW w:w="747" w:type="dxa"/>
            <w:vMerge w:val="restart"/>
            <w:tcBorders>
              <w:top w:val="single" w:sz="16" w:space="0" w:color="000000"/>
              <w:left w:val="nil"/>
              <w:bottom w:val="nil"/>
              <w:right w:val="nil"/>
            </w:tcBorders>
            <w:shd w:val="clear" w:color="auto" w:fill="FFFFFF"/>
            <w:vAlign w:val="center"/>
          </w:tcPr>
          <w:p w14:paraId="1436FFBF"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.00</w:t>
            </w:r>
          </w:p>
        </w:tc>
        <w:tc>
          <w:tcPr>
            <w:tcW w:w="747" w:type="dxa"/>
            <w:tcBorders>
              <w:top w:val="single" w:sz="16" w:space="0" w:color="000000"/>
              <w:left w:val="nil"/>
              <w:bottom w:val="nil"/>
              <w:right w:val="nil"/>
            </w:tcBorders>
            <w:shd w:val="clear" w:color="auto" w:fill="FFFFFF"/>
            <w:vAlign w:val="center"/>
          </w:tcPr>
          <w:p w14:paraId="1CFDED66"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54892B1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4.876</w:t>
            </w:r>
            <w:r w:rsidRPr="007A18BD">
              <w:rPr>
                <w:rFonts w:ascii="Arial" w:hAnsi="Arial" w:cs="Arial"/>
                <w:b/>
                <w:bCs/>
                <w:color w:val="000000"/>
                <w:sz w:val="12"/>
                <w:szCs w:val="12"/>
                <w:vertAlign w:val="superscript"/>
              </w:rPr>
              <w:t>a</w:t>
            </w:r>
          </w:p>
        </w:tc>
        <w:tc>
          <w:tcPr>
            <w:tcW w:w="1012" w:type="dxa"/>
            <w:tcBorders>
              <w:top w:val="single" w:sz="16" w:space="0" w:color="000000"/>
              <w:left w:val="nil"/>
              <w:bottom w:val="nil"/>
              <w:right w:val="nil"/>
            </w:tcBorders>
            <w:shd w:val="clear" w:color="auto" w:fill="FFFFFF"/>
            <w:vAlign w:val="center"/>
          </w:tcPr>
          <w:p w14:paraId="2D463EE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.274</w:t>
            </w:r>
          </w:p>
        </w:tc>
        <w:tc>
          <w:tcPr>
            <w:tcW w:w="1012" w:type="dxa"/>
            <w:tcBorders>
              <w:top w:val="single" w:sz="16" w:space="0" w:color="000000"/>
              <w:left w:val="nil"/>
              <w:bottom w:val="nil"/>
              <w:right w:val="nil"/>
            </w:tcBorders>
            <w:shd w:val="clear" w:color="auto" w:fill="FFFFFF"/>
            <w:vAlign w:val="center"/>
          </w:tcPr>
          <w:p w14:paraId="7AE7C82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4.333</w:t>
            </w:r>
          </w:p>
        </w:tc>
        <w:tc>
          <w:tcPr>
            <w:tcW w:w="1012" w:type="dxa"/>
            <w:tcBorders>
              <w:top w:val="single" w:sz="16" w:space="0" w:color="000000"/>
              <w:left w:val="nil"/>
              <w:bottom w:val="nil"/>
              <w:right w:val="nil"/>
            </w:tcBorders>
            <w:shd w:val="clear" w:color="auto" w:fill="FFFFFF"/>
            <w:vAlign w:val="center"/>
          </w:tcPr>
          <w:p w14:paraId="28F7899E"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5.419</w:t>
            </w:r>
          </w:p>
        </w:tc>
      </w:tr>
      <w:tr w:rsidR="007A18BD" w:rsidRPr="007A18BD" w14:paraId="3D82FDD7" w14:textId="77777777">
        <w:trPr>
          <w:cantSplit/>
        </w:trPr>
        <w:tc>
          <w:tcPr>
            <w:tcW w:w="747" w:type="dxa"/>
            <w:vMerge/>
            <w:tcBorders>
              <w:top w:val="single" w:sz="16" w:space="0" w:color="000000"/>
              <w:left w:val="nil"/>
              <w:bottom w:val="nil"/>
              <w:right w:val="nil"/>
            </w:tcBorders>
            <w:shd w:val="clear" w:color="auto" w:fill="FFFFFF"/>
            <w:vAlign w:val="center"/>
          </w:tcPr>
          <w:p w14:paraId="03B99F49"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7" w:type="dxa"/>
            <w:tcBorders>
              <w:top w:val="nil"/>
              <w:left w:val="nil"/>
              <w:bottom w:val="nil"/>
              <w:right w:val="nil"/>
            </w:tcBorders>
            <w:shd w:val="clear" w:color="auto" w:fill="FFFFFF"/>
            <w:vAlign w:val="center"/>
          </w:tcPr>
          <w:p w14:paraId="03206D25"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2</w:t>
            </w:r>
          </w:p>
        </w:tc>
        <w:tc>
          <w:tcPr>
            <w:tcW w:w="1012" w:type="dxa"/>
            <w:tcBorders>
              <w:top w:val="nil"/>
              <w:left w:val="nil"/>
              <w:bottom w:val="nil"/>
              <w:right w:val="nil"/>
            </w:tcBorders>
            <w:shd w:val="clear" w:color="auto" w:fill="FFFFFF"/>
            <w:vAlign w:val="center"/>
          </w:tcPr>
          <w:p w14:paraId="0E07CBB5"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4.143</w:t>
            </w:r>
            <w:r w:rsidRPr="007A18BD">
              <w:rPr>
                <w:rFonts w:ascii="Arial" w:hAnsi="Arial" w:cs="Arial"/>
                <w:b/>
                <w:bCs/>
                <w:color w:val="000000"/>
                <w:sz w:val="12"/>
                <w:szCs w:val="12"/>
                <w:vertAlign w:val="superscript"/>
              </w:rPr>
              <w:t>a</w:t>
            </w:r>
          </w:p>
        </w:tc>
        <w:tc>
          <w:tcPr>
            <w:tcW w:w="1012" w:type="dxa"/>
            <w:tcBorders>
              <w:top w:val="nil"/>
              <w:left w:val="nil"/>
              <w:bottom w:val="nil"/>
              <w:right w:val="nil"/>
            </w:tcBorders>
            <w:shd w:val="clear" w:color="auto" w:fill="FFFFFF"/>
            <w:vAlign w:val="center"/>
          </w:tcPr>
          <w:p w14:paraId="5C1E992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.317</w:t>
            </w:r>
          </w:p>
        </w:tc>
        <w:tc>
          <w:tcPr>
            <w:tcW w:w="1012" w:type="dxa"/>
            <w:tcBorders>
              <w:top w:val="nil"/>
              <w:left w:val="nil"/>
              <w:bottom w:val="nil"/>
              <w:right w:val="nil"/>
            </w:tcBorders>
            <w:shd w:val="clear" w:color="auto" w:fill="FFFFFF"/>
            <w:vAlign w:val="center"/>
          </w:tcPr>
          <w:p w14:paraId="1CE53E37"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3.514</w:t>
            </w:r>
          </w:p>
        </w:tc>
        <w:tc>
          <w:tcPr>
            <w:tcW w:w="1012" w:type="dxa"/>
            <w:tcBorders>
              <w:top w:val="nil"/>
              <w:left w:val="nil"/>
              <w:bottom w:val="nil"/>
              <w:right w:val="nil"/>
            </w:tcBorders>
            <w:shd w:val="clear" w:color="auto" w:fill="FFFFFF"/>
            <w:vAlign w:val="center"/>
          </w:tcPr>
          <w:p w14:paraId="2190727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4.772</w:t>
            </w:r>
          </w:p>
        </w:tc>
      </w:tr>
      <w:tr w:rsidR="007A18BD" w:rsidRPr="007A18BD" w14:paraId="4113384B" w14:textId="77777777">
        <w:trPr>
          <w:cantSplit/>
        </w:trPr>
        <w:tc>
          <w:tcPr>
            <w:tcW w:w="747" w:type="dxa"/>
            <w:vMerge w:val="restart"/>
            <w:tcBorders>
              <w:top w:val="nil"/>
              <w:left w:val="nil"/>
              <w:bottom w:val="double" w:sz="8" w:space="0" w:color="000000"/>
              <w:right w:val="nil"/>
            </w:tcBorders>
            <w:shd w:val="clear" w:color="auto" w:fill="FFFFFF"/>
            <w:vAlign w:val="center"/>
          </w:tcPr>
          <w:p w14:paraId="65510210"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1.00</w:t>
            </w:r>
          </w:p>
        </w:tc>
        <w:tc>
          <w:tcPr>
            <w:tcW w:w="747" w:type="dxa"/>
            <w:tcBorders>
              <w:top w:val="nil"/>
              <w:left w:val="nil"/>
              <w:bottom w:val="nil"/>
              <w:right w:val="nil"/>
            </w:tcBorders>
            <w:shd w:val="clear" w:color="auto" w:fill="FFFFFF"/>
            <w:vAlign w:val="center"/>
          </w:tcPr>
          <w:p w14:paraId="6FC8FB4C"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1</w:t>
            </w:r>
          </w:p>
        </w:tc>
        <w:tc>
          <w:tcPr>
            <w:tcW w:w="1012" w:type="dxa"/>
            <w:tcBorders>
              <w:top w:val="nil"/>
              <w:left w:val="nil"/>
              <w:bottom w:val="nil"/>
              <w:right w:val="nil"/>
            </w:tcBorders>
            <w:shd w:val="clear" w:color="auto" w:fill="FFFFFF"/>
            <w:vAlign w:val="center"/>
          </w:tcPr>
          <w:p w14:paraId="0C5D8A80"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4.356</w:t>
            </w:r>
            <w:r w:rsidRPr="007A18BD">
              <w:rPr>
                <w:rFonts w:ascii="Arial" w:hAnsi="Arial" w:cs="Arial"/>
                <w:b/>
                <w:bCs/>
                <w:color w:val="000000"/>
                <w:sz w:val="12"/>
                <w:szCs w:val="12"/>
                <w:vertAlign w:val="superscript"/>
              </w:rPr>
              <w:t>a</w:t>
            </w:r>
          </w:p>
        </w:tc>
        <w:tc>
          <w:tcPr>
            <w:tcW w:w="1012" w:type="dxa"/>
            <w:tcBorders>
              <w:top w:val="nil"/>
              <w:left w:val="nil"/>
              <w:bottom w:val="nil"/>
              <w:right w:val="nil"/>
            </w:tcBorders>
            <w:shd w:val="clear" w:color="auto" w:fill="FFFFFF"/>
            <w:vAlign w:val="center"/>
          </w:tcPr>
          <w:p w14:paraId="7B96F596"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.274</w:t>
            </w:r>
          </w:p>
        </w:tc>
        <w:tc>
          <w:tcPr>
            <w:tcW w:w="1012" w:type="dxa"/>
            <w:tcBorders>
              <w:top w:val="nil"/>
              <w:left w:val="nil"/>
              <w:bottom w:val="nil"/>
              <w:right w:val="nil"/>
            </w:tcBorders>
            <w:shd w:val="clear" w:color="auto" w:fill="FFFFFF"/>
            <w:vAlign w:val="center"/>
          </w:tcPr>
          <w:p w14:paraId="69587852"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3.813</w:t>
            </w:r>
          </w:p>
        </w:tc>
        <w:tc>
          <w:tcPr>
            <w:tcW w:w="1012" w:type="dxa"/>
            <w:tcBorders>
              <w:top w:val="nil"/>
              <w:left w:val="nil"/>
              <w:bottom w:val="nil"/>
              <w:right w:val="nil"/>
            </w:tcBorders>
            <w:shd w:val="clear" w:color="auto" w:fill="FFFFFF"/>
            <w:vAlign w:val="center"/>
          </w:tcPr>
          <w:p w14:paraId="020CD34F"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4.899</w:t>
            </w:r>
          </w:p>
        </w:tc>
      </w:tr>
      <w:tr w:rsidR="007A18BD" w:rsidRPr="007A18BD" w14:paraId="03E9EAF7" w14:textId="77777777">
        <w:trPr>
          <w:cantSplit/>
        </w:trPr>
        <w:tc>
          <w:tcPr>
            <w:tcW w:w="747" w:type="dxa"/>
            <w:vMerge/>
            <w:tcBorders>
              <w:top w:val="nil"/>
              <w:left w:val="nil"/>
              <w:bottom w:val="double" w:sz="8" w:space="0" w:color="000000"/>
              <w:right w:val="nil"/>
            </w:tcBorders>
            <w:shd w:val="clear" w:color="auto" w:fill="FFFFFF"/>
            <w:vAlign w:val="center"/>
          </w:tcPr>
          <w:p w14:paraId="196370BD" w14:textId="77777777" w:rsidR="007A18BD" w:rsidRPr="007A18BD" w:rsidRDefault="007A18BD" w:rsidP="007A18BD">
            <w:pPr>
              <w:autoSpaceDE w:val="0"/>
              <w:autoSpaceDN w:val="0"/>
              <w:adjustRightInd w:val="0"/>
              <w:spacing w:after="0" w:line="240" w:lineRule="auto"/>
              <w:rPr>
                <w:rFonts w:ascii="Arial" w:hAnsi="Arial" w:cs="Arial"/>
                <w:color w:val="000000"/>
                <w:sz w:val="12"/>
                <w:szCs w:val="12"/>
              </w:rPr>
            </w:pPr>
          </w:p>
        </w:tc>
        <w:tc>
          <w:tcPr>
            <w:tcW w:w="747" w:type="dxa"/>
            <w:tcBorders>
              <w:top w:val="nil"/>
              <w:left w:val="nil"/>
              <w:bottom w:val="double" w:sz="8" w:space="0" w:color="000000"/>
              <w:right w:val="nil"/>
            </w:tcBorders>
            <w:shd w:val="clear" w:color="auto" w:fill="FFFFFF"/>
            <w:vAlign w:val="center"/>
          </w:tcPr>
          <w:p w14:paraId="16E8C4D3"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2</w:t>
            </w:r>
          </w:p>
        </w:tc>
        <w:tc>
          <w:tcPr>
            <w:tcW w:w="1012" w:type="dxa"/>
            <w:tcBorders>
              <w:top w:val="nil"/>
              <w:left w:val="nil"/>
              <w:bottom w:val="double" w:sz="8" w:space="0" w:color="000000"/>
              <w:right w:val="nil"/>
            </w:tcBorders>
            <w:shd w:val="clear" w:color="auto" w:fill="FFFFFF"/>
            <w:vAlign w:val="center"/>
          </w:tcPr>
          <w:p w14:paraId="7AD3950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5.244</w:t>
            </w:r>
            <w:r w:rsidRPr="007A18BD">
              <w:rPr>
                <w:rFonts w:ascii="Arial" w:hAnsi="Arial" w:cs="Arial"/>
                <w:b/>
                <w:bCs/>
                <w:color w:val="000000"/>
                <w:sz w:val="12"/>
                <w:szCs w:val="12"/>
                <w:vertAlign w:val="superscript"/>
              </w:rPr>
              <w:t>a</w:t>
            </w:r>
          </w:p>
        </w:tc>
        <w:tc>
          <w:tcPr>
            <w:tcW w:w="1012" w:type="dxa"/>
            <w:tcBorders>
              <w:top w:val="nil"/>
              <w:left w:val="nil"/>
              <w:bottom w:val="double" w:sz="8" w:space="0" w:color="000000"/>
              <w:right w:val="nil"/>
            </w:tcBorders>
            <w:shd w:val="clear" w:color="auto" w:fill="FFFFFF"/>
            <w:vAlign w:val="center"/>
          </w:tcPr>
          <w:p w14:paraId="220977ED"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.317</w:t>
            </w:r>
          </w:p>
        </w:tc>
        <w:tc>
          <w:tcPr>
            <w:tcW w:w="1012" w:type="dxa"/>
            <w:tcBorders>
              <w:top w:val="nil"/>
              <w:left w:val="nil"/>
              <w:bottom w:val="double" w:sz="8" w:space="0" w:color="000000"/>
              <w:right w:val="nil"/>
            </w:tcBorders>
            <w:shd w:val="clear" w:color="auto" w:fill="FFFFFF"/>
            <w:vAlign w:val="center"/>
          </w:tcPr>
          <w:p w14:paraId="604A8A19"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4.615</w:t>
            </w:r>
          </w:p>
        </w:tc>
        <w:tc>
          <w:tcPr>
            <w:tcW w:w="1012" w:type="dxa"/>
            <w:tcBorders>
              <w:top w:val="nil"/>
              <w:left w:val="nil"/>
              <w:bottom w:val="double" w:sz="8" w:space="0" w:color="000000"/>
              <w:right w:val="nil"/>
            </w:tcBorders>
            <w:shd w:val="clear" w:color="auto" w:fill="FFFFFF"/>
            <w:vAlign w:val="center"/>
          </w:tcPr>
          <w:p w14:paraId="26A0DA78" w14:textId="77777777" w:rsidR="007A18BD" w:rsidRPr="007A18BD" w:rsidRDefault="007A18BD" w:rsidP="007A18BD">
            <w:pPr>
              <w:autoSpaceDE w:val="0"/>
              <w:autoSpaceDN w:val="0"/>
              <w:adjustRightInd w:val="0"/>
              <w:spacing w:after="0" w:line="240" w:lineRule="auto"/>
              <w:ind w:left="60" w:right="60"/>
              <w:jc w:val="right"/>
              <w:rPr>
                <w:rFonts w:ascii="Arial" w:hAnsi="Arial" w:cs="Arial"/>
                <w:color w:val="000000"/>
                <w:sz w:val="12"/>
                <w:szCs w:val="12"/>
              </w:rPr>
            </w:pPr>
            <w:r w:rsidRPr="007A18BD">
              <w:rPr>
                <w:rFonts w:ascii="Arial" w:hAnsi="Arial" w:cs="Arial"/>
                <w:b/>
                <w:bCs/>
                <w:color w:val="000000"/>
                <w:sz w:val="12"/>
                <w:szCs w:val="12"/>
              </w:rPr>
              <w:t>5.873</w:t>
            </w:r>
          </w:p>
        </w:tc>
      </w:tr>
      <w:tr w:rsidR="007A18BD" w:rsidRPr="007A18BD" w14:paraId="365D2793" w14:textId="77777777">
        <w:trPr>
          <w:cantSplit/>
        </w:trPr>
        <w:tc>
          <w:tcPr>
            <w:tcW w:w="5542" w:type="dxa"/>
            <w:gridSpan w:val="6"/>
            <w:tcBorders>
              <w:top w:val="nil"/>
              <w:left w:val="nil"/>
              <w:bottom w:val="nil"/>
              <w:right w:val="nil"/>
            </w:tcBorders>
            <w:shd w:val="clear" w:color="auto" w:fill="FFFFFF"/>
          </w:tcPr>
          <w:p w14:paraId="3FE7B024" w14:textId="77777777" w:rsidR="007A18BD" w:rsidRPr="007A18BD" w:rsidRDefault="007A18BD" w:rsidP="007A18BD">
            <w:pPr>
              <w:autoSpaceDE w:val="0"/>
              <w:autoSpaceDN w:val="0"/>
              <w:adjustRightInd w:val="0"/>
              <w:spacing w:after="0" w:line="240" w:lineRule="auto"/>
              <w:ind w:left="60" w:right="60"/>
              <w:rPr>
                <w:rFonts w:ascii="Arial" w:hAnsi="Arial" w:cs="Arial"/>
                <w:color w:val="000000"/>
                <w:sz w:val="12"/>
                <w:szCs w:val="12"/>
              </w:rPr>
            </w:pPr>
            <w:r w:rsidRPr="007A18BD">
              <w:rPr>
                <w:rFonts w:ascii="Arial" w:hAnsi="Arial" w:cs="Arial"/>
                <w:color w:val="000000"/>
                <w:sz w:val="12"/>
                <w:szCs w:val="12"/>
              </w:rPr>
              <w:t xml:space="preserve">a. Covariates appearing in the model are evaluated at the following values: </w:t>
            </w:r>
            <w:proofErr w:type="spellStart"/>
            <w:r w:rsidRPr="007A18BD">
              <w:rPr>
                <w:rFonts w:ascii="Arial" w:hAnsi="Arial" w:cs="Arial"/>
                <w:color w:val="000000"/>
                <w:sz w:val="12"/>
                <w:szCs w:val="12"/>
              </w:rPr>
              <w:t>gameno</w:t>
            </w:r>
            <w:proofErr w:type="spellEnd"/>
            <w:r w:rsidRPr="007A18BD">
              <w:rPr>
                <w:rFonts w:ascii="Arial" w:hAnsi="Arial" w:cs="Arial"/>
                <w:color w:val="000000"/>
                <w:sz w:val="12"/>
                <w:szCs w:val="12"/>
              </w:rPr>
              <w:t xml:space="preserve"> = 6.25.</w:t>
            </w:r>
          </w:p>
        </w:tc>
      </w:tr>
    </w:tbl>
    <w:p w14:paraId="2EC40BB8" w14:textId="77777777" w:rsidR="007A18BD" w:rsidRPr="007A18BD" w:rsidRDefault="007A18BD" w:rsidP="007A18BD">
      <w:pPr>
        <w:autoSpaceDE w:val="0"/>
        <w:autoSpaceDN w:val="0"/>
        <w:adjustRightInd w:val="0"/>
        <w:spacing w:after="0" w:line="240" w:lineRule="auto"/>
        <w:rPr>
          <w:sz w:val="24"/>
          <w:szCs w:val="24"/>
        </w:rPr>
      </w:pPr>
    </w:p>
    <w:p w14:paraId="3202591A" w14:textId="052F4618" w:rsidR="007A18BD" w:rsidRPr="007A18BD" w:rsidRDefault="007A18BD" w:rsidP="007A18BD">
      <w:pPr>
        <w:autoSpaceDE w:val="0"/>
        <w:autoSpaceDN w:val="0"/>
        <w:adjustRightInd w:val="0"/>
        <w:spacing w:after="0" w:line="240" w:lineRule="auto"/>
        <w:rPr>
          <w:sz w:val="24"/>
          <w:szCs w:val="24"/>
        </w:rPr>
      </w:pPr>
      <w:r w:rsidRPr="007A18BD">
        <w:rPr>
          <w:noProof/>
          <w:sz w:val="24"/>
          <w:szCs w:val="24"/>
        </w:rPr>
        <w:drawing>
          <wp:inline distT="0" distB="0" distL="0" distR="0" wp14:anchorId="30E487FC" wp14:editId="3F74F6DD">
            <wp:extent cx="5943600" cy="4752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1F210A52" w14:textId="77777777" w:rsidR="007A18BD" w:rsidRPr="007A18BD" w:rsidRDefault="007A18BD" w:rsidP="007A18BD">
      <w:pPr>
        <w:autoSpaceDE w:val="0"/>
        <w:autoSpaceDN w:val="0"/>
        <w:adjustRightInd w:val="0"/>
        <w:spacing w:after="0" w:line="240" w:lineRule="auto"/>
        <w:rPr>
          <w:sz w:val="24"/>
          <w:szCs w:val="24"/>
        </w:rPr>
      </w:pPr>
    </w:p>
    <w:p w14:paraId="5195B764" w14:textId="77777777" w:rsidR="007A18BD" w:rsidRPr="007A18BD" w:rsidRDefault="007A18BD" w:rsidP="007A18BD">
      <w:pPr>
        <w:autoSpaceDE w:val="0"/>
        <w:autoSpaceDN w:val="0"/>
        <w:adjustRightInd w:val="0"/>
        <w:spacing w:after="0" w:line="400" w:lineRule="atLeast"/>
        <w:rPr>
          <w:sz w:val="24"/>
          <w:szCs w:val="24"/>
        </w:rPr>
      </w:pPr>
    </w:p>
    <w:p w14:paraId="77A95BBB" w14:textId="0A013C7B" w:rsidR="007A18BD" w:rsidRPr="007A18BD" w:rsidRDefault="007A18BD" w:rsidP="007A18BD">
      <w:pPr>
        <w:autoSpaceDE w:val="0"/>
        <w:autoSpaceDN w:val="0"/>
        <w:adjustRightInd w:val="0"/>
        <w:spacing w:after="0" w:line="240" w:lineRule="auto"/>
        <w:rPr>
          <w:sz w:val="24"/>
          <w:szCs w:val="24"/>
        </w:rPr>
      </w:pPr>
      <w:r w:rsidRPr="007A18BD">
        <w:rPr>
          <w:noProof/>
          <w:sz w:val="24"/>
          <w:szCs w:val="24"/>
        </w:rPr>
        <w:lastRenderedPageBreak/>
        <w:drawing>
          <wp:inline distT="0" distB="0" distL="0" distR="0" wp14:anchorId="4A41AA2F" wp14:editId="0A416661">
            <wp:extent cx="5943600" cy="4752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730FE0F" w14:textId="77777777" w:rsidR="007A18BD" w:rsidRPr="007A18BD" w:rsidRDefault="007A18BD" w:rsidP="007A18BD">
      <w:pPr>
        <w:autoSpaceDE w:val="0"/>
        <w:autoSpaceDN w:val="0"/>
        <w:adjustRightInd w:val="0"/>
        <w:spacing w:after="0" w:line="240" w:lineRule="auto"/>
        <w:rPr>
          <w:sz w:val="24"/>
          <w:szCs w:val="24"/>
        </w:rPr>
      </w:pPr>
    </w:p>
    <w:p w14:paraId="6D8F594B" w14:textId="77777777" w:rsidR="007A18BD" w:rsidRPr="007A18BD" w:rsidRDefault="007A18BD" w:rsidP="007A18BD">
      <w:pPr>
        <w:autoSpaceDE w:val="0"/>
        <w:autoSpaceDN w:val="0"/>
        <w:adjustRightInd w:val="0"/>
        <w:spacing w:after="0" w:line="400" w:lineRule="atLeast"/>
        <w:rPr>
          <w:sz w:val="24"/>
          <w:szCs w:val="24"/>
        </w:rPr>
      </w:pPr>
    </w:p>
    <w:p w14:paraId="6F92AFC2" w14:textId="77777777" w:rsidR="007A18BD" w:rsidRDefault="007A18BD" w:rsidP="00D56023">
      <w:pPr>
        <w:spacing w:after="0" w:line="240" w:lineRule="auto"/>
        <w:rPr>
          <w:rFonts w:asciiTheme="majorBidi" w:hAnsiTheme="majorBidi" w:cstheme="majorBidi"/>
          <w:b/>
          <w:bCs/>
        </w:rPr>
      </w:pPr>
    </w:p>
    <w:p w14:paraId="6FDBFBBF" w14:textId="77777777" w:rsidR="007A18BD" w:rsidRDefault="007A18BD" w:rsidP="00D56023">
      <w:pPr>
        <w:spacing w:after="0" w:line="240" w:lineRule="auto"/>
        <w:rPr>
          <w:rFonts w:asciiTheme="majorBidi" w:hAnsiTheme="majorBidi" w:cstheme="majorBidi"/>
          <w:b/>
          <w:bCs/>
        </w:rPr>
      </w:pPr>
    </w:p>
    <w:p w14:paraId="0FA8B106" w14:textId="77777777" w:rsidR="007A18BD" w:rsidRDefault="007A18BD" w:rsidP="00D56023">
      <w:pPr>
        <w:spacing w:after="0" w:line="240" w:lineRule="auto"/>
        <w:rPr>
          <w:rFonts w:asciiTheme="majorBidi" w:hAnsiTheme="majorBidi" w:cstheme="majorBidi"/>
          <w:b/>
          <w:bCs/>
        </w:rPr>
      </w:pPr>
    </w:p>
    <w:p w14:paraId="5A6B5625" w14:textId="6E278CDE" w:rsidR="001E137D" w:rsidRDefault="00D56023" w:rsidP="00D56023">
      <w:pPr>
        <w:spacing w:after="0" w:line="240" w:lineRule="auto"/>
        <w:rPr>
          <w:rFonts w:asciiTheme="majorBidi" w:hAnsiTheme="majorBidi" w:cstheme="majorBidi"/>
          <w:b/>
          <w:bCs/>
        </w:rPr>
      </w:pPr>
      <w:r>
        <w:rPr>
          <w:rFonts w:asciiTheme="majorBidi" w:hAnsiTheme="majorBidi" w:cstheme="majorBidi"/>
          <w:b/>
          <w:bCs/>
        </w:rPr>
        <w:t>Tests for ID</w:t>
      </w:r>
      <w:r w:rsidR="007A18BD">
        <w:rPr>
          <w:rFonts w:asciiTheme="majorBidi" w:hAnsiTheme="majorBidi" w:cstheme="majorBidi"/>
          <w:b/>
          <w:bCs/>
        </w:rPr>
        <w:t xml:space="preserve"> (unequal </w:t>
      </w:r>
      <w:proofErr w:type="gramStart"/>
      <w:r w:rsidR="007A18BD">
        <w:rPr>
          <w:rFonts w:asciiTheme="majorBidi" w:hAnsiTheme="majorBidi" w:cstheme="majorBidi"/>
          <w:b/>
          <w:bCs/>
        </w:rPr>
        <w:t>groups</w:t>
      </w:r>
      <w:proofErr w:type="gramEnd"/>
      <w:r w:rsidR="007A18BD">
        <w:rPr>
          <w:rFonts w:asciiTheme="majorBidi" w:hAnsiTheme="majorBidi" w:cstheme="majorBidi"/>
          <w:b/>
          <w:bCs/>
        </w:rPr>
        <w:t xml:space="preserve"> conditions)</w:t>
      </w:r>
    </w:p>
    <w:p w14:paraId="6FC9C587" w14:textId="77777777" w:rsidR="00D56023" w:rsidRPr="00D56023" w:rsidRDefault="00D56023" w:rsidP="00D56023">
      <w:pPr>
        <w:autoSpaceDE w:val="0"/>
        <w:autoSpaceDN w:val="0"/>
        <w:adjustRightInd w:val="0"/>
        <w:spacing w:after="0" w:line="240" w:lineRule="auto"/>
        <w:rPr>
          <w:sz w:val="24"/>
          <w:szCs w:val="24"/>
        </w:rPr>
      </w:pPr>
    </w:p>
    <w:tbl>
      <w:tblPr>
        <w:tblW w:w="24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5"/>
        <w:gridCol w:w="1009"/>
      </w:tblGrid>
      <w:tr w:rsidR="00D56023" w:rsidRPr="00D56023" w14:paraId="1B57439B" w14:textId="77777777">
        <w:trPr>
          <w:cantSplit/>
        </w:trPr>
        <w:tc>
          <w:tcPr>
            <w:tcW w:w="2496" w:type="dxa"/>
            <w:gridSpan w:val="3"/>
            <w:tcBorders>
              <w:top w:val="nil"/>
              <w:left w:val="nil"/>
              <w:bottom w:val="nil"/>
              <w:right w:val="nil"/>
            </w:tcBorders>
            <w:shd w:val="clear" w:color="auto" w:fill="FFFFFF"/>
          </w:tcPr>
          <w:p w14:paraId="2AABC953"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Between-Subjects Factors</w:t>
            </w:r>
          </w:p>
        </w:tc>
      </w:tr>
      <w:tr w:rsidR="00D56023" w:rsidRPr="00D56023" w14:paraId="22A297D1" w14:textId="77777777">
        <w:trPr>
          <w:cantSplit/>
        </w:trPr>
        <w:tc>
          <w:tcPr>
            <w:tcW w:w="1488" w:type="dxa"/>
            <w:gridSpan w:val="2"/>
            <w:tcBorders>
              <w:top w:val="double" w:sz="8" w:space="0" w:color="000000"/>
              <w:left w:val="nil"/>
              <w:bottom w:val="single" w:sz="16" w:space="0" w:color="000000"/>
              <w:right w:val="nil"/>
            </w:tcBorders>
            <w:shd w:val="clear" w:color="auto" w:fill="FFFFFF"/>
          </w:tcPr>
          <w:p w14:paraId="7DC94B99" w14:textId="77777777" w:rsidR="00D56023" w:rsidRPr="00D56023" w:rsidRDefault="00D56023" w:rsidP="00D56023">
            <w:pPr>
              <w:autoSpaceDE w:val="0"/>
              <w:autoSpaceDN w:val="0"/>
              <w:adjustRightInd w:val="0"/>
              <w:spacing w:after="0" w:line="240" w:lineRule="auto"/>
              <w:rPr>
                <w:sz w:val="24"/>
                <w:szCs w:val="24"/>
              </w:rPr>
            </w:pPr>
          </w:p>
        </w:tc>
        <w:tc>
          <w:tcPr>
            <w:tcW w:w="1008" w:type="dxa"/>
            <w:tcBorders>
              <w:top w:val="double" w:sz="8" w:space="0" w:color="000000"/>
              <w:left w:val="nil"/>
              <w:bottom w:val="single" w:sz="16" w:space="0" w:color="000000"/>
              <w:right w:val="nil"/>
            </w:tcBorders>
            <w:shd w:val="clear" w:color="auto" w:fill="FFFFFF"/>
          </w:tcPr>
          <w:p w14:paraId="2E6638ED"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N</w:t>
            </w:r>
          </w:p>
        </w:tc>
      </w:tr>
      <w:tr w:rsidR="00D56023" w:rsidRPr="00D56023" w14:paraId="2BCC3573" w14:textId="77777777">
        <w:trPr>
          <w:cantSplit/>
        </w:trPr>
        <w:tc>
          <w:tcPr>
            <w:tcW w:w="744" w:type="dxa"/>
            <w:vMerge w:val="restart"/>
            <w:tcBorders>
              <w:top w:val="single" w:sz="16" w:space="0" w:color="000000"/>
              <w:left w:val="nil"/>
              <w:bottom w:val="nil"/>
              <w:right w:val="nil"/>
            </w:tcBorders>
            <w:shd w:val="clear" w:color="auto" w:fill="FFFFFF"/>
            <w:vAlign w:val="center"/>
          </w:tcPr>
          <w:p w14:paraId="52A6FDD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condition</w:t>
            </w:r>
          </w:p>
        </w:tc>
        <w:tc>
          <w:tcPr>
            <w:tcW w:w="744" w:type="dxa"/>
            <w:tcBorders>
              <w:top w:val="single" w:sz="16" w:space="0" w:color="000000"/>
              <w:left w:val="nil"/>
              <w:bottom w:val="nil"/>
              <w:right w:val="nil"/>
            </w:tcBorders>
            <w:shd w:val="clear" w:color="auto" w:fill="FFFFFF"/>
            <w:vAlign w:val="center"/>
          </w:tcPr>
          <w:p w14:paraId="6B654E4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1008" w:type="dxa"/>
            <w:tcBorders>
              <w:top w:val="single" w:sz="16" w:space="0" w:color="000000"/>
              <w:left w:val="nil"/>
              <w:bottom w:val="nil"/>
              <w:right w:val="nil"/>
            </w:tcBorders>
            <w:shd w:val="clear" w:color="auto" w:fill="FFFFFF"/>
            <w:vAlign w:val="center"/>
          </w:tcPr>
          <w:p w14:paraId="287857C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w:t>
            </w:r>
          </w:p>
        </w:tc>
      </w:tr>
      <w:tr w:rsidR="00D56023" w:rsidRPr="00D56023" w14:paraId="1BB28460" w14:textId="77777777">
        <w:trPr>
          <w:cantSplit/>
        </w:trPr>
        <w:tc>
          <w:tcPr>
            <w:tcW w:w="744" w:type="dxa"/>
            <w:vMerge/>
            <w:tcBorders>
              <w:top w:val="single" w:sz="16" w:space="0" w:color="000000"/>
              <w:left w:val="nil"/>
              <w:bottom w:val="nil"/>
              <w:right w:val="nil"/>
            </w:tcBorders>
            <w:shd w:val="clear" w:color="auto" w:fill="FFFFFF"/>
            <w:vAlign w:val="center"/>
          </w:tcPr>
          <w:p w14:paraId="542B538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1D30E26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1008" w:type="dxa"/>
            <w:tcBorders>
              <w:top w:val="nil"/>
              <w:left w:val="nil"/>
              <w:bottom w:val="nil"/>
              <w:right w:val="nil"/>
            </w:tcBorders>
            <w:shd w:val="clear" w:color="auto" w:fill="FFFFFF"/>
            <w:vAlign w:val="center"/>
          </w:tcPr>
          <w:p w14:paraId="77693F6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54</w:t>
            </w:r>
          </w:p>
        </w:tc>
      </w:tr>
      <w:tr w:rsidR="00D56023" w:rsidRPr="00D56023" w14:paraId="3C02A8BA" w14:textId="77777777">
        <w:trPr>
          <w:cantSplit/>
        </w:trPr>
        <w:tc>
          <w:tcPr>
            <w:tcW w:w="744" w:type="dxa"/>
            <w:vMerge/>
            <w:tcBorders>
              <w:top w:val="single" w:sz="16" w:space="0" w:color="000000"/>
              <w:left w:val="nil"/>
              <w:bottom w:val="nil"/>
              <w:right w:val="nil"/>
            </w:tcBorders>
            <w:shd w:val="clear" w:color="auto" w:fill="FFFFFF"/>
            <w:vAlign w:val="center"/>
          </w:tcPr>
          <w:p w14:paraId="2A8D19A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021D55F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3</w:t>
            </w:r>
          </w:p>
        </w:tc>
        <w:tc>
          <w:tcPr>
            <w:tcW w:w="1008" w:type="dxa"/>
            <w:tcBorders>
              <w:top w:val="nil"/>
              <w:left w:val="nil"/>
              <w:bottom w:val="nil"/>
              <w:right w:val="nil"/>
            </w:tcBorders>
            <w:shd w:val="clear" w:color="auto" w:fill="FFFFFF"/>
            <w:vAlign w:val="center"/>
          </w:tcPr>
          <w:p w14:paraId="3A78813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55</w:t>
            </w:r>
          </w:p>
        </w:tc>
      </w:tr>
      <w:tr w:rsidR="00D56023" w:rsidRPr="00D56023" w14:paraId="39B5C75A" w14:textId="77777777">
        <w:trPr>
          <w:cantSplit/>
        </w:trPr>
        <w:tc>
          <w:tcPr>
            <w:tcW w:w="744" w:type="dxa"/>
            <w:vMerge w:val="restart"/>
            <w:tcBorders>
              <w:top w:val="nil"/>
              <w:left w:val="nil"/>
              <w:bottom w:val="double" w:sz="8" w:space="0" w:color="000000"/>
              <w:right w:val="nil"/>
            </w:tcBorders>
            <w:shd w:val="clear" w:color="auto" w:fill="FFFFFF"/>
            <w:vAlign w:val="center"/>
          </w:tcPr>
          <w:p w14:paraId="4D0FAE7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rich</w:t>
            </w:r>
          </w:p>
        </w:tc>
        <w:tc>
          <w:tcPr>
            <w:tcW w:w="744" w:type="dxa"/>
            <w:tcBorders>
              <w:top w:val="nil"/>
              <w:left w:val="nil"/>
              <w:bottom w:val="nil"/>
              <w:right w:val="nil"/>
            </w:tcBorders>
            <w:shd w:val="clear" w:color="auto" w:fill="FFFFFF"/>
            <w:vAlign w:val="center"/>
          </w:tcPr>
          <w:p w14:paraId="6DA46B8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57BE46F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93</w:t>
            </w:r>
          </w:p>
        </w:tc>
      </w:tr>
      <w:tr w:rsidR="00D56023" w:rsidRPr="00D56023" w14:paraId="5FEC8C79" w14:textId="77777777">
        <w:trPr>
          <w:cantSplit/>
        </w:trPr>
        <w:tc>
          <w:tcPr>
            <w:tcW w:w="744" w:type="dxa"/>
            <w:vMerge/>
            <w:tcBorders>
              <w:top w:val="nil"/>
              <w:left w:val="nil"/>
              <w:bottom w:val="double" w:sz="8" w:space="0" w:color="000000"/>
              <w:right w:val="nil"/>
            </w:tcBorders>
            <w:shd w:val="clear" w:color="auto" w:fill="FFFFFF"/>
            <w:vAlign w:val="center"/>
          </w:tcPr>
          <w:p w14:paraId="0DAD9C11"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double" w:sz="8" w:space="0" w:color="000000"/>
              <w:right w:val="nil"/>
            </w:tcBorders>
            <w:shd w:val="clear" w:color="auto" w:fill="FFFFFF"/>
            <w:vAlign w:val="center"/>
          </w:tcPr>
          <w:p w14:paraId="5848FFE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1.00</w:t>
            </w:r>
          </w:p>
        </w:tc>
        <w:tc>
          <w:tcPr>
            <w:tcW w:w="1008" w:type="dxa"/>
            <w:tcBorders>
              <w:top w:val="nil"/>
              <w:left w:val="nil"/>
              <w:bottom w:val="double" w:sz="8" w:space="0" w:color="000000"/>
              <w:right w:val="nil"/>
            </w:tcBorders>
            <w:shd w:val="clear" w:color="auto" w:fill="FFFFFF"/>
            <w:vAlign w:val="center"/>
          </w:tcPr>
          <w:p w14:paraId="038D546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67</w:t>
            </w:r>
          </w:p>
        </w:tc>
      </w:tr>
    </w:tbl>
    <w:p w14:paraId="10D5E49D" w14:textId="77777777" w:rsidR="00D56023" w:rsidRPr="00D56023" w:rsidRDefault="00D56023" w:rsidP="007A18BD">
      <w:pPr>
        <w:autoSpaceDE w:val="0"/>
        <w:autoSpaceDN w:val="0"/>
        <w:adjustRightInd w:val="0"/>
        <w:spacing w:after="0" w:line="240" w:lineRule="auto"/>
        <w:rPr>
          <w:sz w:val="24"/>
          <w:szCs w:val="24"/>
        </w:rPr>
      </w:pPr>
    </w:p>
    <w:p w14:paraId="78B008AA" w14:textId="77777777" w:rsidR="00D56023" w:rsidRPr="00D56023" w:rsidRDefault="00D56023" w:rsidP="007A18BD">
      <w:pPr>
        <w:autoSpaceDE w:val="0"/>
        <w:autoSpaceDN w:val="0"/>
        <w:adjustRightInd w:val="0"/>
        <w:spacing w:after="0" w:line="240" w:lineRule="auto"/>
        <w:rPr>
          <w:sz w:val="24"/>
          <w:szCs w:val="24"/>
        </w:rPr>
      </w:pPr>
    </w:p>
    <w:tbl>
      <w:tblPr>
        <w:tblW w:w="56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08"/>
        <w:gridCol w:w="744"/>
        <w:gridCol w:w="745"/>
        <w:gridCol w:w="1009"/>
        <w:gridCol w:w="1087"/>
        <w:gridCol w:w="1009"/>
      </w:tblGrid>
      <w:tr w:rsidR="00D56023" w:rsidRPr="00D56023" w14:paraId="5C0F6542" w14:textId="77777777">
        <w:trPr>
          <w:cantSplit/>
        </w:trPr>
        <w:tc>
          <w:tcPr>
            <w:tcW w:w="5598" w:type="dxa"/>
            <w:gridSpan w:val="6"/>
            <w:tcBorders>
              <w:top w:val="nil"/>
              <w:left w:val="nil"/>
              <w:bottom w:val="nil"/>
              <w:right w:val="nil"/>
            </w:tcBorders>
            <w:shd w:val="clear" w:color="auto" w:fill="FFFFFF"/>
          </w:tcPr>
          <w:p w14:paraId="1449535A"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Descriptive Statistics</w:t>
            </w:r>
          </w:p>
        </w:tc>
      </w:tr>
      <w:tr w:rsidR="00D56023" w:rsidRPr="00D56023" w14:paraId="52E52F65" w14:textId="77777777">
        <w:trPr>
          <w:cantSplit/>
        </w:trPr>
        <w:tc>
          <w:tcPr>
            <w:tcW w:w="1008" w:type="dxa"/>
            <w:vAlign w:val="center"/>
          </w:tcPr>
          <w:p w14:paraId="55AC6C58" w14:textId="77777777" w:rsidR="00D56023" w:rsidRPr="00D56023" w:rsidRDefault="00D56023" w:rsidP="00D56023">
            <w:pPr>
              <w:autoSpaceDE w:val="0"/>
              <w:autoSpaceDN w:val="0"/>
              <w:adjustRightInd w:val="0"/>
              <w:spacing w:after="0" w:line="240" w:lineRule="auto"/>
              <w:rPr>
                <w:rFonts w:ascii="Arial" w:hAnsi="Arial" w:cs="Arial"/>
                <w:color w:val="000000"/>
                <w:sz w:val="14"/>
                <w:szCs w:val="14"/>
              </w:rPr>
            </w:pPr>
          </w:p>
        </w:tc>
        <w:tc>
          <w:tcPr>
            <w:tcW w:w="744" w:type="dxa"/>
            <w:tcBorders>
              <w:top w:val="double" w:sz="8" w:space="0" w:color="000000"/>
              <w:left w:val="nil"/>
              <w:bottom w:val="single" w:sz="16" w:space="0" w:color="000000"/>
              <w:right w:val="nil"/>
            </w:tcBorders>
            <w:shd w:val="clear" w:color="auto" w:fill="FFFFFF"/>
          </w:tcPr>
          <w:p w14:paraId="52C53DD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condition</w:t>
            </w:r>
          </w:p>
        </w:tc>
        <w:tc>
          <w:tcPr>
            <w:tcW w:w="744" w:type="dxa"/>
            <w:tcBorders>
              <w:top w:val="double" w:sz="8" w:space="0" w:color="000000"/>
              <w:left w:val="nil"/>
              <w:bottom w:val="single" w:sz="16" w:space="0" w:color="000000"/>
              <w:right w:val="nil"/>
            </w:tcBorders>
            <w:shd w:val="clear" w:color="auto" w:fill="FFFFFF"/>
          </w:tcPr>
          <w:p w14:paraId="73E3359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rich</w:t>
            </w:r>
          </w:p>
        </w:tc>
        <w:tc>
          <w:tcPr>
            <w:tcW w:w="1008" w:type="dxa"/>
            <w:tcBorders>
              <w:top w:val="double" w:sz="8" w:space="0" w:color="000000"/>
              <w:left w:val="nil"/>
              <w:bottom w:val="single" w:sz="16" w:space="0" w:color="000000"/>
              <w:right w:val="nil"/>
            </w:tcBorders>
            <w:shd w:val="clear" w:color="auto" w:fill="FFFFFF"/>
          </w:tcPr>
          <w:p w14:paraId="6E8B56FD"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w:t>
            </w:r>
          </w:p>
        </w:tc>
        <w:tc>
          <w:tcPr>
            <w:tcW w:w="1086" w:type="dxa"/>
            <w:tcBorders>
              <w:top w:val="double" w:sz="8" w:space="0" w:color="000000"/>
              <w:left w:val="nil"/>
              <w:bottom w:val="single" w:sz="16" w:space="0" w:color="000000"/>
              <w:right w:val="nil"/>
            </w:tcBorders>
            <w:shd w:val="clear" w:color="auto" w:fill="FFFFFF"/>
          </w:tcPr>
          <w:p w14:paraId="72951B39"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Std. Deviation</w:t>
            </w:r>
          </w:p>
        </w:tc>
        <w:tc>
          <w:tcPr>
            <w:tcW w:w="1008" w:type="dxa"/>
            <w:tcBorders>
              <w:top w:val="double" w:sz="8" w:space="0" w:color="000000"/>
              <w:left w:val="nil"/>
              <w:bottom w:val="single" w:sz="16" w:space="0" w:color="000000"/>
              <w:right w:val="nil"/>
            </w:tcBorders>
            <w:shd w:val="clear" w:color="auto" w:fill="FFFFFF"/>
          </w:tcPr>
          <w:p w14:paraId="5D424886"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N</w:t>
            </w:r>
          </w:p>
        </w:tc>
      </w:tr>
      <w:tr w:rsidR="00D56023" w:rsidRPr="00D56023" w14:paraId="423B8FF9" w14:textId="77777777">
        <w:trPr>
          <w:cantSplit/>
        </w:trPr>
        <w:tc>
          <w:tcPr>
            <w:tcW w:w="1008" w:type="dxa"/>
            <w:vMerge w:val="restart"/>
            <w:tcBorders>
              <w:top w:val="single" w:sz="16" w:space="0" w:color="000000"/>
              <w:left w:val="nil"/>
              <w:bottom w:val="nil"/>
              <w:right w:val="nil"/>
            </w:tcBorders>
            <w:shd w:val="clear" w:color="auto" w:fill="FFFFFF"/>
            <w:vAlign w:val="center"/>
          </w:tcPr>
          <w:p w14:paraId="3D58130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pre-ID mean</w:t>
            </w:r>
          </w:p>
        </w:tc>
        <w:tc>
          <w:tcPr>
            <w:tcW w:w="744" w:type="dxa"/>
            <w:vMerge w:val="restart"/>
            <w:tcBorders>
              <w:top w:val="single" w:sz="16" w:space="0" w:color="000000"/>
              <w:left w:val="nil"/>
              <w:bottom w:val="nil"/>
              <w:right w:val="nil"/>
            </w:tcBorders>
            <w:shd w:val="clear" w:color="auto" w:fill="FFFFFF"/>
            <w:vAlign w:val="center"/>
          </w:tcPr>
          <w:p w14:paraId="76DFBFF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744" w:type="dxa"/>
            <w:tcBorders>
              <w:top w:val="single" w:sz="16" w:space="0" w:color="000000"/>
              <w:left w:val="nil"/>
              <w:bottom w:val="nil"/>
              <w:right w:val="nil"/>
            </w:tcBorders>
            <w:shd w:val="clear" w:color="auto" w:fill="FFFFFF"/>
            <w:vAlign w:val="center"/>
          </w:tcPr>
          <w:p w14:paraId="00D5978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.00</w:t>
            </w:r>
          </w:p>
        </w:tc>
        <w:tc>
          <w:tcPr>
            <w:tcW w:w="1008" w:type="dxa"/>
            <w:tcBorders>
              <w:top w:val="single" w:sz="16" w:space="0" w:color="000000"/>
              <w:left w:val="nil"/>
              <w:bottom w:val="nil"/>
              <w:right w:val="nil"/>
            </w:tcBorders>
            <w:shd w:val="clear" w:color="auto" w:fill="FFFFFF"/>
            <w:vAlign w:val="center"/>
          </w:tcPr>
          <w:p w14:paraId="1D2282C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4.2346</w:t>
            </w:r>
          </w:p>
        </w:tc>
        <w:tc>
          <w:tcPr>
            <w:tcW w:w="1086" w:type="dxa"/>
            <w:tcBorders>
              <w:top w:val="single" w:sz="16" w:space="0" w:color="000000"/>
              <w:left w:val="nil"/>
              <w:bottom w:val="nil"/>
              <w:right w:val="nil"/>
            </w:tcBorders>
            <w:shd w:val="clear" w:color="auto" w:fill="FFFFFF"/>
            <w:vAlign w:val="center"/>
          </w:tcPr>
          <w:p w14:paraId="50003F1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1.51295</w:t>
            </w:r>
          </w:p>
        </w:tc>
        <w:tc>
          <w:tcPr>
            <w:tcW w:w="1008" w:type="dxa"/>
            <w:tcBorders>
              <w:top w:val="single" w:sz="16" w:space="0" w:color="000000"/>
              <w:left w:val="nil"/>
              <w:bottom w:val="nil"/>
              <w:right w:val="nil"/>
            </w:tcBorders>
            <w:shd w:val="clear" w:color="auto" w:fill="FFFFFF"/>
            <w:vAlign w:val="center"/>
          </w:tcPr>
          <w:p w14:paraId="34808A0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27</w:t>
            </w:r>
          </w:p>
        </w:tc>
      </w:tr>
      <w:tr w:rsidR="00D56023" w:rsidRPr="00D56023" w14:paraId="7790CA44" w14:textId="77777777">
        <w:trPr>
          <w:cantSplit/>
        </w:trPr>
        <w:tc>
          <w:tcPr>
            <w:tcW w:w="1008" w:type="dxa"/>
            <w:vMerge/>
            <w:tcBorders>
              <w:top w:val="single" w:sz="16" w:space="0" w:color="000000"/>
              <w:left w:val="nil"/>
              <w:bottom w:val="nil"/>
              <w:right w:val="nil"/>
            </w:tcBorders>
            <w:shd w:val="clear" w:color="auto" w:fill="FFFFFF"/>
            <w:vAlign w:val="center"/>
          </w:tcPr>
          <w:p w14:paraId="020F191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single" w:sz="16" w:space="0" w:color="000000"/>
              <w:left w:val="nil"/>
              <w:bottom w:val="nil"/>
              <w:right w:val="nil"/>
            </w:tcBorders>
            <w:shd w:val="clear" w:color="auto" w:fill="FFFFFF"/>
            <w:vAlign w:val="center"/>
          </w:tcPr>
          <w:p w14:paraId="1842C587"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54A07FA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1.00</w:t>
            </w:r>
          </w:p>
        </w:tc>
        <w:tc>
          <w:tcPr>
            <w:tcW w:w="1008" w:type="dxa"/>
            <w:tcBorders>
              <w:top w:val="nil"/>
              <w:left w:val="nil"/>
              <w:bottom w:val="nil"/>
              <w:right w:val="nil"/>
            </w:tcBorders>
            <w:shd w:val="clear" w:color="auto" w:fill="FFFFFF"/>
            <w:vAlign w:val="center"/>
          </w:tcPr>
          <w:p w14:paraId="2C4EB9B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4.6944</w:t>
            </w:r>
          </w:p>
        </w:tc>
        <w:tc>
          <w:tcPr>
            <w:tcW w:w="1086" w:type="dxa"/>
            <w:tcBorders>
              <w:top w:val="nil"/>
              <w:left w:val="nil"/>
              <w:bottom w:val="nil"/>
              <w:right w:val="nil"/>
            </w:tcBorders>
            <w:shd w:val="clear" w:color="auto" w:fill="FFFFFF"/>
            <w:vAlign w:val="center"/>
          </w:tcPr>
          <w:p w14:paraId="6338296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1.27373</w:t>
            </w:r>
          </w:p>
        </w:tc>
        <w:tc>
          <w:tcPr>
            <w:tcW w:w="1008" w:type="dxa"/>
            <w:tcBorders>
              <w:top w:val="nil"/>
              <w:left w:val="nil"/>
              <w:bottom w:val="nil"/>
              <w:right w:val="nil"/>
            </w:tcBorders>
            <w:shd w:val="clear" w:color="auto" w:fill="FFFFFF"/>
            <w:vAlign w:val="center"/>
          </w:tcPr>
          <w:p w14:paraId="7C983E0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24</w:t>
            </w:r>
          </w:p>
        </w:tc>
      </w:tr>
      <w:tr w:rsidR="00D56023" w:rsidRPr="00D56023" w14:paraId="495AF300" w14:textId="77777777">
        <w:trPr>
          <w:cantSplit/>
        </w:trPr>
        <w:tc>
          <w:tcPr>
            <w:tcW w:w="1008" w:type="dxa"/>
            <w:vMerge/>
            <w:tcBorders>
              <w:top w:val="single" w:sz="16" w:space="0" w:color="000000"/>
              <w:left w:val="nil"/>
              <w:bottom w:val="nil"/>
              <w:right w:val="nil"/>
            </w:tcBorders>
            <w:shd w:val="clear" w:color="auto" w:fill="FFFFFF"/>
            <w:vAlign w:val="center"/>
          </w:tcPr>
          <w:p w14:paraId="08AC7B3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single" w:sz="16" w:space="0" w:color="000000"/>
              <w:left w:val="nil"/>
              <w:bottom w:val="nil"/>
              <w:right w:val="nil"/>
            </w:tcBorders>
            <w:shd w:val="clear" w:color="auto" w:fill="FFFFFF"/>
            <w:vAlign w:val="center"/>
          </w:tcPr>
          <w:p w14:paraId="5C0048E5"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11F9577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259CC3F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4.4510</w:t>
            </w:r>
          </w:p>
        </w:tc>
        <w:tc>
          <w:tcPr>
            <w:tcW w:w="1086" w:type="dxa"/>
            <w:tcBorders>
              <w:top w:val="nil"/>
              <w:left w:val="nil"/>
              <w:bottom w:val="nil"/>
              <w:right w:val="nil"/>
            </w:tcBorders>
            <w:shd w:val="clear" w:color="auto" w:fill="FFFFFF"/>
            <w:vAlign w:val="center"/>
          </w:tcPr>
          <w:p w14:paraId="0A160DB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1.41079</w:t>
            </w:r>
          </w:p>
        </w:tc>
        <w:tc>
          <w:tcPr>
            <w:tcW w:w="1008" w:type="dxa"/>
            <w:tcBorders>
              <w:top w:val="nil"/>
              <w:left w:val="nil"/>
              <w:bottom w:val="nil"/>
              <w:right w:val="nil"/>
            </w:tcBorders>
            <w:shd w:val="clear" w:color="auto" w:fill="FFFFFF"/>
            <w:vAlign w:val="center"/>
          </w:tcPr>
          <w:p w14:paraId="0B1896B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w:t>
            </w:r>
          </w:p>
        </w:tc>
      </w:tr>
      <w:tr w:rsidR="00D56023" w:rsidRPr="00D56023" w14:paraId="571D693A" w14:textId="77777777">
        <w:trPr>
          <w:cantSplit/>
        </w:trPr>
        <w:tc>
          <w:tcPr>
            <w:tcW w:w="1008" w:type="dxa"/>
            <w:vMerge/>
            <w:tcBorders>
              <w:top w:val="single" w:sz="16" w:space="0" w:color="000000"/>
              <w:left w:val="nil"/>
              <w:bottom w:val="nil"/>
              <w:right w:val="nil"/>
            </w:tcBorders>
            <w:shd w:val="clear" w:color="auto" w:fill="FFFFFF"/>
            <w:vAlign w:val="center"/>
          </w:tcPr>
          <w:p w14:paraId="41291EE4"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nil"/>
              <w:right w:val="nil"/>
            </w:tcBorders>
            <w:shd w:val="clear" w:color="auto" w:fill="FFFFFF"/>
            <w:vAlign w:val="center"/>
          </w:tcPr>
          <w:p w14:paraId="6192ED2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744" w:type="dxa"/>
            <w:tcBorders>
              <w:top w:val="nil"/>
              <w:left w:val="nil"/>
              <w:bottom w:val="nil"/>
              <w:right w:val="nil"/>
            </w:tcBorders>
            <w:shd w:val="clear" w:color="auto" w:fill="FFFFFF"/>
            <w:vAlign w:val="center"/>
          </w:tcPr>
          <w:p w14:paraId="5CA04F8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0D17B28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4.3951</w:t>
            </w:r>
          </w:p>
        </w:tc>
        <w:tc>
          <w:tcPr>
            <w:tcW w:w="1086" w:type="dxa"/>
            <w:tcBorders>
              <w:top w:val="nil"/>
              <w:left w:val="nil"/>
              <w:bottom w:val="nil"/>
              <w:right w:val="nil"/>
            </w:tcBorders>
            <w:shd w:val="clear" w:color="auto" w:fill="FFFFFF"/>
            <w:vAlign w:val="center"/>
          </w:tcPr>
          <w:p w14:paraId="6128BFA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1.49654</w:t>
            </w:r>
          </w:p>
        </w:tc>
        <w:tc>
          <w:tcPr>
            <w:tcW w:w="1008" w:type="dxa"/>
            <w:tcBorders>
              <w:top w:val="nil"/>
              <w:left w:val="nil"/>
              <w:bottom w:val="nil"/>
              <w:right w:val="nil"/>
            </w:tcBorders>
            <w:shd w:val="clear" w:color="auto" w:fill="FFFFFF"/>
            <w:vAlign w:val="center"/>
          </w:tcPr>
          <w:p w14:paraId="734C747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27</w:t>
            </w:r>
          </w:p>
        </w:tc>
      </w:tr>
      <w:tr w:rsidR="00D56023" w:rsidRPr="00D56023" w14:paraId="613A7616" w14:textId="77777777">
        <w:trPr>
          <w:cantSplit/>
        </w:trPr>
        <w:tc>
          <w:tcPr>
            <w:tcW w:w="1008" w:type="dxa"/>
            <w:vMerge/>
            <w:tcBorders>
              <w:top w:val="single" w:sz="16" w:space="0" w:color="000000"/>
              <w:left w:val="nil"/>
              <w:bottom w:val="nil"/>
              <w:right w:val="nil"/>
            </w:tcBorders>
            <w:shd w:val="clear" w:color="auto" w:fill="FFFFFF"/>
            <w:vAlign w:val="center"/>
          </w:tcPr>
          <w:p w14:paraId="1E5AA81F"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16F05CC5"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1E23AB3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1.00</w:t>
            </w:r>
          </w:p>
        </w:tc>
        <w:tc>
          <w:tcPr>
            <w:tcW w:w="1008" w:type="dxa"/>
            <w:tcBorders>
              <w:top w:val="nil"/>
              <w:left w:val="nil"/>
              <w:bottom w:val="nil"/>
              <w:right w:val="nil"/>
            </w:tcBorders>
            <w:shd w:val="clear" w:color="auto" w:fill="FFFFFF"/>
            <w:vAlign w:val="center"/>
          </w:tcPr>
          <w:p w14:paraId="596B1E1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3.9506</w:t>
            </w:r>
          </w:p>
        </w:tc>
        <w:tc>
          <w:tcPr>
            <w:tcW w:w="1086" w:type="dxa"/>
            <w:tcBorders>
              <w:top w:val="nil"/>
              <w:left w:val="nil"/>
              <w:bottom w:val="nil"/>
              <w:right w:val="nil"/>
            </w:tcBorders>
            <w:shd w:val="clear" w:color="auto" w:fill="FFFFFF"/>
            <w:vAlign w:val="center"/>
          </w:tcPr>
          <w:p w14:paraId="7D6D2C8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1.50414</w:t>
            </w:r>
          </w:p>
        </w:tc>
        <w:tc>
          <w:tcPr>
            <w:tcW w:w="1008" w:type="dxa"/>
            <w:tcBorders>
              <w:top w:val="nil"/>
              <w:left w:val="nil"/>
              <w:bottom w:val="nil"/>
              <w:right w:val="nil"/>
            </w:tcBorders>
            <w:shd w:val="clear" w:color="auto" w:fill="FFFFFF"/>
            <w:vAlign w:val="center"/>
          </w:tcPr>
          <w:p w14:paraId="6052BD7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27</w:t>
            </w:r>
          </w:p>
        </w:tc>
      </w:tr>
      <w:tr w:rsidR="00D56023" w:rsidRPr="00D56023" w14:paraId="3E4EB4E1" w14:textId="77777777">
        <w:trPr>
          <w:cantSplit/>
        </w:trPr>
        <w:tc>
          <w:tcPr>
            <w:tcW w:w="1008" w:type="dxa"/>
            <w:vMerge/>
            <w:tcBorders>
              <w:top w:val="single" w:sz="16" w:space="0" w:color="000000"/>
              <w:left w:val="nil"/>
              <w:bottom w:val="nil"/>
              <w:right w:val="nil"/>
            </w:tcBorders>
            <w:shd w:val="clear" w:color="auto" w:fill="FFFFFF"/>
            <w:vAlign w:val="center"/>
          </w:tcPr>
          <w:p w14:paraId="1AD1024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5F5076C4"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2CE9206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068D228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4.1728</w:t>
            </w:r>
          </w:p>
        </w:tc>
        <w:tc>
          <w:tcPr>
            <w:tcW w:w="1086" w:type="dxa"/>
            <w:tcBorders>
              <w:top w:val="nil"/>
              <w:left w:val="nil"/>
              <w:bottom w:val="nil"/>
              <w:right w:val="nil"/>
            </w:tcBorders>
            <w:shd w:val="clear" w:color="auto" w:fill="FFFFFF"/>
            <w:vAlign w:val="center"/>
          </w:tcPr>
          <w:p w14:paraId="6F7177D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1.50295</w:t>
            </w:r>
          </w:p>
        </w:tc>
        <w:tc>
          <w:tcPr>
            <w:tcW w:w="1008" w:type="dxa"/>
            <w:tcBorders>
              <w:top w:val="nil"/>
              <w:left w:val="nil"/>
              <w:bottom w:val="nil"/>
              <w:right w:val="nil"/>
            </w:tcBorders>
            <w:shd w:val="clear" w:color="auto" w:fill="FFFFFF"/>
            <w:vAlign w:val="center"/>
          </w:tcPr>
          <w:p w14:paraId="6F0F702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54</w:t>
            </w:r>
          </w:p>
        </w:tc>
      </w:tr>
      <w:tr w:rsidR="00D56023" w:rsidRPr="00D56023" w14:paraId="3E6AAAAD" w14:textId="77777777">
        <w:trPr>
          <w:cantSplit/>
        </w:trPr>
        <w:tc>
          <w:tcPr>
            <w:tcW w:w="1008" w:type="dxa"/>
            <w:vMerge/>
            <w:tcBorders>
              <w:top w:val="single" w:sz="16" w:space="0" w:color="000000"/>
              <w:left w:val="nil"/>
              <w:bottom w:val="nil"/>
              <w:right w:val="nil"/>
            </w:tcBorders>
            <w:shd w:val="clear" w:color="auto" w:fill="FFFFFF"/>
            <w:vAlign w:val="center"/>
          </w:tcPr>
          <w:p w14:paraId="6C7DE970"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nil"/>
              <w:right w:val="nil"/>
            </w:tcBorders>
            <w:shd w:val="clear" w:color="auto" w:fill="FFFFFF"/>
            <w:vAlign w:val="center"/>
          </w:tcPr>
          <w:p w14:paraId="3571556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3</w:t>
            </w:r>
          </w:p>
        </w:tc>
        <w:tc>
          <w:tcPr>
            <w:tcW w:w="744" w:type="dxa"/>
            <w:tcBorders>
              <w:top w:val="nil"/>
              <w:left w:val="nil"/>
              <w:bottom w:val="nil"/>
              <w:right w:val="nil"/>
            </w:tcBorders>
            <w:shd w:val="clear" w:color="auto" w:fill="FFFFFF"/>
            <w:vAlign w:val="center"/>
          </w:tcPr>
          <w:p w14:paraId="57E59FC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1F2FE6A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4.2906</w:t>
            </w:r>
          </w:p>
        </w:tc>
        <w:tc>
          <w:tcPr>
            <w:tcW w:w="1086" w:type="dxa"/>
            <w:tcBorders>
              <w:top w:val="nil"/>
              <w:left w:val="nil"/>
              <w:bottom w:val="nil"/>
              <w:right w:val="nil"/>
            </w:tcBorders>
            <w:shd w:val="clear" w:color="auto" w:fill="FFFFFF"/>
            <w:vAlign w:val="center"/>
          </w:tcPr>
          <w:p w14:paraId="0BB00EC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1.74245</w:t>
            </w:r>
          </w:p>
        </w:tc>
        <w:tc>
          <w:tcPr>
            <w:tcW w:w="1008" w:type="dxa"/>
            <w:tcBorders>
              <w:top w:val="nil"/>
              <w:left w:val="nil"/>
              <w:bottom w:val="nil"/>
              <w:right w:val="nil"/>
            </w:tcBorders>
            <w:shd w:val="clear" w:color="auto" w:fill="FFFFFF"/>
            <w:vAlign w:val="center"/>
          </w:tcPr>
          <w:p w14:paraId="7C32A82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39</w:t>
            </w:r>
          </w:p>
        </w:tc>
      </w:tr>
      <w:tr w:rsidR="00D56023" w:rsidRPr="00D56023" w14:paraId="2FC572BC" w14:textId="77777777">
        <w:trPr>
          <w:cantSplit/>
        </w:trPr>
        <w:tc>
          <w:tcPr>
            <w:tcW w:w="1008" w:type="dxa"/>
            <w:vMerge/>
            <w:tcBorders>
              <w:top w:val="single" w:sz="16" w:space="0" w:color="000000"/>
              <w:left w:val="nil"/>
              <w:bottom w:val="nil"/>
              <w:right w:val="nil"/>
            </w:tcBorders>
            <w:shd w:val="clear" w:color="auto" w:fill="FFFFFF"/>
            <w:vAlign w:val="center"/>
          </w:tcPr>
          <w:p w14:paraId="1D229115"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52248B20"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5EFA22D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1.00</w:t>
            </w:r>
          </w:p>
        </w:tc>
        <w:tc>
          <w:tcPr>
            <w:tcW w:w="1008" w:type="dxa"/>
            <w:tcBorders>
              <w:top w:val="nil"/>
              <w:left w:val="nil"/>
              <w:bottom w:val="nil"/>
              <w:right w:val="nil"/>
            </w:tcBorders>
            <w:shd w:val="clear" w:color="auto" w:fill="FFFFFF"/>
            <w:vAlign w:val="center"/>
          </w:tcPr>
          <w:p w14:paraId="3D167DB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3.8958</w:t>
            </w:r>
          </w:p>
        </w:tc>
        <w:tc>
          <w:tcPr>
            <w:tcW w:w="1086" w:type="dxa"/>
            <w:tcBorders>
              <w:top w:val="nil"/>
              <w:left w:val="nil"/>
              <w:bottom w:val="nil"/>
              <w:right w:val="nil"/>
            </w:tcBorders>
            <w:shd w:val="clear" w:color="auto" w:fill="FFFFFF"/>
            <w:vAlign w:val="center"/>
          </w:tcPr>
          <w:p w14:paraId="22E2EFB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2.20006</w:t>
            </w:r>
          </w:p>
        </w:tc>
        <w:tc>
          <w:tcPr>
            <w:tcW w:w="1008" w:type="dxa"/>
            <w:tcBorders>
              <w:top w:val="nil"/>
              <w:left w:val="nil"/>
              <w:bottom w:val="nil"/>
              <w:right w:val="nil"/>
            </w:tcBorders>
            <w:shd w:val="clear" w:color="auto" w:fill="FFFFFF"/>
            <w:vAlign w:val="center"/>
          </w:tcPr>
          <w:p w14:paraId="7713057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w:t>
            </w:r>
          </w:p>
        </w:tc>
      </w:tr>
      <w:tr w:rsidR="00D56023" w:rsidRPr="00D56023" w14:paraId="6CD7C0B9" w14:textId="77777777">
        <w:trPr>
          <w:cantSplit/>
        </w:trPr>
        <w:tc>
          <w:tcPr>
            <w:tcW w:w="1008" w:type="dxa"/>
            <w:vMerge/>
            <w:tcBorders>
              <w:top w:val="single" w:sz="16" w:space="0" w:color="000000"/>
              <w:left w:val="nil"/>
              <w:bottom w:val="nil"/>
              <w:right w:val="nil"/>
            </w:tcBorders>
            <w:shd w:val="clear" w:color="auto" w:fill="FFFFFF"/>
            <w:vAlign w:val="center"/>
          </w:tcPr>
          <w:p w14:paraId="44CF5B4E"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61EEA45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1B2371C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39CFABE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4.1758</w:t>
            </w:r>
          </w:p>
        </w:tc>
        <w:tc>
          <w:tcPr>
            <w:tcW w:w="1086" w:type="dxa"/>
            <w:tcBorders>
              <w:top w:val="nil"/>
              <w:left w:val="nil"/>
              <w:bottom w:val="nil"/>
              <w:right w:val="nil"/>
            </w:tcBorders>
            <w:shd w:val="clear" w:color="auto" w:fill="FFFFFF"/>
            <w:vAlign w:val="center"/>
          </w:tcPr>
          <w:p w14:paraId="6F030FB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1.87451</w:t>
            </w:r>
          </w:p>
        </w:tc>
        <w:tc>
          <w:tcPr>
            <w:tcW w:w="1008" w:type="dxa"/>
            <w:tcBorders>
              <w:top w:val="nil"/>
              <w:left w:val="nil"/>
              <w:bottom w:val="nil"/>
              <w:right w:val="nil"/>
            </w:tcBorders>
            <w:shd w:val="clear" w:color="auto" w:fill="FFFFFF"/>
            <w:vAlign w:val="center"/>
          </w:tcPr>
          <w:p w14:paraId="637DD16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55</w:t>
            </w:r>
          </w:p>
        </w:tc>
      </w:tr>
      <w:tr w:rsidR="00D56023" w:rsidRPr="00D56023" w14:paraId="54E36F02" w14:textId="77777777">
        <w:trPr>
          <w:cantSplit/>
        </w:trPr>
        <w:tc>
          <w:tcPr>
            <w:tcW w:w="1008" w:type="dxa"/>
            <w:vMerge/>
            <w:tcBorders>
              <w:top w:val="single" w:sz="16" w:space="0" w:color="000000"/>
              <w:left w:val="nil"/>
              <w:bottom w:val="nil"/>
              <w:right w:val="nil"/>
            </w:tcBorders>
            <w:shd w:val="clear" w:color="auto" w:fill="FFFFFF"/>
            <w:vAlign w:val="center"/>
          </w:tcPr>
          <w:p w14:paraId="2C0964A8"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nil"/>
              <w:right w:val="nil"/>
            </w:tcBorders>
            <w:shd w:val="clear" w:color="auto" w:fill="FFFFFF"/>
            <w:vAlign w:val="center"/>
          </w:tcPr>
          <w:p w14:paraId="7F6746C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744" w:type="dxa"/>
            <w:tcBorders>
              <w:top w:val="nil"/>
              <w:left w:val="nil"/>
              <w:bottom w:val="nil"/>
              <w:right w:val="nil"/>
            </w:tcBorders>
            <w:shd w:val="clear" w:color="auto" w:fill="FFFFFF"/>
            <w:vAlign w:val="center"/>
          </w:tcPr>
          <w:p w14:paraId="3813915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61BBAE6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4.3047</w:t>
            </w:r>
          </w:p>
        </w:tc>
        <w:tc>
          <w:tcPr>
            <w:tcW w:w="1086" w:type="dxa"/>
            <w:tcBorders>
              <w:top w:val="nil"/>
              <w:left w:val="nil"/>
              <w:bottom w:val="nil"/>
              <w:right w:val="nil"/>
            </w:tcBorders>
            <w:shd w:val="clear" w:color="auto" w:fill="FFFFFF"/>
            <w:vAlign w:val="center"/>
          </w:tcPr>
          <w:p w14:paraId="781F035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1.59305</w:t>
            </w:r>
          </w:p>
        </w:tc>
        <w:tc>
          <w:tcPr>
            <w:tcW w:w="1008" w:type="dxa"/>
            <w:tcBorders>
              <w:top w:val="nil"/>
              <w:left w:val="nil"/>
              <w:bottom w:val="nil"/>
              <w:right w:val="nil"/>
            </w:tcBorders>
            <w:shd w:val="clear" w:color="auto" w:fill="FFFFFF"/>
            <w:vAlign w:val="center"/>
          </w:tcPr>
          <w:p w14:paraId="58D094A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93</w:t>
            </w:r>
          </w:p>
        </w:tc>
      </w:tr>
      <w:tr w:rsidR="00D56023" w:rsidRPr="00D56023" w14:paraId="49A87EF9" w14:textId="77777777">
        <w:trPr>
          <w:cantSplit/>
        </w:trPr>
        <w:tc>
          <w:tcPr>
            <w:tcW w:w="1008" w:type="dxa"/>
            <w:vMerge/>
            <w:tcBorders>
              <w:top w:val="single" w:sz="16" w:space="0" w:color="000000"/>
              <w:left w:val="nil"/>
              <w:bottom w:val="nil"/>
              <w:right w:val="nil"/>
            </w:tcBorders>
            <w:shd w:val="clear" w:color="auto" w:fill="FFFFFF"/>
            <w:vAlign w:val="center"/>
          </w:tcPr>
          <w:p w14:paraId="34267D3D"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439F5B0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5373515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1.00</w:t>
            </w:r>
          </w:p>
        </w:tc>
        <w:tc>
          <w:tcPr>
            <w:tcW w:w="1008" w:type="dxa"/>
            <w:tcBorders>
              <w:top w:val="nil"/>
              <w:left w:val="nil"/>
              <w:bottom w:val="nil"/>
              <w:right w:val="nil"/>
            </w:tcBorders>
            <w:shd w:val="clear" w:color="auto" w:fill="FFFFFF"/>
            <w:vAlign w:val="center"/>
          </w:tcPr>
          <w:p w14:paraId="0A053D5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4.2040</w:t>
            </w:r>
          </w:p>
        </w:tc>
        <w:tc>
          <w:tcPr>
            <w:tcW w:w="1086" w:type="dxa"/>
            <w:tcBorders>
              <w:top w:val="nil"/>
              <w:left w:val="nil"/>
              <w:bottom w:val="nil"/>
              <w:right w:val="nil"/>
            </w:tcBorders>
            <w:shd w:val="clear" w:color="auto" w:fill="FFFFFF"/>
            <w:vAlign w:val="center"/>
          </w:tcPr>
          <w:p w14:paraId="06101E2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1.64117</w:t>
            </w:r>
          </w:p>
        </w:tc>
        <w:tc>
          <w:tcPr>
            <w:tcW w:w="1008" w:type="dxa"/>
            <w:tcBorders>
              <w:top w:val="nil"/>
              <w:left w:val="nil"/>
              <w:bottom w:val="nil"/>
              <w:right w:val="nil"/>
            </w:tcBorders>
            <w:shd w:val="clear" w:color="auto" w:fill="FFFFFF"/>
            <w:vAlign w:val="center"/>
          </w:tcPr>
          <w:p w14:paraId="3361CAA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67</w:t>
            </w:r>
          </w:p>
        </w:tc>
      </w:tr>
      <w:tr w:rsidR="00D56023" w:rsidRPr="00D56023" w14:paraId="02ADDD05" w14:textId="77777777">
        <w:trPr>
          <w:cantSplit/>
        </w:trPr>
        <w:tc>
          <w:tcPr>
            <w:tcW w:w="1008" w:type="dxa"/>
            <w:vMerge/>
            <w:tcBorders>
              <w:top w:val="single" w:sz="16" w:space="0" w:color="000000"/>
              <w:left w:val="nil"/>
              <w:bottom w:val="nil"/>
              <w:right w:val="nil"/>
            </w:tcBorders>
            <w:shd w:val="clear" w:color="auto" w:fill="FFFFFF"/>
            <w:vAlign w:val="center"/>
          </w:tcPr>
          <w:p w14:paraId="601BFE88"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2D008CB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0922EBC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1BBBD39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4.2625</w:t>
            </w:r>
          </w:p>
        </w:tc>
        <w:tc>
          <w:tcPr>
            <w:tcW w:w="1086" w:type="dxa"/>
            <w:tcBorders>
              <w:top w:val="nil"/>
              <w:left w:val="nil"/>
              <w:bottom w:val="nil"/>
              <w:right w:val="nil"/>
            </w:tcBorders>
            <w:shd w:val="clear" w:color="auto" w:fill="FFFFFF"/>
            <w:vAlign w:val="center"/>
          </w:tcPr>
          <w:p w14:paraId="0FB1E8D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1.60902</w:t>
            </w:r>
          </w:p>
        </w:tc>
        <w:tc>
          <w:tcPr>
            <w:tcW w:w="1008" w:type="dxa"/>
            <w:tcBorders>
              <w:top w:val="nil"/>
              <w:left w:val="nil"/>
              <w:bottom w:val="nil"/>
              <w:right w:val="nil"/>
            </w:tcBorders>
            <w:shd w:val="clear" w:color="auto" w:fill="FFFFFF"/>
            <w:vAlign w:val="center"/>
          </w:tcPr>
          <w:p w14:paraId="373EE39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160</w:t>
            </w:r>
          </w:p>
        </w:tc>
      </w:tr>
      <w:tr w:rsidR="00D56023" w:rsidRPr="00D56023" w14:paraId="20C6C684" w14:textId="77777777">
        <w:trPr>
          <w:cantSplit/>
        </w:trPr>
        <w:tc>
          <w:tcPr>
            <w:tcW w:w="1008" w:type="dxa"/>
            <w:vMerge w:val="restart"/>
            <w:tcBorders>
              <w:top w:val="nil"/>
              <w:left w:val="nil"/>
              <w:bottom w:val="double" w:sz="8" w:space="0" w:color="000000"/>
              <w:right w:val="nil"/>
            </w:tcBorders>
            <w:shd w:val="clear" w:color="auto" w:fill="FFFFFF"/>
            <w:vAlign w:val="center"/>
          </w:tcPr>
          <w:p w14:paraId="6304AF0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post-Id mean</w:t>
            </w:r>
          </w:p>
        </w:tc>
        <w:tc>
          <w:tcPr>
            <w:tcW w:w="744" w:type="dxa"/>
            <w:vMerge w:val="restart"/>
            <w:tcBorders>
              <w:top w:val="nil"/>
              <w:left w:val="nil"/>
              <w:bottom w:val="nil"/>
              <w:right w:val="nil"/>
            </w:tcBorders>
            <w:shd w:val="clear" w:color="auto" w:fill="FFFFFF"/>
            <w:vAlign w:val="center"/>
          </w:tcPr>
          <w:p w14:paraId="45BB91D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744" w:type="dxa"/>
            <w:tcBorders>
              <w:top w:val="nil"/>
              <w:left w:val="nil"/>
              <w:bottom w:val="nil"/>
              <w:right w:val="nil"/>
            </w:tcBorders>
            <w:shd w:val="clear" w:color="auto" w:fill="FFFFFF"/>
            <w:vAlign w:val="center"/>
          </w:tcPr>
          <w:p w14:paraId="47D5A31E"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69DF857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4.1605</w:t>
            </w:r>
          </w:p>
        </w:tc>
        <w:tc>
          <w:tcPr>
            <w:tcW w:w="1086" w:type="dxa"/>
            <w:tcBorders>
              <w:top w:val="nil"/>
              <w:left w:val="nil"/>
              <w:bottom w:val="nil"/>
              <w:right w:val="nil"/>
            </w:tcBorders>
            <w:shd w:val="clear" w:color="auto" w:fill="FFFFFF"/>
            <w:vAlign w:val="center"/>
          </w:tcPr>
          <w:p w14:paraId="3F10490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1.70562</w:t>
            </w:r>
          </w:p>
        </w:tc>
        <w:tc>
          <w:tcPr>
            <w:tcW w:w="1008" w:type="dxa"/>
            <w:tcBorders>
              <w:top w:val="nil"/>
              <w:left w:val="nil"/>
              <w:bottom w:val="nil"/>
              <w:right w:val="nil"/>
            </w:tcBorders>
            <w:shd w:val="clear" w:color="auto" w:fill="FFFFFF"/>
            <w:vAlign w:val="center"/>
          </w:tcPr>
          <w:p w14:paraId="6ECF463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27</w:t>
            </w:r>
          </w:p>
        </w:tc>
      </w:tr>
      <w:tr w:rsidR="00D56023" w:rsidRPr="00D56023" w14:paraId="779D3A0D" w14:textId="77777777">
        <w:trPr>
          <w:cantSplit/>
        </w:trPr>
        <w:tc>
          <w:tcPr>
            <w:tcW w:w="1008" w:type="dxa"/>
            <w:vMerge/>
            <w:tcBorders>
              <w:top w:val="nil"/>
              <w:left w:val="nil"/>
              <w:bottom w:val="double" w:sz="8" w:space="0" w:color="000000"/>
              <w:right w:val="nil"/>
            </w:tcBorders>
            <w:shd w:val="clear" w:color="auto" w:fill="FFFFFF"/>
            <w:vAlign w:val="center"/>
          </w:tcPr>
          <w:p w14:paraId="04BA718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7FA1E4A9"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00CE367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1.00</w:t>
            </w:r>
          </w:p>
        </w:tc>
        <w:tc>
          <w:tcPr>
            <w:tcW w:w="1008" w:type="dxa"/>
            <w:tcBorders>
              <w:top w:val="nil"/>
              <w:left w:val="nil"/>
              <w:bottom w:val="nil"/>
              <w:right w:val="nil"/>
            </w:tcBorders>
            <w:shd w:val="clear" w:color="auto" w:fill="FFFFFF"/>
            <w:vAlign w:val="center"/>
          </w:tcPr>
          <w:p w14:paraId="020B10B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4.5000</w:t>
            </w:r>
          </w:p>
        </w:tc>
        <w:tc>
          <w:tcPr>
            <w:tcW w:w="1086" w:type="dxa"/>
            <w:tcBorders>
              <w:top w:val="nil"/>
              <w:left w:val="nil"/>
              <w:bottom w:val="nil"/>
              <w:right w:val="nil"/>
            </w:tcBorders>
            <w:shd w:val="clear" w:color="auto" w:fill="FFFFFF"/>
            <w:vAlign w:val="center"/>
          </w:tcPr>
          <w:p w14:paraId="7D8D5F3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1.45463</w:t>
            </w:r>
          </w:p>
        </w:tc>
        <w:tc>
          <w:tcPr>
            <w:tcW w:w="1008" w:type="dxa"/>
            <w:tcBorders>
              <w:top w:val="nil"/>
              <w:left w:val="nil"/>
              <w:bottom w:val="nil"/>
              <w:right w:val="nil"/>
            </w:tcBorders>
            <w:shd w:val="clear" w:color="auto" w:fill="FFFFFF"/>
            <w:vAlign w:val="center"/>
          </w:tcPr>
          <w:p w14:paraId="338B072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24</w:t>
            </w:r>
          </w:p>
        </w:tc>
      </w:tr>
      <w:tr w:rsidR="00D56023" w:rsidRPr="00D56023" w14:paraId="15857C9F" w14:textId="77777777">
        <w:trPr>
          <w:cantSplit/>
        </w:trPr>
        <w:tc>
          <w:tcPr>
            <w:tcW w:w="1008" w:type="dxa"/>
            <w:vMerge/>
            <w:tcBorders>
              <w:top w:val="nil"/>
              <w:left w:val="nil"/>
              <w:bottom w:val="double" w:sz="8" w:space="0" w:color="000000"/>
              <w:right w:val="nil"/>
            </w:tcBorders>
            <w:shd w:val="clear" w:color="auto" w:fill="FFFFFF"/>
            <w:vAlign w:val="center"/>
          </w:tcPr>
          <w:p w14:paraId="65C90659"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6C05677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265EFF9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2581440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4.3203</w:t>
            </w:r>
          </w:p>
        </w:tc>
        <w:tc>
          <w:tcPr>
            <w:tcW w:w="1086" w:type="dxa"/>
            <w:tcBorders>
              <w:top w:val="nil"/>
              <w:left w:val="nil"/>
              <w:bottom w:val="nil"/>
              <w:right w:val="nil"/>
            </w:tcBorders>
            <w:shd w:val="clear" w:color="auto" w:fill="FFFFFF"/>
            <w:vAlign w:val="center"/>
          </w:tcPr>
          <w:p w14:paraId="6B1B0B5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1.58600</w:t>
            </w:r>
          </w:p>
        </w:tc>
        <w:tc>
          <w:tcPr>
            <w:tcW w:w="1008" w:type="dxa"/>
            <w:tcBorders>
              <w:top w:val="nil"/>
              <w:left w:val="nil"/>
              <w:bottom w:val="nil"/>
              <w:right w:val="nil"/>
            </w:tcBorders>
            <w:shd w:val="clear" w:color="auto" w:fill="FFFFFF"/>
            <w:vAlign w:val="center"/>
          </w:tcPr>
          <w:p w14:paraId="078F0A2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w:t>
            </w:r>
          </w:p>
        </w:tc>
      </w:tr>
      <w:tr w:rsidR="00D56023" w:rsidRPr="00D56023" w14:paraId="00FCCBE5" w14:textId="77777777">
        <w:trPr>
          <w:cantSplit/>
        </w:trPr>
        <w:tc>
          <w:tcPr>
            <w:tcW w:w="1008" w:type="dxa"/>
            <w:vMerge/>
            <w:tcBorders>
              <w:top w:val="nil"/>
              <w:left w:val="nil"/>
              <w:bottom w:val="double" w:sz="8" w:space="0" w:color="000000"/>
              <w:right w:val="nil"/>
            </w:tcBorders>
            <w:shd w:val="clear" w:color="auto" w:fill="FFFFFF"/>
            <w:vAlign w:val="center"/>
          </w:tcPr>
          <w:p w14:paraId="3D0A9C4E"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nil"/>
              <w:right w:val="nil"/>
            </w:tcBorders>
            <w:shd w:val="clear" w:color="auto" w:fill="FFFFFF"/>
            <w:vAlign w:val="center"/>
          </w:tcPr>
          <w:p w14:paraId="5B1B2D2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744" w:type="dxa"/>
            <w:tcBorders>
              <w:top w:val="nil"/>
              <w:left w:val="nil"/>
              <w:bottom w:val="nil"/>
              <w:right w:val="nil"/>
            </w:tcBorders>
            <w:shd w:val="clear" w:color="auto" w:fill="FFFFFF"/>
            <w:vAlign w:val="center"/>
          </w:tcPr>
          <w:p w14:paraId="3CA13D8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10C2AC5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5.1235</w:t>
            </w:r>
          </w:p>
        </w:tc>
        <w:tc>
          <w:tcPr>
            <w:tcW w:w="1086" w:type="dxa"/>
            <w:tcBorders>
              <w:top w:val="nil"/>
              <w:left w:val="nil"/>
              <w:bottom w:val="nil"/>
              <w:right w:val="nil"/>
            </w:tcBorders>
            <w:shd w:val="clear" w:color="auto" w:fill="FFFFFF"/>
            <w:vAlign w:val="center"/>
          </w:tcPr>
          <w:p w14:paraId="1759DA2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1.72995</w:t>
            </w:r>
          </w:p>
        </w:tc>
        <w:tc>
          <w:tcPr>
            <w:tcW w:w="1008" w:type="dxa"/>
            <w:tcBorders>
              <w:top w:val="nil"/>
              <w:left w:val="nil"/>
              <w:bottom w:val="nil"/>
              <w:right w:val="nil"/>
            </w:tcBorders>
            <w:shd w:val="clear" w:color="auto" w:fill="FFFFFF"/>
            <w:vAlign w:val="center"/>
          </w:tcPr>
          <w:p w14:paraId="6D12B02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27</w:t>
            </w:r>
          </w:p>
        </w:tc>
      </w:tr>
      <w:tr w:rsidR="00D56023" w:rsidRPr="00D56023" w14:paraId="11CDBCB9" w14:textId="77777777">
        <w:trPr>
          <w:cantSplit/>
        </w:trPr>
        <w:tc>
          <w:tcPr>
            <w:tcW w:w="1008" w:type="dxa"/>
            <w:vMerge/>
            <w:tcBorders>
              <w:top w:val="nil"/>
              <w:left w:val="nil"/>
              <w:bottom w:val="double" w:sz="8" w:space="0" w:color="000000"/>
              <w:right w:val="nil"/>
            </w:tcBorders>
            <w:shd w:val="clear" w:color="auto" w:fill="FFFFFF"/>
            <w:vAlign w:val="center"/>
          </w:tcPr>
          <w:p w14:paraId="7D26D040"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55103311"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6983F64E"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1.00</w:t>
            </w:r>
          </w:p>
        </w:tc>
        <w:tc>
          <w:tcPr>
            <w:tcW w:w="1008" w:type="dxa"/>
            <w:tcBorders>
              <w:top w:val="nil"/>
              <w:left w:val="nil"/>
              <w:bottom w:val="nil"/>
              <w:right w:val="nil"/>
            </w:tcBorders>
            <w:shd w:val="clear" w:color="auto" w:fill="FFFFFF"/>
            <w:vAlign w:val="center"/>
          </w:tcPr>
          <w:p w14:paraId="068CF41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4.5309</w:t>
            </w:r>
          </w:p>
        </w:tc>
        <w:tc>
          <w:tcPr>
            <w:tcW w:w="1086" w:type="dxa"/>
            <w:tcBorders>
              <w:top w:val="nil"/>
              <w:left w:val="nil"/>
              <w:bottom w:val="nil"/>
              <w:right w:val="nil"/>
            </w:tcBorders>
            <w:shd w:val="clear" w:color="auto" w:fill="FFFFFF"/>
            <w:vAlign w:val="center"/>
          </w:tcPr>
          <w:p w14:paraId="687CE37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1.93762</w:t>
            </w:r>
          </w:p>
        </w:tc>
        <w:tc>
          <w:tcPr>
            <w:tcW w:w="1008" w:type="dxa"/>
            <w:tcBorders>
              <w:top w:val="nil"/>
              <w:left w:val="nil"/>
              <w:bottom w:val="nil"/>
              <w:right w:val="nil"/>
            </w:tcBorders>
            <w:shd w:val="clear" w:color="auto" w:fill="FFFFFF"/>
            <w:vAlign w:val="center"/>
          </w:tcPr>
          <w:p w14:paraId="1A2ED5D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27</w:t>
            </w:r>
          </w:p>
        </w:tc>
      </w:tr>
      <w:tr w:rsidR="00D56023" w:rsidRPr="00D56023" w14:paraId="2B6D8446" w14:textId="77777777">
        <w:trPr>
          <w:cantSplit/>
        </w:trPr>
        <w:tc>
          <w:tcPr>
            <w:tcW w:w="1008" w:type="dxa"/>
            <w:vMerge/>
            <w:tcBorders>
              <w:top w:val="nil"/>
              <w:left w:val="nil"/>
              <w:bottom w:val="double" w:sz="8" w:space="0" w:color="000000"/>
              <w:right w:val="nil"/>
            </w:tcBorders>
            <w:shd w:val="clear" w:color="auto" w:fill="FFFFFF"/>
            <w:vAlign w:val="center"/>
          </w:tcPr>
          <w:p w14:paraId="1CCDBA1C"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1B6980C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397E9D3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496182D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4.8272</w:t>
            </w:r>
          </w:p>
        </w:tc>
        <w:tc>
          <w:tcPr>
            <w:tcW w:w="1086" w:type="dxa"/>
            <w:tcBorders>
              <w:top w:val="nil"/>
              <w:left w:val="nil"/>
              <w:bottom w:val="nil"/>
              <w:right w:val="nil"/>
            </w:tcBorders>
            <w:shd w:val="clear" w:color="auto" w:fill="FFFFFF"/>
            <w:vAlign w:val="center"/>
          </w:tcPr>
          <w:p w14:paraId="3CE67A9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1.84373</w:t>
            </w:r>
          </w:p>
        </w:tc>
        <w:tc>
          <w:tcPr>
            <w:tcW w:w="1008" w:type="dxa"/>
            <w:tcBorders>
              <w:top w:val="nil"/>
              <w:left w:val="nil"/>
              <w:bottom w:val="nil"/>
              <w:right w:val="nil"/>
            </w:tcBorders>
            <w:shd w:val="clear" w:color="auto" w:fill="FFFFFF"/>
            <w:vAlign w:val="center"/>
          </w:tcPr>
          <w:p w14:paraId="70F96A3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54</w:t>
            </w:r>
          </w:p>
        </w:tc>
      </w:tr>
      <w:tr w:rsidR="00D56023" w:rsidRPr="00D56023" w14:paraId="6AE92E05" w14:textId="77777777">
        <w:trPr>
          <w:cantSplit/>
        </w:trPr>
        <w:tc>
          <w:tcPr>
            <w:tcW w:w="1008" w:type="dxa"/>
            <w:vMerge/>
            <w:tcBorders>
              <w:top w:val="nil"/>
              <w:left w:val="nil"/>
              <w:bottom w:val="double" w:sz="8" w:space="0" w:color="000000"/>
              <w:right w:val="nil"/>
            </w:tcBorders>
            <w:shd w:val="clear" w:color="auto" w:fill="FFFFFF"/>
            <w:vAlign w:val="center"/>
          </w:tcPr>
          <w:p w14:paraId="23782A4D"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nil"/>
              <w:right w:val="nil"/>
            </w:tcBorders>
            <w:shd w:val="clear" w:color="auto" w:fill="FFFFFF"/>
            <w:vAlign w:val="center"/>
          </w:tcPr>
          <w:p w14:paraId="53FBA0A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3</w:t>
            </w:r>
          </w:p>
        </w:tc>
        <w:tc>
          <w:tcPr>
            <w:tcW w:w="744" w:type="dxa"/>
            <w:tcBorders>
              <w:top w:val="nil"/>
              <w:left w:val="nil"/>
              <w:bottom w:val="nil"/>
              <w:right w:val="nil"/>
            </w:tcBorders>
            <w:shd w:val="clear" w:color="auto" w:fill="FFFFFF"/>
            <w:vAlign w:val="center"/>
          </w:tcPr>
          <w:p w14:paraId="774E972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1D09C2B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5.0513</w:t>
            </w:r>
          </w:p>
        </w:tc>
        <w:tc>
          <w:tcPr>
            <w:tcW w:w="1086" w:type="dxa"/>
            <w:tcBorders>
              <w:top w:val="nil"/>
              <w:left w:val="nil"/>
              <w:bottom w:val="nil"/>
              <w:right w:val="nil"/>
            </w:tcBorders>
            <w:shd w:val="clear" w:color="auto" w:fill="FFFFFF"/>
            <w:vAlign w:val="center"/>
          </w:tcPr>
          <w:p w14:paraId="1A805AA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1.75142</w:t>
            </w:r>
          </w:p>
        </w:tc>
        <w:tc>
          <w:tcPr>
            <w:tcW w:w="1008" w:type="dxa"/>
            <w:tcBorders>
              <w:top w:val="nil"/>
              <w:left w:val="nil"/>
              <w:bottom w:val="nil"/>
              <w:right w:val="nil"/>
            </w:tcBorders>
            <w:shd w:val="clear" w:color="auto" w:fill="FFFFFF"/>
            <w:vAlign w:val="center"/>
          </w:tcPr>
          <w:p w14:paraId="4923510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39</w:t>
            </w:r>
          </w:p>
        </w:tc>
      </w:tr>
      <w:tr w:rsidR="00D56023" w:rsidRPr="00D56023" w14:paraId="4867500F" w14:textId="77777777">
        <w:trPr>
          <w:cantSplit/>
        </w:trPr>
        <w:tc>
          <w:tcPr>
            <w:tcW w:w="1008" w:type="dxa"/>
            <w:vMerge/>
            <w:tcBorders>
              <w:top w:val="nil"/>
              <w:left w:val="nil"/>
              <w:bottom w:val="double" w:sz="8" w:space="0" w:color="000000"/>
              <w:right w:val="nil"/>
            </w:tcBorders>
            <w:shd w:val="clear" w:color="auto" w:fill="FFFFFF"/>
            <w:vAlign w:val="center"/>
          </w:tcPr>
          <w:p w14:paraId="0E976EE7"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62865BC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577B9C2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1.00</w:t>
            </w:r>
          </w:p>
        </w:tc>
        <w:tc>
          <w:tcPr>
            <w:tcW w:w="1008" w:type="dxa"/>
            <w:tcBorders>
              <w:top w:val="nil"/>
              <w:left w:val="nil"/>
              <w:bottom w:val="nil"/>
              <w:right w:val="nil"/>
            </w:tcBorders>
            <w:shd w:val="clear" w:color="auto" w:fill="FFFFFF"/>
            <w:vAlign w:val="center"/>
          </w:tcPr>
          <w:p w14:paraId="3C23AE6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4.7083</w:t>
            </w:r>
          </w:p>
        </w:tc>
        <w:tc>
          <w:tcPr>
            <w:tcW w:w="1086" w:type="dxa"/>
            <w:tcBorders>
              <w:top w:val="nil"/>
              <w:left w:val="nil"/>
              <w:bottom w:val="nil"/>
              <w:right w:val="nil"/>
            </w:tcBorders>
            <w:shd w:val="clear" w:color="auto" w:fill="FFFFFF"/>
            <w:vAlign w:val="center"/>
          </w:tcPr>
          <w:p w14:paraId="3FE7BFB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1.92017</w:t>
            </w:r>
          </w:p>
        </w:tc>
        <w:tc>
          <w:tcPr>
            <w:tcW w:w="1008" w:type="dxa"/>
            <w:tcBorders>
              <w:top w:val="nil"/>
              <w:left w:val="nil"/>
              <w:bottom w:val="nil"/>
              <w:right w:val="nil"/>
            </w:tcBorders>
            <w:shd w:val="clear" w:color="auto" w:fill="FFFFFF"/>
            <w:vAlign w:val="center"/>
          </w:tcPr>
          <w:p w14:paraId="38B30F8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w:t>
            </w:r>
          </w:p>
        </w:tc>
      </w:tr>
      <w:tr w:rsidR="00D56023" w:rsidRPr="00D56023" w14:paraId="730B2582" w14:textId="77777777">
        <w:trPr>
          <w:cantSplit/>
        </w:trPr>
        <w:tc>
          <w:tcPr>
            <w:tcW w:w="1008" w:type="dxa"/>
            <w:vMerge/>
            <w:tcBorders>
              <w:top w:val="nil"/>
              <w:left w:val="nil"/>
              <w:bottom w:val="double" w:sz="8" w:space="0" w:color="000000"/>
              <w:right w:val="nil"/>
            </w:tcBorders>
            <w:shd w:val="clear" w:color="auto" w:fill="FFFFFF"/>
            <w:vAlign w:val="center"/>
          </w:tcPr>
          <w:p w14:paraId="3E773B1F"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nil"/>
              <w:right w:val="nil"/>
            </w:tcBorders>
            <w:shd w:val="clear" w:color="auto" w:fill="FFFFFF"/>
            <w:vAlign w:val="center"/>
          </w:tcPr>
          <w:p w14:paraId="7F23EEC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208C0BF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1008" w:type="dxa"/>
            <w:tcBorders>
              <w:top w:val="nil"/>
              <w:left w:val="nil"/>
              <w:bottom w:val="nil"/>
              <w:right w:val="nil"/>
            </w:tcBorders>
            <w:shd w:val="clear" w:color="auto" w:fill="FFFFFF"/>
            <w:vAlign w:val="center"/>
          </w:tcPr>
          <w:p w14:paraId="37B36A6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4.9515</w:t>
            </w:r>
          </w:p>
        </w:tc>
        <w:tc>
          <w:tcPr>
            <w:tcW w:w="1086" w:type="dxa"/>
            <w:tcBorders>
              <w:top w:val="nil"/>
              <w:left w:val="nil"/>
              <w:bottom w:val="nil"/>
              <w:right w:val="nil"/>
            </w:tcBorders>
            <w:shd w:val="clear" w:color="auto" w:fill="FFFFFF"/>
            <w:vAlign w:val="center"/>
          </w:tcPr>
          <w:p w14:paraId="7904E3C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1.79094</w:t>
            </w:r>
          </w:p>
        </w:tc>
        <w:tc>
          <w:tcPr>
            <w:tcW w:w="1008" w:type="dxa"/>
            <w:tcBorders>
              <w:top w:val="nil"/>
              <w:left w:val="nil"/>
              <w:bottom w:val="nil"/>
              <w:right w:val="nil"/>
            </w:tcBorders>
            <w:shd w:val="clear" w:color="auto" w:fill="FFFFFF"/>
            <w:vAlign w:val="center"/>
          </w:tcPr>
          <w:p w14:paraId="4BA4242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55</w:t>
            </w:r>
          </w:p>
        </w:tc>
      </w:tr>
      <w:tr w:rsidR="00D56023" w:rsidRPr="00D56023" w14:paraId="26B83295" w14:textId="77777777">
        <w:trPr>
          <w:cantSplit/>
        </w:trPr>
        <w:tc>
          <w:tcPr>
            <w:tcW w:w="1008" w:type="dxa"/>
            <w:vMerge/>
            <w:tcBorders>
              <w:top w:val="nil"/>
              <w:left w:val="nil"/>
              <w:bottom w:val="double" w:sz="8" w:space="0" w:color="000000"/>
              <w:right w:val="nil"/>
            </w:tcBorders>
            <w:shd w:val="clear" w:color="auto" w:fill="FFFFFF"/>
            <w:vAlign w:val="center"/>
          </w:tcPr>
          <w:p w14:paraId="0DAAE16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val="restart"/>
            <w:tcBorders>
              <w:top w:val="nil"/>
              <w:left w:val="nil"/>
              <w:bottom w:val="double" w:sz="8" w:space="0" w:color="000000"/>
              <w:right w:val="nil"/>
            </w:tcBorders>
            <w:shd w:val="clear" w:color="auto" w:fill="FFFFFF"/>
            <w:vAlign w:val="center"/>
          </w:tcPr>
          <w:p w14:paraId="6F967CA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744" w:type="dxa"/>
            <w:tcBorders>
              <w:top w:val="nil"/>
              <w:left w:val="nil"/>
              <w:bottom w:val="nil"/>
              <w:right w:val="nil"/>
            </w:tcBorders>
            <w:shd w:val="clear" w:color="auto" w:fill="FFFFFF"/>
            <w:vAlign w:val="center"/>
          </w:tcPr>
          <w:p w14:paraId="7B38974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.00</w:t>
            </w:r>
          </w:p>
        </w:tc>
        <w:tc>
          <w:tcPr>
            <w:tcW w:w="1008" w:type="dxa"/>
            <w:tcBorders>
              <w:top w:val="nil"/>
              <w:left w:val="nil"/>
              <w:bottom w:val="nil"/>
              <w:right w:val="nil"/>
            </w:tcBorders>
            <w:shd w:val="clear" w:color="auto" w:fill="FFFFFF"/>
            <w:vAlign w:val="center"/>
          </w:tcPr>
          <w:p w14:paraId="4511BC1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4.8136</w:t>
            </w:r>
          </w:p>
        </w:tc>
        <w:tc>
          <w:tcPr>
            <w:tcW w:w="1086" w:type="dxa"/>
            <w:tcBorders>
              <w:top w:val="nil"/>
              <w:left w:val="nil"/>
              <w:bottom w:val="nil"/>
              <w:right w:val="nil"/>
            </w:tcBorders>
            <w:shd w:val="clear" w:color="auto" w:fill="FFFFFF"/>
            <w:vAlign w:val="center"/>
          </w:tcPr>
          <w:p w14:paraId="5469AB1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1.76415</w:t>
            </w:r>
          </w:p>
        </w:tc>
        <w:tc>
          <w:tcPr>
            <w:tcW w:w="1008" w:type="dxa"/>
            <w:tcBorders>
              <w:top w:val="nil"/>
              <w:left w:val="nil"/>
              <w:bottom w:val="nil"/>
              <w:right w:val="nil"/>
            </w:tcBorders>
            <w:shd w:val="clear" w:color="auto" w:fill="FFFFFF"/>
            <w:vAlign w:val="center"/>
          </w:tcPr>
          <w:p w14:paraId="74D4E73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93</w:t>
            </w:r>
          </w:p>
        </w:tc>
      </w:tr>
      <w:tr w:rsidR="00D56023" w:rsidRPr="00D56023" w14:paraId="31235D0D" w14:textId="77777777">
        <w:trPr>
          <w:cantSplit/>
        </w:trPr>
        <w:tc>
          <w:tcPr>
            <w:tcW w:w="1008" w:type="dxa"/>
            <w:vMerge/>
            <w:tcBorders>
              <w:top w:val="nil"/>
              <w:left w:val="nil"/>
              <w:bottom w:val="double" w:sz="8" w:space="0" w:color="000000"/>
              <w:right w:val="nil"/>
            </w:tcBorders>
            <w:shd w:val="clear" w:color="auto" w:fill="FFFFFF"/>
            <w:vAlign w:val="center"/>
          </w:tcPr>
          <w:p w14:paraId="037937C1"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double" w:sz="8" w:space="0" w:color="000000"/>
              <w:right w:val="nil"/>
            </w:tcBorders>
            <w:shd w:val="clear" w:color="auto" w:fill="FFFFFF"/>
            <w:vAlign w:val="center"/>
          </w:tcPr>
          <w:p w14:paraId="5C5C8E60"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nil"/>
              <w:right w:val="nil"/>
            </w:tcBorders>
            <w:shd w:val="clear" w:color="auto" w:fill="FFFFFF"/>
            <w:vAlign w:val="center"/>
          </w:tcPr>
          <w:p w14:paraId="65CED99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1.00</w:t>
            </w:r>
          </w:p>
        </w:tc>
        <w:tc>
          <w:tcPr>
            <w:tcW w:w="1008" w:type="dxa"/>
            <w:tcBorders>
              <w:top w:val="nil"/>
              <w:left w:val="nil"/>
              <w:bottom w:val="nil"/>
              <w:right w:val="nil"/>
            </w:tcBorders>
            <w:shd w:val="clear" w:color="auto" w:fill="FFFFFF"/>
            <w:vAlign w:val="center"/>
          </w:tcPr>
          <w:p w14:paraId="4B7EFC4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4.5622</w:t>
            </w:r>
          </w:p>
        </w:tc>
        <w:tc>
          <w:tcPr>
            <w:tcW w:w="1086" w:type="dxa"/>
            <w:tcBorders>
              <w:top w:val="nil"/>
              <w:left w:val="nil"/>
              <w:bottom w:val="nil"/>
              <w:right w:val="nil"/>
            </w:tcBorders>
            <w:shd w:val="clear" w:color="auto" w:fill="FFFFFF"/>
            <w:vAlign w:val="center"/>
          </w:tcPr>
          <w:p w14:paraId="61A0277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1.74966</w:t>
            </w:r>
          </w:p>
        </w:tc>
        <w:tc>
          <w:tcPr>
            <w:tcW w:w="1008" w:type="dxa"/>
            <w:tcBorders>
              <w:top w:val="nil"/>
              <w:left w:val="nil"/>
              <w:bottom w:val="nil"/>
              <w:right w:val="nil"/>
            </w:tcBorders>
            <w:shd w:val="clear" w:color="auto" w:fill="FFFFFF"/>
            <w:vAlign w:val="center"/>
          </w:tcPr>
          <w:p w14:paraId="581823D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67</w:t>
            </w:r>
          </w:p>
        </w:tc>
      </w:tr>
      <w:tr w:rsidR="00D56023" w:rsidRPr="00D56023" w14:paraId="6FB5A5FC" w14:textId="77777777">
        <w:trPr>
          <w:cantSplit/>
        </w:trPr>
        <w:tc>
          <w:tcPr>
            <w:tcW w:w="1008" w:type="dxa"/>
            <w:vMerge/>
            <w:tcBorders>
              <w:top w:val="nil"/>
              <w:left w:val="nil"/>
              <w:bottom w:val="double" w:sz="8" w:space="0" w:color="000000"/>
              <w:right w:val="nil"/>
            </w:tcBorders>
            <w:shd w:val="clear" w:color="auto" w:fill="FFFFFF"/>
            <w:vAlign w:val="center"/>
          </w:tcPr>
          <w:p w14:paraId="34B577D1"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vMerge/>
            <w:tcBorders>
              <w:top w:val="nil"/>
              <w:left w:val="nil"/>
              <w:bottom w:val="double" w:sz="8" w:space="0" w:color="000000"/>
              <w:right w:val="nil"/>
            </w:tcBorders>
            <w:shd w:val="clear" w:color="auto" w:fill="FFFFFF"/>
            <w:vAlign w:val="center"/>
          </w:tcPr>
          <w:p w14:paraId="30C25A54"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4" w:type="dxa"/>
            <w:tcBorders>
              <w:top w:val="nil"/>
              <w:left w:val="nil"/>
              <w:bottom w:val="double" w:sz="8" w:space="0" w:color="000000"/>
              <w:right w:val="nil"/>
            </w:tcBorders>
            <w:shd w:val="clear" w:color="auto" w:fill="FFFFFF"/>
            <w:vAlign w:val="center"/>
          </w:tcPr>
          <w:p w14:paraId="2B10145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Total</w:t>
            </w:r>
          </w:p>
        </w:tc>
        <w:tc>
          <w:tcPr>
            <w:tcW w:w="1008" w:type="dxa"/>
            <w:tcBorders>
              <w:top w:val="nil"/>
              <w:left w:val="nil"/>
              <w:bottom w:val="double" w:sz="8" w:space="0" w:color="000000"/>
              <w:right w:val="nil"/>
            </w:tcBorders>
            <w:shd w:val="clear" w:color="auto" w:fill="FFFFFF"/>
            <w:vAlign w:val="center"/>
          </w:tcPr>
          <w:p w14:paraId="22E946E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4.7083</w:t>
            </w:r>
          </w:p>
        </w:tc>
        <w:tc>
          <w:tcPr>
            <w:tcW w:w="1086" w:type="dxa"/>
            <w:tcBorders>
              <w:top w:val="nil"/>
              <w:left w:val="nil"/>
              <w:bottom w:val="double" w:sz="8" w:space="0" w:color="000000"/>
              <w:right w:val="nil"/>
            </w:tcBorders>
            <w:shd w:val="clear" w:color="auto" w:fill="FFFFFF"/>
            <w:vAlign w:val="center"/>
          </w:tcPr>
          <w:p w14:paraId="6A525BC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1.75699</w:t>
            </w:r>
          </w:p>
        </w:tc>
        <w:tc>
          <w:tcPr>
            <w:tcW w:w="1008" w:type="dxa"/>
            <w:tcBorders>
              <w:top w:val="nil"/>
              <w:left w:val="nil"/>
              <w:bottom w:val="double" w:sz="8" w:space="0" w:color="000000"/>
              <w:right w:val="nil"/>
            </w:tcBorders>
            <w:shd w:val="clear" w:color="auto" w:fill="FFFFFF"/>
            <w:vAlign w:val="center"/>
          </w:tcPr>
          <w:p w14:paraId="7497697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160</w:t>
            </w:r>
          </w:p>
        </w:tc>
      </w:tr>
    </w:tbl>
    <w:p w14:paraId="26ADB7C0" w14:textId="77777777" w:rsidR="00D56023" w:rsidRPr="00D56023" w:rsidRDefault="00D56023" w:rsidP="007A18BD">
      <w:pPr>
        <w:autoSpaceDE w:val="0"/>
        <w:autoSpaceDN w:val="0"/>
        <w:adjustRightInd w:val="0"/>
        <w:spacing w:after="0" w:line="240" w:lineRule="auto"/>
        <w:rPr>
          <w:sz w:val="24"/>
          <w:szCs w:val="24"/>
        </w:rPr>
      </w:pPr>
    </w:p>
    <w:p w14:paraId="716EF652" w14:textId="77777777" w:rsidR="00D56023" w:rsidRPr="00D56023" w:rsidRDefault="00D56023" w:rsidP="007A18BD">
      <w:pPr>
        <w:autoSpaceDE w:val="0"/>
        <w:autoSpaceDN w:val="0"/>
        <w:adjustRightInd w:val="0"/>
        <w:spacing w:after="0" w:line="240" w:lineRule="auto"/>
        <w:rPr>
          <w:sz w:val="24"/>
          <w:szCs w:val="24"/>
        </w:rPr>
      </w:pPr>
    </w:p>
    <w:tbl>
      <w:tblPr>
        <w:tblW w:w="96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22"/>
        <w:gridCol w:w="1427"/>
        <w:gridCol w:w="1008"/>
        <w:gridCol w:w="1009"/>
        <w:gridCol w:w="1087"/>
        <w:gridCol w:w="1009"/>
        <w:gridCol w:w="1009"/>
        <w:gridCol w:w="1397"/>
      </w:tblGrid>
      <w:tr w:rsidR="00D56023" w:rsidRPr="00D56023" w14:paraId="393AB581" w14:textId="77777777">
        <w:trPr>
          <w:cantSplit/>
        </w:trPr>
        <w:tc>
          <w:tcPr>
            <w:tcW w:w="9663" w:type="dxa"/>
            <w:gridSpan w:val="8"/>
            <w:tcBorders>
              <w:top w:val="nil"/>
              <w:left w:val="nil"/>
              <w:bottom w:val="nil"/>
              <w:right w:val="nil"/>
            </w:tcBorders>
            <w:shd w:val="clear" w:color="auto" w:fill="FFFFFF"/>
          </w:tcPr>
          <w:p w14:paraId="48ECA31F"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 xml:space="preserve">Multivariate </w:t>
            </w:r>
            <w:proofErr w:type="spellStart"/>
            <w:r w:rsidRPr="00D56023">
              <w:rPr>
                <w:rFonts w:ascii="Arial" w:hAnsi="Arial" w:cs="Arial"/>
                <w:b/>
                <w:bCs/>
                <w:color w:val="000000"/>
                <w:sz w:val="14"/>
                <w:szCs w:val="14"/>
              </w:rPr>
              <w:t>Tests</w:t>
            </w:r>
            <w:r w:rsidRPr="00D56023">
              <w:rPr>
                <w:rFonts w:ascii="Arial" w:hAnsi="Arial" w:cs="Arial"/>
                <w:b/>
                <w:bCs/>
                <w:color w:val="000000"/>
                <w:sz w:val="14"/>
                <w:szCs w:val="14"/>
                <w:vertAlign w:val="superscript"/>
              </w:rPr>
              <w:t>a</w:t>
            </w:r>
            <w:proofErr w:type="spellEnd"/>
          </w:p>
        </w:tc>
      </w:tr>
      <w:tr w:rsidR="00D56023" w:rsidRPr="00D56023" w14:paraId="27C00C65" w14:textId="77777777">
        <w:trPr>
          <w:cantSplit/>
        </w:trPr>
        <w:tc>
          <w:tcPr>
            <w:tcW w:w="3149" w:type="dxa"/>
            <w:gridSpan w:val="2"/>
            <w:tcBorders>
              <w:top w:val="double" w:sz="8" w:space="0" w:color="000000"/>
              <w:left w:val="nil"/>
              <w:bottom w:val="single" w:sz="16" w:space="0" w:color="000000"/>
              <w:right w:val="nil"/>
            </w:tcBorders>
            <w:shd w:val="clear" w:color="auto" w:fill="FFFFFF"/>
          </w:tcPr>
          <w:p w14:paraId="1C51D62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Effect</w:t>
            </w:r>
          </w:p>
        </w:tc>
        <w:tc>
          <w:tcPr>
            <w:tcW w:w="1008" w:type="dxa"/>
            <w:tcBorders>
              <w:top w:val="double" w:sz="8" w:space="0" w:color="000000"/>
              <w:left w:val="nil"/>
              <w:bottom w:val="single" w:sz="16" w:space="0" w:color="000000"/>
              <w:right w:val="nil"/>
            </w:tcBorders>
            <w:shd w:val="clear" w:color="auto" w:fill="FFFFFF"/>
          </w:tcPr>
          <w:p w14:paraId="0A916A2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Value</w:t>
            </w:r>
          </w:p>
        </w:tc>
        <w:tc>
          <w:tcPr>
            <w:tcW w:w="1008" w:type="dxa"/>
            <w:tcBorders>
              <w:top w:val="double" w:sz="8" w:space="0" w:color="000000"/>
              <w:left w:val="nil"/>
              <w:bottom w:val="single" w:sz="16" w:space="0" w:color="000000"/>
              <w:right w:val="nil"/>
            </w:tcBorders>
            <w:shd w:val="clear" w:color="auto" w:fill="FFFFFF"/>
          </w:tcPr>
          <w:p w14:paraId="07A2987D"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F</w:t>
            </w:r>
          </w:p>
        </w:tc>
        <w:tc>
          <w:tcPr>
            <w:tcW w:w="1086" w:type="dxa"/>
            <w:tcBorders>
              <w:top w:val="double" w:sz="8" w:space="0" w:color="000000"/>
              <w:left w:val="nil"/>
              <w:bottom w:val="single" w:sz="16" w:space="0" w:color="000000"/>
              <w:right w:val="nil"/>
            </w:tcBorders>
            <w:shd w:val="clear" w:color="auto" w:fill="FFFFFF"/>
          </w:tcPr>
          <w:p w14:paraId="03C0B4FA"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 xml:space="preserve">Hypothesis </w:t>
            </w:r>
            <w:proofErr w:type="spellStart"/>
            <w:r w:rsidRPr="00D56023">
              <w:rPr>
                <w:rFonts w:ascii="Arial" w:hAnsi="Arial" w:cs="Arial"/>
                <w:color w:val="000000"/>
                <w:sz w:val="12"/>
                <w:szCs w:val="12"/>
              </w:rPr>
              <w:t>df</w:t>
            </w:r>
            <w:proofErr w:type="spellEnd"/>
          </w:p>
        </w:tc>
        <w:tc>
          <w:tcPr>
            <w:tcW w:w="1008" w:type="dxa"/>
            <w:tcBorders>
              <w:top w:val="double" w:sz="8" w:space="0" w:color="000000"/>
              <w:left w:val="nil"/>
              <w:bottom w:val="single" w:sz="16" w:space="0" w:color="000000"/>
              <w:right w:val="nil"/>
            </w:tcBorders>
            <w:shd w:val="clear" w:color="auto" w:fill="FFFFFF"/>
          </w:tcPr>
          <w:p w14:paraId="12EB8BD4"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 xml:space="preserve">Error </w:t>
            </w:r>
            <w:proofErr w:type="spellStart"/>
            <w:r w:rsidRPr="00D56023">
              <w:rPr>
                <w:rFonts w:ascii="Arial" w:hAnsi="Arial" w:cs="Arial"/>
                <w:color w:val="000000"/>
                <w:sz w:val="12"/>
                <w:szCs w:val="12"/>
              </w:rPr>
              <w:t>df</w:t>
            </w:r>
            <w:proofErr w:type="spellEnd"/>
          </w:p>
        </w:tc>
        <w:tc>
          <w:tcPr>
            <w:tcW w:w="1008" w:type="dxa"/>
            <w:tcBorders>
              <w:top w:val="double" w:sz="8" w:space="0" w:color="000000"/>
              <w:left w:val="nil"/>
              <w:bottom w:val="single" w:sz="16" w:space="0" w:color="000000"/>
              <w:right w:val="nil"/>
            </w:tcBorders>
            <w:shd w:val="clear" w:color="auto" w:fill="FFFFFF"/>
          </w:tcPr>
          <w:p w14:paraId="715FEF8C"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Sig.</w:t>
            </w:r>
          </w:p>
        </w:tc>
        <w:tc>
          <w:tcPr>
            <w:tcW w:w="1396" w:type="dxa"/>
            <w:tcBorders>
              <w:top w:val="double" w:sz="8" w:space="0" w:color="000000"/>
              <w:left w:val="nil"/>
              <w:bottom w:val="single" w:sz="16" w:space="0" w:color="000000"/>
              <w:right w:val="nil"/>
            </w:tcBorders>
            <w:shd w:val="clear" w:color="auto" w:fill="FFFFFF"/>
          </w:tcPr>
          <w:p w14:paraId="0875BC28"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Partial Eta Squared</w:t>
            </w:r>
          </w:p>
        </w:tc>
      </w:tr>
      <w:tr w:rsidR="00D56023" w:rsidRPr="00D56023" w14:paraId="581DE701" w14:textId="77777777">
        <w:trPr>
          <w:cantSplit/>
        </w:trPr>
        <w:tc>
          <w:tcPr>
            <w:tcW w:w="1722" w:type="dxa"/>
            <w:vMerge w:val="restart"/>
            <w:tcBorders>
              <w:top w:val="single" w:sz="16" w:space="0" w:color="000000"/>
              <w:left w:val="nil"/>
              <w:bottom w:val="nil"/>
              <w:right w:val="nil"/>
            </w:tcBorders>
            <w:shd w:val="clear" w:color="auto" w:fill="FFFFFF"/>
            <w:vAlign w:val="center"/>
          </w:tcPr>
          <w:p w14:paraId="0DA84B9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w:t>
            </w:r>
          </w:p>
        </w:tc>
        <w:tc>
          <w:tcPr>
            <w:tcW w:w="1427" w:type="dxa"/>
            <w:tcBorders>
              <w:top w:val="single" w:sz="16" w:space="0" w:color="000000"/>
              <w:left w:val="nil"/>
              <w:bottom w:val="nil"/>
              <w:right w:val="nil"/>
            </w:tcBorders>
            <w:shd w:val="clear" w:color="auto" w:fill="FFFFFF"/>
            <w:vAlign w:val="center"/>
          </w:tcPr>
          <w:p w14:paraId="0C67E17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Pillai's Trace</w:t>
            </w:r>
          </w:p>
        </w:tc>
        <w:tc>
          <w:tcPr>
            <w:tcW w:w="1008" w:type="dxa"/>
            <w:tcBorders>
              <w:top w:val="single" w:sz="16" w:space="0" w:color="000000"/>
              <w:left w:val="nil"/>
              <w:bottom w:val="nil"/>
              <w:right w:val="nil"/>
            </w:tcBorders>
            <w:shd w:val="clear" w:color="auto" w:fill="FFFFFF"/>
            <w:vAlign w:val="center"/>
          </w:tcPr>
          <w:p w14:paraId="0840E89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c>
          <w:tcPr>
            <w:tcW w:w="1008" w:type="dxa"/>
            <w:tcBorders>
              <w:top w:val="single" w:sz="16" w:space="0" w:color="000000"/>
              <w:left w:val="nil"/>
              <w:bottom w:val="nil"/>
              <w:right w:val="nil"/>
            </w:tcBorders>
            <w:shd w:val="clear" w:color="auto" w:fill="FFFFFF"/>
            <w:vAlign w:val="center"/>
          </w:tcPr>
          <w:p w14:paraId="3D27032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r w:rsidRPr="00D56023">
              <w:rPr>
                <w:rFonts w:ascii="Arial" w:hAnsi="Arial" w:cs="Arial"/>
                <w:b/>
                <w:bCs/>
                <w:color w:val="000000"/>
                <w:sz w:val="12"/>
                <w:szCs w:val="12"/>
                <w:vertAlign w:val="superscript"/>
              </w:rPr>
              <w:t>b</w:t>
            </w:r>
          </w:p>
        </w:tc>
        <w:tc>
          <w:tcPr>
            <w:tcW w:w="1086" w:type="dxa"/>
            <w:tcBorders>
              <w:top w:val="single" w:sz="16" w:space="0" w:color="000000"/>
              <w:left w:val="nil"/>
              <w:bottom w:val="nil"/>
              <w:right w:val="nil"/>
            </w:tcBorders>
            <w:shd w:val="clear" w:color="auto" w:fill="FFFFFF"/>
            <w:vAlign w:val="center"/>
          </w:tcPr>
          <w:p w14:paraId="1CB1C2E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single" w:sz="16" w:space="0" w:color="000000"/>
              <w:left w:val="nil"/>
              <w:bottom w:val="nil"/>
              <w:right w:val="nil"/>
            </w:tcBorders>
            <w:shd w:val="clear" w:color="auto" w:fill="FFFFFF"/>
            <w:vAlign w:val="center"/>
          </w:tcPr>
          <w:p w14:paraId="6A8E941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single" w:sz="16" w:space="0" w:color="000000"/>
              <w:left w:val="nil"/>
              <w:bottom w:val="nil"/>
              <w:right w:val="nil"/>
            </w:tcBorders>
            <w:shd w:val="clear" w:color="auto" w:fill="FFFFFF"/>
            <w:vAlign w:val="center"/>
          </w:tcPr>
          <w:p w14:paraId="7AD452C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.969</w:t>
            </w:r>
          </w:p>
        </w:tc>
        <w:tc>
          <w:tcPr>
            <w:tcW w:w="1396" w:type="dxa"/>
            <w:tcBorders>
              <w:top w:val="single" w:sz="16" w:space="0" w:color="000000"/>
              <w:left w:val="nil"/>
              <w:bottom w:val="nil"/>
              <w:right w:val="nil"/>
            </w:tcBorders>
            <w:shd w:val="clear" w:color="auto" w:fill="FFFFFF"/>
            <w:vAlign w:val="center"/>
          </w:tcPr>
          <w:p w14:paraId="3E798CD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6F8CDB41" w14:textId="77777777">
        <w:trPr>
          <w:cantSplit/>
        </w:trPr>
        <w:tc>
          <w:tcPr>
            <w:tcW w:w="1722" w:type="dxa"/>
            <w:vMerge/>
            <w:tcBorders>
              <w:top w:val="single" w:sz="16" w:space="0" w:color="000000"/>
              <w:left w:val="nil"/>
              <w:bottom w:val="nil"/>
              <w:right w:val="nil"/>
            </w:tcBorders>
            <w:shd w:val="clear" w:color="auto" w:fill="FFFFFF"/>
            <w:vAlign w:val="center"/>
          </w:tcPr>
          <w:p w14:paraId="0E3400B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7C0BF67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71FA535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2B5B5DD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6B2AB32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6026C62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4A8D16B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.969</w:t>
            </w:r>
          </w:p>
        </w:tc>
        <w:tc>
          <w:tcPr>
            <w:tcW w:w="1396" w:type="dxa"/>
            <w:tcBorders>
              <w:top w:val="nil"/>
              <w:left w:val="nil"/>
              <w:bottom w:val="nil"/>
              <w:right w:val="nil"/>
            </w:tcBorders>
            <w:shd w:val="clear" w:color="auto" w:fill="FFFFFF"/>
            <w:vAlign w:val="center"/>
          </w:tcPr>
          <w:p w14:paraId="21AC718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14052032" w14:textId="77777777">
        <w:trPr>
          <w:cantSplit/>
        </w:trPr>
        <w:tc>
          <w:tcPr>
            <w:tcW w:w="1722" w:type="dxa"/>
            <w:vMerge/>
            <w:tcBorders>
              <w:top w:val="single" w:sz="16" w:space="0" w:color="000000"/>
              <w:left w:val="nil"/>
              <w:bottom w:val="nil"/>
              <w:right w:val="nil"/>
            </w:tcBorders>
            <w:shd w:val="clear" w:color="auto" w:fill="FFFFFF"/>
            <w:vAlign w:val="center"/>
          </w:tcPr>
          <w:p w14:paraId="09C42CD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45F856D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D56023">
              <w:rPr>
                <w:rFonts w:ascii="Arial" w:hAnsi="Arial" w:cs="Arial"/>
                <w:color w:val="000000"/>
                <w:sz w:val="12"/>
                <w:szCs w:val="12"/>
              </w:rPr>
              <w:t>Hotelling's</w:t>
            </w:r>
            <w:proofErr w:type="spellEnd"/>
            <w:r w:rsidRPr="00D56023">
              <w:rPr>
                <w:rFonts w:ascii="Arial" w:hAnsi="Arial" w:cs="Arial"/>
                <w:color w:val="000000"/>
                <w:sz w:val="12"/>
                <w:szCs w:val="12"/>
              </w:rPr>
              <w:t xml:space="preserve"> Trace</w:t>
            </w:r>
          </w:p>
        </w:tc>
        <w:tc>
          <w:tcPr>
            <w:tcW w:w="1008" w:type="dxa"/>
            <w:tcBorders>
              <w:top w:val="nil"/>
              <w:left w:val="nil"/>
              <w:bottom w:val="nil"/>
              <w:right w:val="nil"/>
            </w:tcBorders>
            <w:shd w:val="clear" w:color="auto" w:fill="FFFFFF"/>
            <w:vAlign w:val="center"/>
          </w:tcPr>
          <w:p w14:paraId="63278AA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7EFF3D1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20D7E1C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14FCF57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4760D6B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.969</w:t>
            </w:r>
          </w:p>
        </w:tc>
        <w:tc>
          <w:tcPr>
            <w:tcW w:w="1396" w:type="dxa"/>
            <w:tcBorders>
              <w:top w:val="nil"/>
              <w:left w:val="nil"/>
              <w:bottom w:val="nil"/>
              <w:right w:val="nil"/>
            </w:tcBorders>
            <w:shd w:val="clear" w:color="auto" w:fill="FFFFFF"/>
            <w:vAlign w:val="center"/>
          </w:tcPr>
          <w:p w14:paraId="69198B6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335DBE8F" w14:textId="77777777">
        <w:trPr>
          <w:cantSplit/>
        </w:trPr>
        <w:tc>
          <w:tcPr>
            <w:tcW w:w="1722" w:type="dxa"/>
            <w:vMerge/>
            <w:tcBorders>
              <w:top w:val="single" w:sz="16" w:space="0" w:color="000000"/>
              <w:left w:val="nil"/>
              <w:bottom w:val="nil"/>
              <w:right w:val="nil"/>
            </w:tcBorders>
            <w:shd w:val="clear" w:color="auto" w:fill="FFFFFF"/>
            <w:vAlign w:val="center"/>
          </w:tcPr>
          <w:p w14:paraId="23B0DFBA"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5383B9F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Roy's Largest Root</w:t>
            </w:r>
          </w:p>
        </w:tc>
        <w:tc>
          <w:tcPr>
            <w:tcW w:w="1008" w:type="dxa"/>
            <w:tcBorders>
              <w:top w:val="nil"/>
              <w:left w:val="nil"/>
              <w:bottom w:val="nil"/>
              <w:right w:val="nil"/>
            </w:tcBorders>
            <w:shd w:val="clear" w:color="auto" w:fill="FFFFFF"/>
            <w:vAlign w:val="center"/>
          </w:tcPr>
          <w:p w14:paraId="7F80FE1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12A059E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2CA69AF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0E939C3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4FDDDE4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.969</w:t>
            </w:r>
          </w:p>
        </w:tc>
        <w:tc>
          <w:tcPr>
            <w:tcW w:w="1396" w:type="dxa"/>
            <w:tcBorders>
              <w:top w:val="nil"/>
              <w:left w:val="nil"/>
              <w:bottom w:val="nil"/>
              <w:right w:val="nil"/>
            </w:tcBorders>
            <w:shd w:val="clear" w:color="auto" w:fill="FFFFFF"/>
            <w:vAlign w:val="center"/>
          </w:tcPr>
          <w:p w14:paraId="0DA5F96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007FA71B" w14:textId="77777777">
        <w:trPr>
          <w:cantSplit/>
        </w:trPr>
        <w:tc>
          <w:tcPr>
            <w:tcW w:w="1722" w:type="dxa"/>
            <w:vMerge w:val="restart"/>
            <w:tcBorders>
              <w:top w:val="nil"/>
              <w:left w:val="nil"/>
              <w:bottom w:val="nil"/>
              <w:right w:val="nil"/>
            </w:tcBorders>
            <w:shd w:val="clear" w:color="auto" w:fill="FFFFFF"/>
            <w:vAlign w:val="center"/>
          </w:tcPr>
          <w:p w14:paraId="2E643B2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 xml:space="preserve">stage * </w:t>
            </w:r>
            <w:proofErr w:type="spellStart"/>
            <w:r w:rsidRPr="00D56023">
              <w:rPr>
                <w:rFonts w:ascii="Arial" w:hAnsi="Arial" w:cs="Arial"/>
                <w:color w:val="000000"/>
                <w:sz w:val="12"/>
                <w:szCs w:val="12"/>
              </w:rPr>
              <w:t>gameno</w:t>
            </w:r>
            <w:proofErr w:type="spellEnd"/>
          </w:p>
        </w:tc>
        <w:tc>
          <w:tcPr>
            <w:tcW w:w="1427" w:type="dxa"/>
            <w:tcBorders>
              <w:top w:val="nil"/>
              <w:left w:val="nil"/>
              <w:bottom w:val="nil"/>
              <w:right w:val="nil"/>
            </w:tcBorders>
            <w:shd w:val="clear" w:color="auto" w:fill="FFFFFF"/>
            <w:vAlign w:val="center"/>
          </w:tcPr>
          <w:p w14:paraId="563D504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Pillai's Trace</w:t>
            </w:r>
          </w:p>
        </w:tc>
        <w:tc>
          <w:tcPr>
            <w:tcW w:w="1008" w:type="dxa"/>
            <w:tcBorders>
              <w:top w:val="nil"/>
              <w:left w:val="nil"/>
              <w:bottom w:val="nil"/>
              <w:right w:val="nil"/>
            </w:tcBorders>
            <w:shd w:val="clear" w:color="auto" w:fill="FFFFFF"/>
            <w:vAlign w:val="center"/>
          </w:tcPr>
          <w:p w14:paraId="093CC3B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08" w:type="dxa"/>
            <w:tcBorders>
              <w:top w:val="nil"/>
              <w:left w:val="nil"/>
              <w:bottom w:val="nil"/>
              <w:right w:val="nil"/>
            </w:tcBorders>
            <w:shd w:val="clear" w:color="auto" w:fill="FFFFFF"/>
            <w:vAlign w:val="center"/>
          </w:tcPr>
          <w:p w14:paraId="7B2C8E0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.414</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77529BB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372D3D7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5D9B9A5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.521</w:t>
            </w:r>
          </w:p>
        </w:tc>
        <w:tc>
          <w:tcPr>
            <w:tcW w:w="1396" w:type="dxa"/>
            <w:tcBorders>
              <w:top w:val="nil"/>
              <w:left w:val="nil"/>
              <w:bottom w:val="nil"/>
              <w:right w:val="nil"/>
            </w:tcBorders>
            <w:shd w:val="clear" w:color="auto" w:fill="FFFFFF"/>
            <w:vAlign w:val="center"/>
          </w:tcPr>
          <w:p w14:paraId="357C66C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69485E27" w14:textId="77777777">
        <w:trPr>
          <w:cantSplit/>
        </w:trPr>
        <w:tc>
          <w:tcPr>
            <w:tcW w:w="1722" w:type="dxa"/>
            <w:vMerge/>
            <w:tcBorders>
              <w:top w:val="nil"/>
              <w:left w:val="nil"/>
              <w:bottom w:val="nil"/>
              <w:right w:val="nil"/>
            </w:tcBorders>
            <w:shd w:val="clear" w:color="auto" w:fill="FFFFFF"/>
            <w:vAlign w:val="center"/>
          </w:tcPr>
          <w:p w14:paraId="3C3A5CDF"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2609BB5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5E64E63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.997</w:t>
            </w:r>
          </w:p>
        </w:tc>
        <w:tc>
          <w:tcPr>
            <w:tcW w:w="1008" w:type="dxa"/>
            <w:tcBorders>
              <w:top w:val="nil"/>
              <w:left w:val="nil"/>
              <w:bottom w:val="nil"/>
              <w:right w:val="nil"/>
            </w:tcBorders>
            <w:shd w:val="clear" w:color="auto" w:fill="FFFFFF"/>
            <w:vAlign w:val="center"/>
          </w:tcPr>
          <w:p w14:paraId="5FE10EF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.414</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5807258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25371D5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4E6E152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.521</w:t>
            </w:r>
          </w:p>
        </w:tc>
        <w:tc>
          <w:tcPr>
            <w:tcW w:w="1396" w:type="dxa"/>
            <w:tcBorders>
              <w:top w:val="nil"/>
              <w:left w:val="nil"/>
              <w:bottom w:val="nil"/>
              <w:right w:val="nil"/>
            </w:tcBorders>
            <w:shd w:val="clear" w:color="auto" w:fill="FFFFFF"/>
            <w:vAlign w:val="center"/>
          </w:tcPr>
          <w:p w14:paraId="702F7FD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3EB25505" w14:textId="77777777">
        <w:trPr>
          <w:cantSplit/>
        </w:trPr>
        <w:tc>
          <w:tcPr>
            <w:tcW w:w="1722" w:type="dxa"/>
            <w:vMerge/>
            <w:tcBorders>
              <w:top w:val="nil"/>
              <w:left w:val="nil"/>
              <w:bottom w:val="nil"/>
              <w:right w:val="nil"/>
            </w:tcBorders>
            <w:shd w:val="clear" w:color="auto" w:fill="FFFFFF"/>
            <w:vAlign w:val="center"/>
          </w:tcPr>
          <w:p w14:paraId="1850F289"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7475289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D56023">
              <w:rPr>
                <w:rFonts w:ascii="Arial" w:hAnsi="Arial" w:cs="Arial"/>
                <w:color w:val="000000"/>
                <w:sz w:val="12"/>
                <w:szCs w:val="12"/>
              </w:rPr>
              <w:t>Hotelling's</w:t>
            </w:r>
            <w:proofErr w:type="spellEnd"/>
            <w:r w:rsidRPr="00D56023">
              <w:rPr>
                <w:rFonts w:ascii="Arial" w:hAnsi="Arial" w:cs="Arial"/>
                <w:color w:val="000000"/>
                <w:sz w:val="12"/>
                <w:szCs w:val="12"/>
              </w:rPr>
              <w:t xml:space="preserve"> Trace</w:t>
            </w:r>
          </w:p>
        </w:tc>
        <w:tc>
          <w:tcPr>
            <w:tcW w:w="1008" w:type="dxa"/>
            <w:tcBorders>
              <w:top w:val="nil"/>
              <w:left w:val="nil"/>
              <w:bottom w:val="nil"/>
              <w:right w:val="nil"/>
            </w:tcBorders>
            <w:shd w:val="clear" w:color="auto" w:fill="FFFFFF"/>
            <w:vAlign w:val="center"/>
          </w:tcPr>
          <w:p w14:paraId="4DA40DB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08" w:type="dxa"/>
            <w:tcBorders>
              <w:top w:val="nil"/>
              <w:left w:val="nil"/>
              <w:bottom w:val="nil"/>
              <w:right w:val="nil"/>
            </w:tcBorders>
            <w:shd w:val="clear" w:color="auto" w:fill="FFFFFF"/>
            <w:vAlign w:val="center"/>
          </w:tcPr>
          <w:p w14:paraId="29AFEB7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.414</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5CEA26D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1DE055A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4241C75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.521</w:t>
            </w:r>
          </w:p>
        </w:tc>
        <w:tc>
          <w:tcPr>
            <w:tcW w:w="1396" w:type="dxa"/>
            <w:tcBorders>
              <w:top w:val="nil"/>
              <w:left w:val="nil"/>
              <w:bottom w:val="nil"/>
              <w:right w:val="nil"/>
            </w:tcBorders>
            <w:shd w:val="clear" w:color="auto" w:fill="FFFFFF"/>
            <w:vAlign w:val="center"/>
          </w:tcPr>
          <w:p w14:paraId="708879B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03299229" w14:textId="77777777">
        <w:trPr>
          <w:cantSplit/>
        </w:trPr>
        <w:tc>
          <w:tcPr>
            <w:tcW w:w="1722" w:type="dxa"/>
            <w:vMerge/>
            <w:tcBorders>
              <w:top w:val="nil"/>
              <w:left w:val="nil"/>
              <w:bottom w:val="nil"/>
              <w:right w:val="nil"/>
            </w:tcBorders>
            <w:shd w:val="clear" w:color="auto" w:fill="FFFFFF"/>
            <w:vAlign w:val="center"/>
          </w:tcPr>
          <w:p w14:paraId="5A747E40"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421C4A7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Roy's Largest Root</w:t>
            </w:r>
          </w:p>
        </w:tc>
        <w:tc>
          <w:tcPr>
            <w:tcW w:w="1008" w:type="dxa"/>
            <w:tcBorders>
              <w:top w:val="nil"/>
              <w:left w:val="nil"/>
              <w:bottom w:val="nil"/>
              <w:right w:val="nil"/>
            </w:tcBorders>
            <w:shd w:val="clear" w:color="auto" w:fill="FFFFFF"/>
            <w:vAlign w:val="center"/>
          </w:tcPr>
          <w:p w14:paraId="5262BD8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08" w:type="dxa"/>
            <w:tcBorders>
              <w:top w:val="nil"/>
              <w:left w:val="nil"/>
              <w:bottom w:val="nil"/>
              <w:right w:val="nil"/>
            </w:tcBorders>
            <w:shd w:val="clear" w:color="auto" w:fill="FFFFFF"/>
            <w:vAlign w:val="center"/>
          </w:tcPr>
          <w:p w14:paraId="310DEA9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.414</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7DEE6B9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3EA16E0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52078A3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.521</w:t>
            </w:r>
          </w:p>
        </w:tc>
        <w:tc>
          <w:tcPr>
            <w:tcW w:w="1396" w:type="dxa"/>
            <w:tcBorders>
              <w:top w:val="nil"/>
              <w:left w:val="nil"/>
              <w:bottom w:val="nil"/>
              <w:right w:val="nil"/>
            </w:tcBorders>
            <w:shd w:val="clear" w:color="auto" w:fill="FFFFFF"/>
            <w:vAlign w:val="center"/>
          </w:tcPr>
          <w:p w14:paraId="064E413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690932FE" w14:textId="77777777">
        <w:trPr>
          <w:cantSplit/>
        </w:trPr>
        <w:tc>
          <w:tcPr>
            <w:tcW w:w="1722" w:type="dxa"/>
            <w:vMerge w:val="restart"/>
            <w:tcBorders>
              <w:top w:val="nil"/>
              <w:left w:val="nil"/>
              <w:bottom w:val="nil"/>
              <w:right w:val="nil"/>
            </w:tcBorders>
            <w:shd w:val="clear" w:color="auto" w:fill="FFFFFF"/>
            <w:vAlign w:val="center"/>
          </w:tcPr>
          <w:p w14:paraId="6CD8EFEE"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condition</w:t>
            </w:r>
          </w:p>
        </w:tc>
        <w:tc>
          <w:tcPr>
            <w:tcW w:w="1427" w:type="dxa"/>
            <w:tcBorders>
              <w:top w:val="nil"/>
              <w:left w:val="nil"/>
              <w:bottom w:val="nil"/>
              <w:right w:val="nil"/>
            </w:tcBorders>
            <w:shd w:val="clear" w:color="auto" w:fill="FFFFFF"/>
            <w:vAlign w:val="center"/>
          </w:tcPr>
          <w:p w14:paraId="597970C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Pillai's Trace</w:t>
            </w:r>
          </w:p>
        </w:tc>
        <w:tc>
          <w:tcPr>
            <w:tcW w:w="1008" w:type="dxa"/>
            <w:tcBorders>
              <w:top w:val="nil"/>
              <w:left w:val="nil"/>
              <w:bottom w:val="nil"/>
              <w:right w:val="nil"/>
            </w:tcBorders>
            <w:shd w:val="clear" w:color="auto" w:fill="FFFFFF"/>
            <w:vAlign w:val="center"/>
          </w:tcPr>
          <w:p w14:paraId="22E861A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c>
          <w:tcPr>
            <w:tcW w:w="1008" w:type="dxa"/>
            <w:tcBorders>
              <w:top w:val="nil"/>
              <w:left w:val="nil"/>
              <w:bottom w:val="nil"/>
              <w:right w:val="nil"/>
            </w:tcBorders>
            <w:shd w:val="clear" w:color="auto" w:fill="FFFFFF"/>
            <w:vAlign w:val="center"/>
          </w:tcPr>
          <w:p w14:paraId="47F80C7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1.455</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1202997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08" w:type="dxa"/>
            <w:tcBorders>
              <w:top w:val="nil"/>
              <w:left w:val="nil"/>
              <w:bottom w:val="nil"/>
              <w:right w:val="nil"/>
            </w:tcBorders>
            <w:shd w:val="clear" w:color="auto" w:fill="FFFFFF"/>
            <w:vAlign w:val="center"/>
          </w:tcPr>
          <w:p w14:paraId="08C6C74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4CD775C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.237</w:t>
            </w:r>
          </w:p>
        </w:tc>
        <w:tc>
          <w:tcPr>
            <w:tcW w:w="1396" w:type="dxa"/>
            <w:tcBorders>
              <w:top w:val="nil"/>
              <w:left w:val="nil"/>
              <w:bottom w:val="nil"/>
              <w:right w:val="nil"/>
            </w:tcBorders>
            <w:shd w:val="clear" w:color="auto" w:fill="FFFFFF"/>
            <w:vAlign w:val="center"/>
          </w:tcPr>
          <w:p w14:paraId="00CD8F9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r>
      <w:tr w:rsidR="00D56023" w:rsidRPr="00D56023" w14:paraId="5915914D" w14:textId="77777777">
        <w:trPr>
          <w:cantSplit/>
        </w:trPr>
        <w:tc>
          <w:tcPr>
            <w:tcW w:w="1722" w:type="dxa"/>
            <w:vMerge/>
            <w:tcBorders>
              <w:top w:val="nil"/>
              <w:left w:val="nil"/>
              <w:bottom w:val="nil"/>
              <w:right w:val="nil"/>
            </w:tcBorders>
            <w:shd w:val="clear" w:color="auto" w:fill="FFFFFF"/>
            <w:vAlign w:val="center"/>
          </w:tcPr>
          <w:p w14:paraId="20F63682"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2095DE5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307E68A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.981</w:t>
            </w:r>
          </w:p>
        </w:tc>
        <w:tc>
          <w:tcPr>
            <w:tcW w:w="1008" w:type="dxa"/>
            <w:tcBorders>
              <w:top w:val="nil"/>
              <w:left w:val="nil"/>
              <w:bottom w:val="nil"/>
              <w:right w:val="nil"/>
            </w:tcBorders>
            <w:shd w:val="clear" w:color="auto" w:fill="FFFFFF"/>
            <w:vAlign w:val="center"/>
          </w:tcPr>
          <w:p w14:paraId="7C825E8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1.455</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30707AC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08" w:type="dxa"/>
            <w:tcBorders>
              <w:top w:val="nil"/>
              <w:left w:val="nil"/>
              <w:bottom w:val="nil"/>
              <w:right w:val="nil"/>
            </w:tcBorders>
            <w:shd w:val="clear" w:color="auto" w:fill="FFFFFF"/>
            <w:vAlign w:val="center"/>
          </w:tcPr>
          <w:p w14:paraId="66228D7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5698F28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.237</w:t>
            </w:r>
          </w:p>
        </w:tc>
        <w:tc>
          <w:tcPr>
            <w:tcW w:w="1396" w:type="dxa"/>
            <w:tcBorders>
              <w:top w:val="nil"/>
              <w:left w:val="nil"/>
              <w:bottom w:val="nil"/>
              <w:right w:val="nil"/>
            </w:tcBorders>
            <w:shd w:val="clear" w:color="auto" w:fill="FFFFFF"/>
            <w:vAlign w:val="center"/>
          </w:tcPr>
          <w:p w14:paraId="449D140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r>
      <w:tr w:rsidR="00D56023" w:rsidRPr="00D56023" w14:paraId="19B86744" w14:textId="77777777">
        <w:trPr>
          <w:cantSplit/>
        </w:trPr>
        <w:tc>
          <w:tcPr>
            <w:tcW w:w="1722" w:type="dxa"/>
            <w:vMerge/>
            <w:tcBorders>
              <w:top w:val="nil"/>
              <w:left w:val="nil"/>
              <w:bottom w:val="nil"/>
              <w:right w:val="nil"/>
            </w:tcBorders>
            <w:shd w:val="clear" w:color="auto" w:fill="FFFFFF"/>
            <w:vAlign w:val="center"/>
          </w:tcPr>
          <w:p w14:paraId="2B742B7D"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22B51F3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D56023">
              <w:rPr>
                <w:rFonts w:ascii="Arial" w:hAnsi="Arial" w:cs="Arial"/>
                <w:color w:val="000000"/>
                <w:sz w:val="12"/>
                <w:szCs w:val="12"/>
              </w:rPr>
              <w:t>Hotelling's</w:t>
            </w:r>
            <w:proofErr w:type="spellEnd"/>
            <w:r w:rsidRPr="00D56023">
              <w:rPr>
                <w:rFonts w:ascii="Arial" w:hAnsi="Arial" w:cs="Arial"/>
                <w:color w:val="000000"/>
                <w:sz w:val="12"/>
                <w:szCs w:val="12"/>
              </w:rPr>
              <w:t xml:space="preserve"> Trace</w:t>
            </w:r>
          </w:p>
        </w:tc>
        <w:tc>
          <w:tcPr>
            <w:tcW w:w="1008" w:type="dxa"/>
            <w:tcBorders>
              <w:top w:val="nil"/>
              <w:left w:val="nil"/>
              <w:bottom w:val="nil"/>
              <w:right w:val="nil"/>
            </w:tcBorders>
            <w:shd w:val="clear" w:color="auto" w:fill="FFFFFF"/>
            <w:vAlign w:val="center"/>
          </w:tcPr>
          <w:p w14:paraId="197A914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c>
          <w:tcPr>
            <w:tcW w:w="1008" w:type="dxa"/>
            <w:tcBorders>
              <w:top w:val="nil"/>
              <w:left w:val="nil"/>
              <w:bottom w:val="nil"/>
              <w:right w:val="nil"/>
            </w:tcBorders>
            <w:shd w:val="clear" w:color="auto" w:fill="FFFFFF"/>
            <w:vAlign w:val="center"/>
          </w:tcPr>
          <w:p w14:paraId="0E2397D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1.455</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068537E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08" w:type="dxa"/>
            <w:tcBorders>
              <w:top w:val="nil"/>
              <w:left w:val="nil"/>
              <w:bottom w:val="nil"/>
              <w:right w:val="nil"/>
            </w:tcBorders>
            <w:shd w:val="clear" w:color="auto" w:fill="FFFFFF"/>
            <w:vAlign w:val="center"/>
          </w:tcPr>
          <w:p w14:paraId="3FBD504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5CBCE38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.237</w:t>
            </w:r>
          </w:p>
        </w:tc>
        <w:tc>
          <w:tcPr>
            <w:tcW w:w="1396" w:type="dxa"/>
            <w:tcBorders>
              <w:top w:val="nil"/>
              <w:left w:val="nil"/>
              <w:bottom w:val="nil"/>
              <w:right w:val="nil"/>
            </w:tcBorders>
            <w:shd w:val="clear" w:color="auto" w:fill="FFFFFF"/>
            <w:vAlign w:val="center"/>
          </w:tcPr>
          <w:p w14:paraId="5572371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r>
      <w:tr w:rsidR="00D56023" w:rsidRPr="00D56023" w14:paraId="317EA3A4" w14:textId="77777777">
        <w:trPr>
          <w:cantSplit/>
        </w:trPr>
        <w:tc>
          <w:tcPr>
            <w:tcW w:w="1722" w:type="dxa"/>
            <w:vMerge/>
            <w:tcBorders>
              <w:top w:val="nil"/>
              <w:left w:val="nil"/>
              <w:bottom w:val="nil"/>
              <w:right w:val="nil"/>
            </w:tcBorders>
            <w:shd w:val="clear" w:color="auto" w:fill="FFFFFF"/>
            <w:vAlign w:val="center"/>
          </w:tcPr>
          <w:p w14:paraId="525E637C"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0A1B665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Roy's Largest Root</w:t>
            </w:r>
          </w:p>
        </w:tc>
        <w:tc>
          <w:tcPr>
            <w:tcW w:w="1008" w:type="dxa"/>
            <w:tcBorders>
              <w:top w:val="nil"/>
              <w:left w:val="nil"/>
              <w:bottom w:val="nil"/>
              <w:right w:val="nil"/>
            </w:tcBorders>
            <w:shd w:val="clear" w:color="auto" w:fill="FFFFFF"/>
            <w:vAlign w:val="center"/>
          </w:tcPr>
          <w:p w14:paraId="5831C65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c>
          <w:tcPr>
            <w:tcW w:w="1008" w:type="dxa"/>
            <w:tcBorders>
              <w:top w:val="nil"/>
              <w:left w:val="nil"/>
              <w:bottom w:val="nil"/>
              <w:right w:val="nil"/>
            </w:tcBorders>
            <w:shd w:val="clear" w:color="auto" w:fill="FFFFFF"/>
            <w:vAlign w:val="center"/>
          </w:tcPr>
          <w:p w14:paraId="08939E7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1.455</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2232724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08" w:type="dxa"/>
            <w:tcBorders>
              <w:top w:val="nil"/>
              <w:left w:val="nil"/>
              <w:bottom w:val="nil"/>
              <w:right w:val="nil"/>
            </w:tcBorders>
            <w:shd w:val="clear" w:color="auto" w:fill="FFFFFF"/>
            <w:vAlign w:val="center"/>
          </w:tcPr>
          <w:p w14:paraId="0455DE3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6D3B8D9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.237</w:t>
            </w:r>
          </w:p>
        </w:tc>
        <w:tc>
          <w:tcPr>
            <w:tcW w:w="1396" w:type="dxa"/>
            <w:tcBorders>
              <w:top w:val="nil"/>
              <w:left w:val="nil"/>
              <w:bottom w:val="nil"/>
              <w:right w:val="nil"/>
            </w:tcBorders>
            <w:shd w:val="clear" w:color="auto" w:fill="FFFFFF"/>
            <w:vAlign w:val="center"/>
          </w:tcPr>
          <w:p w14:paraId="20B3EC5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r>
      <w:tr w:rsidR="00D56023" w:rsidRPr="00D56023" w14:paraId="311899F7" w14:textId="77777777">
        <w:trPr>
          <w:cantSplit/>
        </w:trPr>
        <w:tc>
          <w:tcPr>
            <w:tcW w:w="1722" w:type="dxa"/>
            <w:vMerge w:val="restart"/>
            <w:tcBorders>
              <w:top w:val="nil"/>
              <w:left w:val="nil"/>
              <w:bottom w:val="nil"/>
              <w:right w:val="nil"/>
            </w:tcBorders>
            <w:shd w:val="clear" w:color="auto" w:fill="FFFFFF"/>
            <w:vAlign w:val="center"/>
          </w:tcPr>
          <w:p w14:paraId="6258A2D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rich</w:t>
            </w:r>
          </w:p>
        </w:tc>
        <w:tc>
          <w:tcPr>
            <w:tcW w:w="1427" w:type="dxa"/>
            <w:tcBorders>
              <w:top w:val="nil"/>
              <w:left w:val="nil"/>
              <w:bottom w:val="nil"/>
              <w:right w:val="nil"/>
            </w:tcBorders>
            <w:shd w:val="clear" w:color="auto" w:fill="FFFFFF"/>
            <w:vAlign w:val="center"/>
          </w:tcPr>
          <w:p w14:paraId="7D6C114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Pillai's Trace</w:t>
            </w:r>
          </w:p>
        </w:tc>
        <w:tc>
          <w:tcPr>
            <w:tcW w:w="1008" w:type="dxa"/>
            <w:tcBorders>
              <w:top w:val="nil"/>
              <w:left w:val="nil"/>
              <w:bottom w:val="nil"/>
              <w:right w:val="nil"/>
            </w:tcBorders>
            <w:shd w:val="clear" w:color="auto" w:fill="FFFFFF"/>
            <w:vAlign w:val="center"/>
          </w:tcPr>
          <w:p w14:paraId="35DEF42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454A756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.074</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5487EC4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7D81430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62F5437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.786</w:t>
            </w:r>
          </w:p>
        </w:tc>
        <w:tc>
          <w:tcPr>
            <w:tcW w:w="1396" w:type="dxa"/>
            <w:tcBorders>
              <w:top w:val="nil"/>
              <w:left w:val="nil"/>
              <w:bottom w:val="nil"/>
              <w:right w:val="nil"/>
            </w:tcBorders>
            <w:shd w:val="clear" w:color="auto" w:fill="FFFFFF"/>
            <w:vAlign w:val="center"/>
          </w:tcPr>
          <w:p w14:paraId="76297FC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799D9ECE" w14:textId="77777777">
        <w:trPr>
          <w:cantSplit/>
        </w:trPr>
        <w:tc>
          <w:tcPr>
            <w:tcW w:w="1722" w:type="dxa"/>
            <w:vMerge/>
            <w:tcBorders>
              <w:top w:val="nil"/>
              <w:left w:val="nil"/>
              <w:bottom w:val="nil"/>
              <w:right w:val="nil"/>
            </w:tcBorders>
            <w:shd w:val="clear" w:color="auto" w:fill="FFFFFF"/>
            <w:vAlign w:val="center"/>
          </w:tcPr>
          <w:p w14:paraId="17D75F17"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3C67BE5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72FDBFE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0BB913B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.074</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5636D9F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11544A7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69BAB05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.786</w:t>
            </w:r>
          </w:p>
        </w:tc>
        <w:tc>
          <w:tcPr>
            <w:tcW w:w="1396" w:type="dxa"/>
            <w:tcBorders>
              <w:top w:val="nil"/>
              <w:left w:val="nil"/>
              <w:bottom w:val="nil"/>
              <w:right w:val="nil"/>
            </w:tcBorders>
            <w:shd w:val="clear" w:color="auto" w:fill="FFFFFF"/>
            <w:vAlign w:val="center"/>
          </w:tcPr>
          <w:p w14:paraId="3A0C016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69968C92" w14:textId="77777777">
        <w:trPr>
          <w:cantSplit/>
        </w:trPr>
        <w:tc>
          <w:tcPr>
            <w:tcW w:w="1722" w:type="dxa"/>
            <w:vMerge/>
            <w:tcBorders>
              <w:top w:val="nil"/>
              <w:left w:val="nil"/>
              <w:bottom w:val="nil"/>
              <w:right w:val="nil"/>
            </w:tcBorders>
            <w:shd w:val="clear" w:color="auto" w:fill="FFFFFF"/>
            <w:vAlign w:val="center"/>
          </w:tcPr>
          <w:p w14:paraId="2EE24A5C"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3A4B794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D56023">
              <w:rPr>
                <w:rFonts w:ascii="Arial" w:hAnsi="Arial" w:cs="Arial"/>
                <w:color w:val="000000"/>
                <w:sz w:val="12"/>
                <w:szCs w:val="12"/>
              </w:rPr>
              <w:t>Hotelling's</w:t>
            </w:r>
            <w:proofErr w:type="spellEnd"/>
            <w:r w:rsidRPr="00D56023">
              <w:rPr>
                <w:rFonts w:ascii="Arial" w:hAnsi="Arial" w:cs="Arial"/>
                <w:color w:val="000000"/>
                <w:sz w:val="12"/>
                <w:szCs w:val="12"/>
              </w:rPr>
              <w:t xml:space="preserve"> Trace</w:t>
            </w:r>
          </w:p>
        </w:tc>
        <w:tc>
          <w:tcPr>
            <w:tcW w:w="1008" w:type="dxa"/>
            <w:tcBorders>
              <w:top w:val="nil"/>
              <w:left w:val="nil"/>
              <w:bottom w:val="nil"/>
              <w:right w:val="nil"/>
            </w:tcBorders>
            <w:shd w:val="clear" w:color="auto" w:fill="FFFFFF"/>
            <w:vAlign w:val="center"/>
          </w:tcPr>
          <w:p w14:paraId="7C7841B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2C7D76F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.074</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644A0D8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07F6543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100A20E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.786</w:t>
            </w:r>
          </w:p>
        </w:tc>
        <w:tc>
          <w:tcPr>
            <w:tcW w:w="1396" w:type="dxa"/>
            <w:tcBorders>
              <w:top w:val="nil"/>
              <w:left w:val="nil"/>
              <w:bottom w:val="nil"/>
              <w:right w:val="nil"/>
            </w:tcBorders>
            <w:shd w:val="clear" w:color="auto" w:fill="FFFFFF"/>
            <w:vAlign w:val="center"/>
          </w:tcPr>
          <w:p w14:paraId="6F9CB34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4B32D7F8" w14:textId="77777777">
        <w:trPr>
          <w:cantSplit/>
        </w:trPr>
        <w:tc>
          <w:tcPr>
            <w:tcW w:w="1722" w:type="dxa"/>
            <w:vMerge/>
            <w:tcBorders>
              <w:top w:val="nil"/>
              <w:left w:val="nil"/>
              <w:bottom w:val="nil"/>
              <w:right w:val="nil"/>
            </w:tcBorders>
            <w:shd w:val="clear" w:color="auto" w:fill="FFFFFF"/>
            <w:vAlign w:val="center"/>
          </w:tcPr>
          <w:p w14:paraId="4F9BBEE4"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24F7025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Roy's Largest Root</w:t>
            </w:r>
          </w:p>
        </w:tc>
        <w:tc>
          <w:tcPr>
            <w:tcW w:w="1008" w:type="dxa"/>
            <w:tcBorders>
              <w:top w:val="nil"/>
              <w:left w:val="nil"/>
              <w:bottom w:val="nil"/>
              <w:right w:val="nil"/>
            </w:tcBorders>
            <w:shd w:val="clear" w:color="auto" w:fill="FFFFFF"/>
            <w:vAlign w:val="center"/>
          </w:tcPr>
          <w:p w14:paraId="3322022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c>
          <w:tcPr>
            <w:tcW w:w="1008" w:type="dxa"/>
            <w:tcBorders>
              <w:top w:val="nil"/>
              <w:left w:val="nil"/>
              <w:bottom w:val="nil"/>
              <w:right w:val="nil"/>
            </w:tcBorders>
            <w:shd w:val="clear" w:color="auto" w:fill="FFFFFF"/>
            <w:vAlign w:val="center"/>
          </w:tcPr>
          <w:p w14:paraId="3AB9424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.074</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7030426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nil"/>
              <w:left w:val="nil"/>
              <w:bottom w:val="nil"/>
              <w:right w:val="nil"/>
            </w:tcBorders>
            <w:shd w:val="clear" w:color="auto" w:fill="FFFFFF"/>
            <w:vAlign w:val="center"/>
          </w:tcPr>
          <w:p w14:paraId="06716F5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48C966B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.786</w:t>
            </w:r>
          </w:p>
        </w:tc>
        <w:tc>
          <w:tcPr>
            <w:tcW w:w="1396" w:type="dxa"/>
            <w:tcBorders>
              <w:top w:val="nil"/>
              <w:left w:val="nil"/>
              <w:bottom w:val="nil"/>
              <w:right w:val="nil"/>
            </w:tcBorders>
            <w:shd w:val="clear" w:color="auto" w:fill="FFFFFF"/>
            <w:vAlign w:val="center"/>
          </w:tcPr>
          <w:p w14:paraId="7175B1C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5D357E18" w14:textId="77777777">
        <w:trPr>
          <w:cantSplit/>
        </w:trPr>
        <w:tc>
          <w:tcPr>
            <w:tcW w:w="1722" w:type="dxa"/>
            <w:vMerge w:val="restart"/>
            <w:tcBorders>
              <w:top w:val="nil"/>
              <w:left w:val="nil"/>
              <w:bottom w:val="double" w:sz="8" w:space="0" w:color="000000"/>
              <w:right w:val="nil"/>
            </w:tcBorders>
            <w:shd w:val="clear" w:color="auto" w:fill="FFFFFF"/>
            <w:vAlign w:val="center"/>
          </w:tcPr>
          <w:p w14:paraId="78941E7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condition  *  rich</w:t>
            </w:r>
          </w:p>
        </w:tc>
        <w:tc>
          <w:tcPr>
            <w:tcW w:w="1427" w:type="dxa"/>
            <w:tcBorders>
              <w:top w:val="nil"/>
              <w:left w:val="nil"/>
              <w:bottom w:val="nil"/>
              <w:right w:val="nil"/>
            </w:tcBorders>
            <w:shd w:val="clear" w:color="auto" w:fill="FFFFFF"/>
            <w:vAlign w:val="center"/>
          </w:tcPr>
          <w:p w14:paraId="6562494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Pillai's Trace</w:t>
            </w:r>
          </w:p>
        </w:tc>
        <w:tc>
          <w:tcPr>
            <w:tcW w:w="1008" w:type="dxa"/>
            <w:tcBorders>
              <w:top w:val="nil"/>
              <w:left w:val="nil"/>
              <w:bottom w:val="nil"/>
              <w:right w:val="nil"/>
            </w:tcBorders>
            <w:shd w:val="clear" w:color="auto" w:fill="FFFFFF"/>
            <w:vAlign w:val="center"/>
          </w:tcPr>
          <w:p w14:paraId="06A1CE3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c>
          <w:tcPr>
            <w:tcW w:w="1008" w:type="dxa"/>
            <w:tcBorders>
              <w:top w:val="nil"/>
              <w:left w:val="nil"/>
              <w:bottom w:val="nil"/>
              <w:right w:val="nil"/>
            </w:tcBorders>
            <w:shd w:val="clear" w:color="auto" w:fill="FFFFFF"/>
            <w:vAlign w:val="center"/>
          </w:tcPr>
          <w:p w14:paraId="086FAD0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.045</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3F4EAC9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08" w:type="dxa"/>
            <w:tcBorders>
              <w:top w:val="nil"/>
              <w:left w:val="nil"/>
              <w:bottom w:val="nil"/>
              <w:right w:val="nil"/>
            </w:tcBorders>
            <w:shd w:val="clear" w:color="auto" w:fill="FFFFFF"/>
            <w:vAlign w:val="center"/>
          </w:tcPr>
          <w:p w14:paraId="48408AD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6F1ABCA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.956</w:t>
            </w:r>
          </w:p>
        </w:tc>
        <w:tc>
          <w:tcPr>
            <w:tcW w:w="1396" w:type="dxa"/>
            <w:tcBorders>
              <w:top w:val="nil"/>
              <w:left w:val="nil"/>
              <w:bottom w:val="nil"/>
              <w:right w:val="nil"/>
            </w:tcBorders>
            <w:shd w:val="clear" w:color="auto" w:fill="FFFFFF"/>
            <w:vAlign w:val="center"/>
          </w:tcPr>
          <w:p w14:paraId="6FC46A7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487DF8FC" w14:textId="77777777">
        <w:trPr>
          <w:cantSplit/>
        </w:trPr>
        <w:tc>
          <w:tcPr>
            <w:tcW w:w="1722" w:type="dxa"/>
            <w:vMerge/>
            <w:tcBorders>
              <w:top w:val="nil"/>
              <w:left w:val="nil"/>
              <w:bottom w:val="double" w:sz="8" w:space="0" w:color="000000"/>
              <w:right w:val="nil"/>
            </w:tcBorders>
            <w:shd w:val="clear" w:color="auto" w:fill="FFFFFF"/>
            <w:vAlign w:val="center"/>
          </w:tcPr>
          <w:p w14:paraId="68334C5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1304757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Wilks' Lambda</w:t>
            </w:r>
          </w:p>
        </w:tc>
        <w:tc>
          <w:tcPr>
            <w:tcW w:w="1008" w:type="dxa"/>
            <w:tcBorders>
              <w:top w:val="nil"/>
              <w:left w:val="nil"/>
              <w:bottom w:val="nil"/>
              <w:right w:val="nil"/>
            </w:tcBorders>
            <w:shd w:val="clear" w:color="auto" w:fill="FFFFFF"/>
            <w:vAlign w:val="center"/>
          </w:tcPr>
          <w:p w14:paraId="2D1BBB4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.999</w:t>
            </w:r>
          </w:p>
        </w:tc>
        <w:tc>
          <w:tcPr>
            <w:tcW w:w="1008" w:type="dxa"/>
            <w:tcBorders>
              <w:top w:val="nil"/>
              <w:left w:val="nil"/>
              <w:bottom w:val="nil"/>
              <w:right w:val="nil"/>
            </w:tcBorders>
            <w:shd w:val="clear" w:color="auto" w:fill="FFFFFF"/>
            <w:vAlign w:val="center"/>
          </w:tcPr>
          <w:p w14:paraId="1BECC3E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.045</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65251DD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08" w:type="dxa"/>
            <w:tcBorders>
              <w:top w:val="nil"/>
              <w:left w:val="nil"/>
              <w:bottom w:val="nil"/>
              <w:right w:val="nil"/>
            </w:tcBorders>
            <w:shd w:val="clear" w:color="auto" w:fill="FFFFFF"/>
            <w:vAlign w:val="center"/>
          </w:tcPr>
          <w:p w14:paraId="5BF754B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3A78E6F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.956</w:t>
            </w:r>
          </w:p>
        </w:tc>
        <w:tc>
          <w:tcPr>
            <w:tcW w:w="1396" w:type="dxa"/>
            <w:tcBorders>
              <w:top w:val="nil"/>
              <w:left w:val="nil"/>
              <w:bottom w:val="nil"/>
              <w:right w:val="nil"/>
            </w:tcBorders>
            <w:shd w:val="clear" w:color="auto" w:fill="FFFFFF"/>
            <w:vAlign w:val="center"/>
          </w:tcPr>
          <w:p w14:paraId="4B4245D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0DD51460" w14:textId="77777777">
        <w:trPr>
          <w:cantSplit/>
        </w:trPr>
        <w:tc>
          <w:tcPr>
            <w:tcW w:w="1722" w:type="dxa"/>
            <w:vMerge/>
            <w:tcBorders>
              <w:top w:val="nil"/>
              <w:left w:val="nil"/>
              <w:bottom w:val="double" w:sz="8" w:space="0" w:color="000000"/>
              <w:right w:val="nil"/>
            </w:tcBorders>
            <w:shd w:val="clear" w:color="auto" w:fill="FFFFFF"/>
            <w:vAlign w:val="center"/>
          </w:tcPr>
          <w:p w14:paraId="23C5B80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nil"/>
              <w:right w:val="nil"/>
            </w:tcBorders>
            <w:shd w:val="clear" w:color="auto" w:fill="FFFFFF"/>
            <w:vAlign w:val="center"/>
          </w:tcPr>
          <w:p w14:paraId="7331041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D56023">
              <w:rPr>
                <w:rFonts w:ascii="Arial" w:hAnsi="Arial" w:cs="Arial"/>
                <w:color w:val="000000"/>
                <w:sz w:val="12"/>
                <w:szCs w:val="12"/>
              </w:rPr>
              <w:t>Hotelling's</w:t>
            </w:r>
            <w:proofErr w:type="spellEnd"/>
            <w:r w:rsidRPr="00D56023">
              <w:rPr>
                <w:rFonts w:ascii="Arial" w:hAnsi="Arial" w:cs="Arial"/>
                <w:color w:val="000000"/>
                <w:sz w:val="12"/>
                <w:szCs w:val="12"/>
              </w:rPr>
              <w:t xml:space="preserve"> Trace</w:t>
            </w:r>
          </w:p>
        </w:tc>
        <w:tc>
          <w:tcPr>
            <w:tcW w:w="1008" w:type="dxa"/>
            <w:tcBorders>
              <w:top w:val="nil"/>
              <w:left w:val="nil"/>
              <w:bottom w:val="nil"/>
              <w:right w:val="nil"/>
            </w:tcBorders>
            <w:shd w:val="clear" w:color="auto" w:fill="FFFFFF"/>
            <w:vAlign w:val="center"/>
          </w:tcPr>
          <w:p w14:paraId="3A7788C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c>
          <w:tcPr>
            <w:tcW w:w="1008" w:type="dxa"/>
            <w:tcBorders>
              <w:top w:val="nil"/>
              <w:left w:val="nil"/>
              <w:bottom w:val="nil"/>
              <w:right w:val="nil"/>
            </w:tcBorders>
            <w:shd w:val="clear" w:color="auto" w:fill="FFFFFF"/>
            <w:vAlign w:val="center"/>
          </w:tcPr>
          <w:p w14:paraId="16C715A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.045</w:t>
            </w:r>
            <w:r w:rsidRPr="00D56023">
              <w:rPr>
                <w:rFonts w:ascii="Arial" w:hAnsi="Arial" w:cs="Arial"/>
                <w:b/>
                <w:bCs/>
                <w:color w:val="000000"/>
                <w:sz w:val="12"/>
                <w:szCs w:val="12"/>
                <w:vertAlign w:val="superscript"/>
              </w:rPr>
              <w:t>b</w:t>
            </w:r>
          </w:p>
        </w:tc>
        <w:tc>
          <w:tcPr>
            <w:tcW w:w="1086" w:type="dxa"/>
            <w:tcBorders>
              <w:top w:val="nil"/>
              <w:left w:val="nil"/>
              <w:bottom w:val="nil"/>
              <w:right w:val="nil"/>
            </w:tcBorders>
            <w:shd w:val="clear" w:color="auto" w:fill="FFFFFF"/>
            <w:vAlign w:val="center"/>
          </w:tcPr>
          <w:p w14:paraId="6E95AB6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08" w:type="dxa"/>
            <w:tcBorders>
              <w:top w:val="nil"/>
              <w:left w:val="nil"/>
              <w:bottom w:val="nil"/>
              <w:right w:val="nil"/>
            </w:tcBorders>
            <w:shd w:val="clear" w:color="auto" w:fill="FFFFFF"/>
            <w:vAlign w:val="center"/>
          </w:tcPr>
          <w:p w14:paraId="7EDEBB6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nil"/>
              <w:right w:val="nil"/>
            </w:tcBorders>
            <w:shd w:val="clear" w:color="auto" w:fill="FFFFFF"/>
            <w:vAlign w:val="center"/>
          </w:tcPr>
          <w:p w14:paraId="41C7746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.956</w:t>
            </w:r>
          </w:p>
        </w:tc>
        <w:tc>
          <w:tcPr>
            <w:tcW w:w="1396" w:type="dxa"/>
            <w:tcBorders>
              <w:top w:val="nil"/>
              <w:left w:val="nil"/>
              <w:bottom w:val="nil"/>
              <w:right w:val="nil"/>
            </w:tcBorders>
            <w:shd w:val="clear" w:color="auto" w:fill="FFFFFF"/>
            <w:vAlign w:val="center"/>
          </w:tcPr>
          <w:p w14:paraId="1BC91FC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2CC1408F" w14:textId="77777777">
        <w:trPr>
          <w:cantSplit/>
        </w:trPr>
        <w:tc>
          <w:tcPr>
            <w:tcW w:w="1722" w:type="dxa"/>
            <w:vMerge/>
            <w:tcBorders>
              <w:top w:val="nil"/>
              <w:left w:val="nil"/>
              <w:bottom w:val="double" w:sz="8" w:space="0" w:color="000000"/>
              <w:right w:val="nil"/>
            </w:tcBorders>
            <w:shd w:val="clear" w:color="auto" w:fill="FFFFFF"/>
            <w:vAlign w:val="center"/>
          </w:tcPr>
          <w:p w14:paraId="427B5CC0"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27" w:type="dxa"/>
            <w:tcBorders>
              <w:top w:val="nil"/>
              <w:left w:val="nil"/>
              <w:bottom w:val="double" w:sz="8" w:space="0" w:color="000000"/>
              <w:right w:val="nil"/>
            </w:tcBorders>
            <w:shd w:val="clear" w:color="auto" w:fill="FFFFFF"/>
            <w:vAlign w:val="center"/>
          </w:tcPr>
          <w:p w14:paraId="11A1FC3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Roy's Largest Root</w:t>
            </w:r>
          </w:p>
        </w:tc>
        <w:tc>
          <w:tcPr>
            <w:tcW w:w="1008" w:type="dxa"/>
            <w:tcBorders>
              <w:top w:val="nil"/>
              <w:left w:val="nil"/>
              <w:bottom w:val="double" w:sz="8" w:space="0" w:color="000000"/>
              <w:right w:val="nil"/>
            </w:tcBorders>
            <w:shd w:val="clear" w:color="auto" w:fill="FFFFFF"/>
            <w:vAlign w:val="center"/>
          </w:tcPr>
          <w:p w14:paraId="0E562C0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c>
          <w:tcPr>
            <w:tcW w:w="1008" w:type="dxa"/>
            <w:tcBorders>
              <w:top w:val="nil"/>
              <w:left w:val="nil"/>
              <w:bottom w:val="double" w:sz="8" w:space="0" w:color="000000"/>
              <w:right w:val="nil"/>
            </w:tcBorders>
            <w:shd w:val="clear" w:color="auto" w:fill="FFFFFF"/>
            <w:vAlign w:val="center"/>
          </w:tcPr>
          <w:p w14:paraId="1AE455D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.045</w:t>
            </w:r>
            <w:r w:rsidRPr="00D56023">
              <w:rPr>
                <w:rFonts w:ascii="Arial" w:hAnsi="Arial" w:cs="Arial"/>
                <w:b/>
                <w:bCs/>
                <w:color w:val="000000"/>
                <w:sz w:val="12"/>
                <w:szCs w:val="12"/>
                <w:vertAlign w:val="superscript"/>
              </w:rPr>
              <w:t>b</w:t>
            </w:r>
          </w:p>
        </w:tc>
        <w:tc>
          <w:tcPr>
            <w:tcW w:w="1086" w:type="dxa"/>
            <w:tcBorders>
              <w:top w:val="nil"/>
              <w:left w:val="nil"/>
              <w:bottom w:val="double" w:sz="8" w:space="0" w:color="000000"/>
              <w:right w:val="nil"/>
            </w:tcBorders>
            <w:shd w:val="clear" w:color="auto" w:fill="FFFFFF"/>
            <w:vAlign w:val="center"/>
          </w:tcPr>
          <w:p w14:paraId="44BE33F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08" w:type="dxa"/>
            <w:tcBorders>
              <w:top w:val="nil"/>
              <w:left w:val="nil"/>
              <w:bottom w:val="double" w:sz="8" w:space="0" w:color="000000"/>
              <w:right w:val="nil"/>
            </w:tcBorders>
            <w:shd w:val="clear" w:color="auto" w:fill="FFFFFF"/>
            <w:vAlign w:val="center"/>
          </w:tcPr>
          <w:p w14:paraId="4FDD0F5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08" w:type="dxa"/>
            <w:tcBorders>
              <w:top w:val="nil"/>
              <w:left w:val="nil"/>
              <w:bottom w:val="double" w:sz="8" w:space="0" w:color="000000"/>
              <w:right w:val="nil"/>
            </w:tcBorders>
            <w:shd w:val="clear" w:color="auto" w:fill="FFFFFF"/>
            <w:vAlign w:val="center"/>
          </w:tcPr>
          <w:p w14:paraId="6EA1FFF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.956</w:t>
            </w:r>
          </w:p>
        </w:tc>
        <w:tc>
          <w:tcPr>
            <w:tcW w:w="1396" w:type="dxa"/>
            <w:tcBorders>
              <w:top w:val="nil"/>
              <w:left w:val="nil"/>
              <w:bottom w:val="double" w:sz="8" w:space="0" w:color="000000"/>
              <w:right w:val="nil"/>
            </w:tcBorders>
            <w:shd w:val="clear" w:color="auto" w:fill="FFFFFF"/>
            <w:vAlign w:val="center"/>
          </w:tcPr>
          <w:p w14:paraId="57E5FA5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57A41A83" w14:textId="77777777">
        <w:trPr>
          <w:cantSplit/>
        </w:trPr>
        <w:tc>
          <w:tcPr>
            <w:tcW w:w="9663" w:type="dxa"/>
            <w:gridSpan w:val="8"/>
            <w:tcBorders>
              <w:top w:val="nil"/>
              <w:left w:val="nil"/>
              <w:bottom w:val="nil"/>
              <w:right w:val="nil"/>
            </w:tcBorders>
            <w:shd w:val="clear" w:color="auto" w:fill="FFFFFF"/>
          </w:tcPr>
          <w:p w14:paraId="0CD671D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 xml:space="preserve">a. Design: Intercept + </w:t>
            </w:r>
            <w:proofErr w:type="spellStart"/>
            <w:r w:rsidRPr="00D56023">
              <w:rPr>
                <w:rFonts w:ascii="Arial" w:hAnsi="Arial" w:cs="Arial"/>
                <w:color w:val="000000"/>
                <w:sz w:val="12"/>
                <w:szCs w:val="12"/>
              </w:rPr>
              <w:t>gameno</w:t>
            </w:r>
            <w:proofErr w:type="spellEnd"/>
            <w:r w:rsidRPr="00D56023">
              <w:rPr>
                <w:rFonts w:ascii="Arial" w:hAnsi="Arial" w:cs="Arial"/>
                <w:color w:val="000000"/>
                <w:sz w:val="12"/>
                <w:szCs w:val="12"/>
              </w:rPr>
              <w:t xml:space="preserve"> + condition + rich + condition * rich </w:t>
            </w:r>
          </w:p>
          <w:p w14:paraId="19D9E7F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 xml:space="preserve"> Within Subjects Design: stage</w:t>
            </w:r>
          </w:p>
        </w:tc>
      </w:tr>
      <w:tr w:rsidR="00D56023" w:rsidRPr="00D56023" w14:paraId="2444F180" w14:textId="77777777">
        <w:trPr>
          <w:cantSplit/>
        </w:trPr>
        <w:tc>
          <w:tcPr>
            <w:tcW w:w="9663" w:type="dxa"/>
            <w:gridSpan w:val="8"/>
            <w:tcBorders>
              <w:top w:val="nil"/>
              <w:left w:val="nil"/>
              <w:bottom w:val="nil"/>
              <w:right w:val="nil"/>
            </w:tcBorders>
            <w:shd w:val="clear" w:color="auto" w:fill="FFFFFF"/>
          </w:tcPr>
          <w:p w14:paraId="4D99E72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b. Exact statistic</w:t>
            </w:r>
          </w:p>
        </w:tc>
      </w:tr>
    </w:tbl>
    <w:p w14:paraId="03F16F6E" w14:textId="77777777" w:rsidR="00D56023" w:rsidRDefault="00D56023" w:rsidP="007A18BD">
      <w:pPr>
        <w:autoSpaceDE w:val="0"/>
        <w:autoSpaceDN w:val="0"/>
        <w:adjustRightInd w:val="0"/>
        <w:spacing w:after="0" w:line="240" w:lineRule="auto"/>
        <w:rPr>
          <w:sz w:val="24"/>
          <w:szCs w:val="24"/>
        </w:rPr>
      </w:pPr>
    </w:p>
    <w:p w14:paraId="62B6E850" w14:textId="77777777" w:rsidR="00316B52" w:rsidRDefault="00316B52" w:rsidP="007A18BD">
      <w:pPr>
        <w:autoSpaceDE w:val="0"/>
        <w:autoSpaceDN w:val="0"/>
        <w:adjustRightInd w:val="0"/>
        <w:spacing w:after="0" w:line="240" w:lineRule="auto"/>
        <w:rPr>
          <w:sz w:val="24"/>
          <w:szCs w:val="24"/>
        </w:rPr>
      </w:pPr>
    </w:p>
    <w:p w14:paraId="49A4F15F" w14:textId="77777777" w:rsidR="00316B52" w:rsidRPr="00316B52" w:rsidRDefault="00316B52" w:rsidP="00316B52">
      <w:pPr>
        <w:autoSpaceDE w:val="0"/>
        <w:autoSpaceDN w:val="0"/>
        <w:adjustRightInd w:val="0"/>
        <w:spacing w:after="0" w:line="240" w:lineRule="auto"/>
        <w:rPr>
          <w:sz w:val="24"/>
          <w:szCs w:val="24"/>
        </w:rPr>
      </w:pPr>
    </w:p>
    <w:tbl>
      <w:tblPr>
        <w:tblW w:w="76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995"/>
        <w:gridCol w:w="994"/>
        <w:gridCol w:w="994"/>
        <w:gridCol w:w="994"/>
        <w:gridCol w:w="994"/>
        <w:gridCol w:w="994"/>
        <w:gridCol w:w="994"/>
      </w:tblGrid>
      <w:tr w:rsidR="00316B52" w:rsidRPr="00316B52" w14:paraId="60250B0E" w14:textId="77777777">
        <w:trPr>
          <w:cantSplit/>
        </w:trPr>
        <w:tc>
          <w:tcPr>
            <w:tcW w:w="7692" w:type="dxa"/>
            <w:gridSpan w:val="8"/>
            <w:tcBorders>
              <w:top w:val="nil"/>
              <w:left w:val="nil"/>
              <w:bottom w:val="nil"/>
              <w:right w:val="nil"/>
            </w:tcBorders>
            <w:shd w:val="clear" w:color="auto" w:fill="FFFFFF"/>
          </w:tcPr>
          <w:p w14:paraId="57CCA00E" w14:textId="77777777" w:rsidR="00316B52" w:rsidRPr="00316B52" w:rsidRDefault="00316B52" w:rsidP="007A18BD">
            <w:pPr>
              <w:autoSpaceDE w:val="0"/>
              <w:autoSpaceDN w:val="0"/>
              <w:adjustRightInd w:val="0"/>
              <w:spacing w:after="0" w:line="240" w:lineRule="auto"/>
              <w:ind w:left="60" w:right="60"/>
              <w:jc w:val="center"/>
              <w:rPr>
                <w:rFonts w:ascii="Arial" w:hAnsi="Arial" w:cs="Arial"/>
                <w:color w:val="000000"/>
                <w:sz w:val="14"/>
                <w:szCs w:val="14"/>
              </w:rPr>
            </w:pPr>
            <w:r w:rsidRPr="00316B52">
              <w:rPr>
                <w:rFonts w:ascii="Arial" w:hAnsi="Arial" w:cs="Arial"/>
                <w:b/>
                <w:bCs/>
                <w:color w:val="000000"/>
                <w:sz w:val="14"/>
                <w:szCs w:val="14"/>
              </w:rPr>
              <w:t>Tests of Normality</w:t>
            </w:r>
          </w:p>
        </w:tc>
      </w:tr>
      <w:tr w:rsidR="00316B52" w:rsidRPr="00316B52" w14:paraId="5D5DC771" w14:textId="77777777">
        <w:trPr>
          <w:cantSplit/>
        </w:trPr>
        <w:tc>
          <w:tcPr>
            <w:tcW w:w="1728" w:type="dxa"/>
            <w:gridSpan w:val="2"/>
            <w:vMerge w:val="restart"/>
            <w:tcBorders>
              <w:top w:val="double" w:sz="8" w:space="0" w:color="000000"/>
              <w:left w:val="nil"/>
              <w:bottom w:val="nil"/>
              <w:right w:val="nil"/>
            </w:tcBorders>
            <w:shd w:val="clear" w:color="auto" w:fill="FFFFFF"/>
          </w:tcPr>
          <w:p w14:paraId="08260D5A"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condition</w:t>
            </w:r>
          </w:p>
        </w:tc>
        <w:tc>
          <w:tcPr>
            <w:tcW w:w="2982" w:type="dxa"/>
            <w:gridSpan w:val="3"/>
            <w:tcBorders>
              <w:top w:val="double" w:sz="8" w:space="0" w:color="000000"/>
              <w:left w:val="nil"/>
              <w:bottom w:val="nil"/>
              <w:right w:val="nil"/>
            </w:tcBorders>
            <w:shd w:val="clear" w:color="auto" w:fill="FFFFFF"/>
          </w:tcPr>
          <w:p w14:paraId="36DAF370" w14:textId="77777777" w:rsidR="00316B52" w:rsidRPr="00316B52" w:rsidRDefault="00316B52" w:rsidP="007A18BD">
            <w:pPr>
              <w:autoSpaceDE w:val="0"/>
              <w:autoSpaceDN w:val="0"/>
              <w:adjustRightInd w:val="0"/>
              <w:spacing w:after="0" w:line="240" w:lineRule="auto"/>
              <w:ind w:left="60" w:right="60"/>
              <w:jc w:val="center"/>
              <w:rPr>
                <w:rFonts w:ascii="Arial" w:hAnsi="Arial" w:cs="Arial"/>
                <w:color w:val="000000"/>
                <w:sz w:val="12"/>
                <w:szCs w:val="12"/>
              </w:rPr>
            </w:pPr>
            <w:r w:rsidRPr="00316B52">
              <w:rPr>
                <w:rFonts w:ascii="Arial" w:hAnsi="Arial" w:cs="Arial"/>
                <w:color w:val="000000"/>
                <w:sz w:val="12"/>
                <w:szCs w:val="12"/>
              </w:rPr>
              <w:t>Kolmogorov-</w:t>
            </w:r>
            <w:proofErr w:type="spellStart"/>
            <w:r w:rsidRPr="00316B52">
              <w:rPr>
                <w:rFonts w:ascii="Arial" w:hAnsi="Arial" w:cs="Arial"/>
                <w:color w:val="000000"/>
                <w:sz w:val="12"/>
                <w:szCs w:val="12"/>
              </w:rPr>
              <w:t>Smirnov</w:t>
            </w:r>
            <w:r w:rsidRPr="00316B52">
              <w:rPr>
                <w:rFonts w:ascii="Arial" w:hAnsi="Arial" w:cs="Arial"/>
                <w:color w:val="000000"/>
                <w:sz w:val="12"/>
                <w:szCs w:val="12"/>
                <w:vertAlign w:val="superscript"/>
              </w:rPr>
              <w:t>a</w:t>
            </w:r>
            <w:proofErr w:type="spellEnd"/>
          </w:p>
        </w:tc>
        <w:tc>
          <w:tcPr>
            <w:tcW w:w="2982" w:type="dxa"/>
            <w:gridSpan w:val="3"/>
            <w:tcBorders>
              <w:top w:val="double" w:sz="8" w:space="0" w:color="000000"/>
              <w:left w:val="nil"/>
              <w:bottom w:val="nil"/>
              <w:right w:val="nil"/>
            </w:tcBorders>
            <w:shd w:val="clear" w:color="auto" w:fill="FFFFFF"/>
          </w:tcPr>
          <w:p w14:paraId="08B9DCF1" w14:textId="77777777" w:rsidR="00316B52" w:rsidRPr="00316B52" w:rsidRDefault="00316B52" w:rsidP="007A18BD">
            <w:pPr>
              <w:autoSpaceDE w:val="0"/>
              <w:autoSpaceDN w:val="0"/>
              <w:adjustRightInd w:val="0"/>
              <w:spacing w:after="0" w:line="240" w:lineRule="auto"/>
              <w:ind w:left="60" w:right="60"/>
              <w:jc w:val="center"/>
              <w:rPr>
                <w:rFonts w:ascii="Arial" w:hAnsi="Arial" w:cs="Arial"/>
                <w:color w:val="000000"/>
                <w:sz w:val="12"/>
                <w:szCs w:val="12"/>
              </w:rPr>
            </w:pPr>
            <w:r w:rsidRPr="00316B52">
              <w:rPr>
                <w:rFonts w:ascii="Arial" w:hAnsi="Arial" w:cs="Arial"/>
                <w:color w:val="000000"/>
                <w:sz w:val="12"/>
                <w:szCs w:val="12"/>
              </w:rPr>
              <w:t>Shapiro-Wilk</w:t>
            </w:r>
          </w:p>
        </w:tc>
      </w:tr>
      <w:tr w:rsidR="00316B52" w:rsidRPr="00316B52" w14:paraId="76A2BD9D" w14:textId="77777777">
        <w:trPr>
          <w:cantSplit/>
        </w:trPr>
        <w:tc>
          <w:tcPr>
            <w:tcW w:w="1728" w:type="dxa"/>
            <w:gridSpan w:val="2"/>
            <w:vMerge/>
            <w:tcBorders>
              <w:top w:val="double" w:sz="8" w:space="0" w:color="000000"/>
              <w:left w:val="nil"/>
              <w:bottom w:val="nil"/>
              <w:right w:val="nil"/>
            </w:tcBorders>
            <w:shd w:val="clear" w:color="auto" w:fill="FFFFFF"/>
          </w:tcPr>
          <w:p w14:paraId="71B9153C" w14:textId="77777777" w:rsidR="00316B52" w:rsidRPr="00316B52" w:rsidRDefault="00316B52" w:rsidP="00316B52">
            <w:pPr>
              <w:autoSpaceDE w:val="0"/>
              <w:autoSpaceDN w:val="0"/>
              <w:adjustRightInd w:val="0"/>
              <w:spacing w:after="0" w:line="240" w:lineRule="auto"/>
              <w:rPr>
                <w:rFonts w:ascii="Arial" w:hAnsi="Arial" w:cs="Arial"/>
                <w:color w:val="000000"/>
                <w:sz w:val="12"/>
                <w:szCs w:val="12"/>
              </w:rPr>
            </w:pPr>
          </w:p>
        </w:tc>
        <w:tc>
          <w:tcPr>
            <w:tcW w:w="994" w:type="dxa"/>
            <w:tcBorders>
              <w:top w:val="nil"/>
              <w:left w:val="nil"/>
              <w:bottom w:val="single" w:sz="16" w:space="0" w:color="000000"/>
              <w:right w:val="nil"/>
            </w:tcBorders>
            <w:shd w:val="clear" w:color="auto" w:fill="FFFFFF"/>
          </w:tcPr>
          <w:p w14:paraId="6470A12C" w14:textId="77777777" w:rsidR="00316B52" w:rsidRPr="00316B52" w:rsidRDefault="00316B52" w:rsidP="007A18BD">
            <w:pPr>
              <w:autoSpaceDE w:val="0"/>
              <w:autoSpaceDN w:val="0"/>
              <w:adjustRightInd w:val="0"/>
              <w:spacing w:after="0" w:line="240" w:lineRule="auto"/>
              <w:ind w:left="60" w:right="60"/>
              <w:jc w:val="center"/>
              <w:rPr>
                <w:rFonts w:ascii="Arial" w:hAnsi="Arial" w:cs="Arial"/>
                <w:color w:val="000000"/>
                <w:sz w:val="12"/>
                <w:szCs w:val="12"/>
              </w:rPr>
            </w:pPr>
            <w:r w:rsidRPr="00316B52">
              <w:rPr>
                <w:rFonts w:ascii="Arial" w:hAnsi="Arial" w:cs="Arial"/>
                <w:color w:val="000000"/>
                <w:sz w:val="12"/>
                <w:szCs w:val="12"/>
              </w:rPr>
              <w:t>Statistic</w:t>
            </w:r>
          </w:p>
        </w:tc>
        <w:tc>
          <w:tcPr>
            <w:tcW w:w="994" w:type="dxa"/>
            <w:tcBorders>
              <w:top w:val="nil"/>
              <w:left w:val="nil"/>
              <w:bottom w:val="single" w:sz="16" w:space="0" w:color="000000"/>
              <w:right w:val="nil"/>
            </w:tcBorders>
            <w:shd w:val="clear" w:color="auto" w:fill="FFFFFF"/>
          </w:tcPr>
          <w:p w14:paraId="4FE3F0EC" w14:textId="77777777" w:rsidR="00316B52" w:rsidRPr="00316B52" w:rsidRDefault="00316B52"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316B52">
              <w:rPr>
                <w:rFonts w:ascii="Arial" w:hAnsi="Arial" w:cs="Arial"/>
                <w:color w:val="000000"/>
                <w:sz w:val="12"/>
                <w:szCs w:val="12"/>
              </w:rPr>
              <w:t>df</w:t>
            </w:r>
            <w:proofErr w:type="spellEnd"/>
          </w:p>
        </w:tc>
        <w:tc>
          <w:tcPr>
            <w:tcW w:w="994" w:type="dxa"/>
            <w:tcBorders>
              <w:top w:val="nil"/>
              <w:left w:val="nil"/>
              <w:bottom w:val="single" w:sz="16" w:space="0" w:color="000000"/>
              <w:right w:val="nil"/>
            </w:tcBorders>
            <w:shd w:val="clear" w:color="auto" w:fill="FFFFFF"/>
          </w:tcPr>
          <w:p w14:paraId="769E62B3" w14:textId="77777777" w:rsidR="00316B52" w:rsidRPr="00316B52" w:rsidRDefault="00316B52" w:rsidP="007A18BD">
            <w:pPr>
              <w:autoSpaceDE w:val="0"/>
              <w:autoSpaceDN w:val="0"/>
              <w:adjustRightInd w:val="0"/>
              <w:spacing w:after="0" w:line="240" w:lineRule="auto"/>
              <w:ind w:left="60" w:right="60"/>
              <w:jc w:val="center"/>
              <w:rPr>
                <w:rFonts w:ascii="Arial" w:hAnsi="Arial" w:cs="Arial"/>
                <w:color w:val="000000"/>
                <w:sz w:val="12"/>
                <w:szCs w:val="12"/>
              </w:rPr>
            </w:pPr>
            <w:r w:rsidRPr="00316B52">
              <w:rPr>
                <w:rFonts w:ascii="Arial" w:hAnsi="Arial" w:cs="Arial"/>
                <w:color w:val="000000"/>
                <w:sz w:val="12"/>
                <w:szCs w:val="12"/>
              </w:rPr>
              <w:t>Sig.</w:t>
            </w:r>
          </w:p>
        </w:tc>
        <w:tc>
          <w:tcPr>
            <w:tcW w:w="994" w:type="dxa"/>
            <w:tcBorders>
              <w:top w:val="nil"/>
              <w:left w:val="nil"/>
              <w:bottom w:val="single" w:sz="16" w:space="0" w:color="000000"/>
              <w:right w:val="nil"/>
            </w:tcBorders>
            <w:shd w:val="clear" w:color="auto" w:fill="FFFFFF"/>
          </w:tcPr>
          <w:p w14:paraId="353D6C7B" w14:textId="77777777" w:rsidR="00316B52" w:rsidRPr="00316B52" w:rsidRDefault="00316B52" w:rsidP="007A18BD">
            <w:pPr>
              <w:autoSpaceDE w:val="0"/>
              <w:autoSpaceDN w:val="0"/>
              <w:adjustRightInd w:val="0"/>
              <w:spacing w:after="0" w:line="240" w:lineRule="auto"/>
              <w:ind w:left="60" w:right="60"/>
              <w:jc w:val="center"/>
              <w:rPr>
                <w:rFonts w:ascii="Arial" w:hAnsi="Arial" w:cs="Arial"/>
                <w:color w:val="000000"/>
                <w:sz w:val="12"/>
                <w:szCs w:val="12"/>
              </w:rPr>
            </w:pPr>
            <w:r w:rsidRPr="00316B52">
              <w:rPr>
                <w:rFonts w:ascii="Arial" w:hAnsi="Arial" w:cs="Arial"/>
                <w:color w:val="000000"/>
                <w:sz w:val="12"/>
                <w:szCs w:val="12"/>
              </w:rPr>
              <w:t>Statistic</w:t>
            </w:r>
          </w:p>
        </w:tc>
        <w:tc>
          <w:tcPr>
            <w:tcW w:w="994" w:type="dxa"/>
            <w:tcBorders>
              <w:top w:val="nil"/>
              <w:left w:val="nil"/>
              <w:bottom w:val="single" w:sz="16" w:space="0" w:color="000000"/>
              <w:right w:val="nil"/>
            </w:tcBorders>
            <w:shd w:val="clear" w:color="auto" w:fill="FFFFFF"/>
          </w:tcPr>
          <w:p w14:paraId="1077837A" w14:textId="77777777" w:rsidR="00316B52" w:rsidRPr="00316B52" w:rsidRDefault="00316B52"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316B52">
              <w:rPr>
                <w:rFonts w:ascii="Arial" w:hAnsi="Arial" w:cs="Arial"/>
                <w:color w:val="000000"/>
                <w:sz w:val="12"/>
                <w:szCs w:val="12"/>
              </w:rPr>
              <w:t>df</w:t>
            </w:r>
            <w:proofErr w:type="spellEnd"/>
          </w:p>
        </w:tc>
        <w:tc>
          <w:tcPr>
            <w:tcW w:w="994" w:type="dxa"/>
            <w:tcBorders>
              <w:top w:val="nil"/>
              <w:left w:val="nil"/>
              <w:bottom w:val="single" w:sz="16" w:space="0" w:color="000000"/>
              <w:right w:val="nil"/>
            </w:tcBorders>
            <w:shd w:val="clear" w:color="auto" w:fill="FFFFFF"/>
          </w:tcPr>
          <w:p w14:paraId="53FB9C29" w14:textId="77777777" w:rsidR="00316B52" w:rsidRPr="00316B52" w:rsidRDefault="00316B52" w:rsidP="007A18BD">
            <w:pPr>
              <w:autoSpaceDE w:val="0"/>
              <w:autoSpaceDN w:val="0"/>
              <w:adjustRightInd w:val="0"/>
              <w:spacing w:after="0" w:line="240" w:lineRule="auto"/>
              <w:ind w:left="60" w:right="60"/>
              <w:jc w:val="center"/>
              <w:rPr>
                <w:rFonts w:ascii="Arial" w:hAnsi="Arial" w:cs="Arial"/>
                <w:color w:val="000000"/>
                <w:sz w:val="12"/>
                <w:szCs w:val="12"/>
              </w:rPr>
            </w:pPr>
            <w:r w:rsidRPr="00316B52">
              <w:rPr>
                <w:rFonts w:ascii="Arial" w:hAnsi="Arial" w:cs="Arial"/>
                <w:color w:val="000000"/>
                <w:sz w:val="12"/>
                <w:szCs w:val="12"/>
              </w:rPr>
              <w:t>Sig.</w:t>
            </w:r>
          </w:p>
        </w:tc>
      </w:tr>
      <w:tr w:rsidR="00316B52" w:rsidRPr="00316B52" w14:paraId="527BF41F" w14:textId="77777777">
        <w:trPr>
          <w:cantSplit/>
        </w:trPr>
        <w:tc>
          <w:tcPr>
            <w:tcW w:w="734" w:type="dxa"/>
            <w:vMerge w:val="restart"/>
            <w:tcBorders>
              <w:top w:val="single" w:sz="16" w:space="0" w:color="000000"/>
              <w:left w:val="nil"/>
              <w:bottom w:val="nil"/>
              <w:right w:val="nil"/>
            </w:tcBorders>
            <w:shd w:val="clear" w:color="auto" w:fill="FFFFFF"/>
            <w:vAlign w:val="center"/>
          </w:tcPr>
          <w:p w14:paraId="5C511F61"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1</w:t>
            </w:r>
          </w:p>
        </w:tc>
        <w:tc>
          <w:tcPr>
            <w:tcW w:w="994" w:type="dxa"/>
            <w:tcBorders>
              <w:top w:val="single" w:sz="16" w:space="0" w:color="000000"/>
              <w:left w:val="nil"/>
              <w:bottom w:val="nil"/>
              <w:right w:val="nil"/>
            </w:tcBorders>
            <w:shd w:val="clear" w:color="auto" w:fill="FFFFFF"/>
            <w:vAlign w:val="center"/>
          </w:tcPr>
          <w:p w14:paraId="2F2DA315"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pre-ID mean</w:t>
            </w:r>
          </w:p>
        </w:tc>
        <w:tc>
          <w:tcPr>
            <w:tcW w:w="994" w:type="dxa"/>
            <w:tcBorders>
              <w:top w:val="single" w:sz="16" w:space="0" w:color="000000"/>
              <w:left w:val="nil"/>
              <w:bottom w:val="nil"/>
              <w:right w:val="nil"/>
            </w:tcBorders>
            <w:shd w:val="clear" w:color="auto" w:fill="FFFFFF"/>
            <w:vAlign w:val="center"/>
          </w:tcPr>
          <w:p w14:paraId="04D6241D"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.122</w:t>
            </w:r>
          </w:p>
        </w:tc>
        <w:tc>
          <w:tcPr>
            <w:tcW w:w="994" w:type="dxa"/>
            <w:tcBorders>
              <w:top w:val="single" w:sz="16" w:space="0" w:color="000000"/>
              <w:left w:val="nil"/>
              <w:bottom w:val="nil"/>
              <w:right w:val="nil"/>
            </w:tcBorders>
            <w:shd w:val="clear" w:color="auto" w:fill="FFFFFF"/>
            <w:vAlign w:val="center"/>
          </w:tcPr>
          <w:p w14:paraId="26342AF4"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51</w:t>
            </w:r>
          </w:p>
        </w:tc>
        <w:tc>
          <w:tcPr>
            <w:tcW w:w="994" w:type="dxa"/>
            <w:tcBorders>
              <w:top w:val="single" w:sz="16" w:space="0" w:color="000000"/>
              <w:left w:val="nil"/>
              <w:bottom w:val="nil"/>
              <w:right w:val="nil"/>
            </w:tcBorders>
            <w:shd w:val="clear" w:color="auto" w:fill="FFFFFF"/>
            <w:vAlign w:val="center"/>
          </w:tcPr>
          <w:p w14:paraId="3A6091E1"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.056</w:t>
            </w:r>
          </w:p>
        </w:tc>
        <w:tc>
          <w:tcPr>
            <w:tcW w:w="994" w:type="dxa"/>
            <w:tcBorders>
              <w:top w:val="single" w:sz="16" w:space="0" w:color="000000"/>
              <w:left w:val="nil"/>
              <w:bottom w:val="nil"/>
              <w:right w:val="nil"/>
            </w:tcBorders>
            <w:shd w:val="clear" w:color="auto" w:fill="FFFFFF"/>
            <w:vAlign w:val="center"/>
          </w:tcPr>
          <w:p w14:paraId="25C94A45"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.961</w:t>
            </w:r>
          </w:p>
        </w:tc>
        <w:tc>
          <w:tcPr>
            <w:tcW w:w="994" w:type="dxa"/>
            <w:tcBorders>
              <w:top w:val="single" w:sz="16" w:space="0" w:color="000000"/>
              <w:left w:val="nil"/>
              <w:bottom w:val="nil"/>
              <w:right w:val="nil"/>
            </w:tcBorders>
            <w:shd w:val="clear" w:color="auto" w:fill="FFFFFF"/>
            <w:vAlign w:val="center"/>
          </w:tcPr>
          <w:p w14:paraId="3632F143"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51</w:t>
            </w:r>
          </w:p>
        </w:tc>
        <w:tc>
          <w:tcPr>
            <w:tcW w:w="994" w:type="dxa"/>
            <w:tcBorders>
              <w:top w:val="single" w:sz="16" w:space="0" w:color="000000"/>
              <w:left w:val="nil"/>
              <w:bottom w:val="nil"/>
              <w:right w:val="nil"/>
            </w:tcBorders>
            <w:shd w:val="clear" w:color="auto" w:fill="FFFFFF"/>
            <w:vAlign w:val="center"/>
          </w:tcPr>
          <w:p w14:paraId="5B5E7A05"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.090</w:t>
            </w:r>
          </w:p>
        </w:tc>
      </w:tr>
      <w:tr w:rsidR="00316B52" w:rsidRPr="00316B52" w14:paraId="18F2E7BD" w14:textId="77777777">
        <w:trPr>
          <w:cantSplit/>
        </w:trPr>
        <w:tc>
          <w:tcPr>
            <w:tcW w:w="734" w:type="dxa"/>
            <w:vMerge/>
            <w:tcBorders>
              <w:top w:val="single" w:sz="16" w:space="0" w:color="000000"/>
              <w:left w:val="nil"/>
              <w:bottom w:val="nil"/>
              <w:right w:val="nil"/>
            </w:tcBorders>
            <w:shd w:val="clear" w:color="auto" w:fill="FFFFFF"/>
            <w:vAlign w:val="center"/>
          </w:tcPr>
          <w:p w14:paraId="78512F16" w14:textId="77777777" w:rsidR="00316B52" w:rsidRPr="00316B52" w:rsidRDefault="00316B52" w:rsidP="00316B52">
            <w:pPr>
              <w:autoSpaceDE w:val="0"/>
              <w:autoSpaceDN w:val="0"/>
              <w:adjustRightInd w:val="0"/>
              <w:spacing w:after="0" w:line="240" w:lineRule="auto"/>
              <w:rPr>
                <w:rFonts w:ascii="Arial" w:hAnsi="Arial" w:cs="Arial"/>
                <w:color w:val="000000"/>
                <w:sz w:val="12"/>
                <w:szCs w:val="12"/>
              </w:rPr>
            </w:pPr>
          </w:p>
        </w:tc>
        <w:tc>
          <w:tcPr>
            <w:tcW w:w="994" w:type="dxa"/>
            <w:tcBorders>
              <w:top w:val="nil"/>
              <w:left w:val="nil"/>
              <w:bottom w:val="nil"/>
              <w:right w:val="nil"/>
            </w:tcBorders>
            <w:shd w:val="clear" w:color="auto" w:fill="FFFFFF"/>
            <w:vAlign w:val="center"/>
          </w:tcPr>
          <w:p w14:paraId="5D88596C"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post-Id mean</w:t>
            </w:r>
          </w:p>
        </w:tc>
        <w:tc>
          <w:tcPr>
            <w:tcW w:w="994" w:type="dxa"/>
            <w:tcBorders>
              <w:top w:val="nil"/>
              <w:left w:val="nil"/>
              <w:bottom w:val="nil"/>
              <w:right w:val="nil"/>
            </w:tcBorders>
            <w:shd w:val="clear" w:color="auto" w:fill="FFFFFF"/>
            <w:vAlign w:val="center"/>
          </w:tcPr>
          <w:p w14:paraId="52DB7CF1"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.155</w:t>
            </w:r>
          </w:p>
        </w:tc>
        <w:tc>
          <w:tcPr>
            <w:tcW w:w="994" w:type="dxa"/>
            <w:tcBorders>
              <w:top w:val="nil"/>
              <w:left w:val="nil"/>
              <w:bottom w:val="nil"/>
              <w:right w:val="nil"/>
            </w:tcBorders>
            <w:shd w:val="clear" w:color="auto" w:fill="FFFFFF"/>
            <w:vAlign w:val="center"/>
          </w:tcPr>
          <w:p w14:paraId="49551B4B"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51</w:t>
            </w:r>
          </w:p>
        </w:tc>
        <w:tc>
          <w:tcPr>
            <w:tcW w:w="994" w:type="dxa"/>
            <w:tcBorders>
              <w:top w:val="nil"/>
              <w:left w:val="nil"/>
              <w:bottom w:val="nil"/>
              <w:right w:val="nil"/>
            </w:tcBorders>
            <w:shd w:val="clear" w:color="auto" w:fill="FFFFFF"/>
            <w:vAlign w:val="center"/>
          </w:tcPr>
          <w:p w14:paraId="6104DBBE"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.004</w:t>
            </w:r>
          </w:p>
        </w:tc>
        <w:tc>
          <w:tcPr>
            <w:tcW w:w="994" w:type="dxa"/>
            <w:tcBorders>
              <w:top w:val="nil"/>
              <w:left w:val="nil"/>
              <w:bottom w:val="nil"/>
              <w:right w:val="nil"/>
            </w:tcBorders>
            <w:shd w:val="clear" w:color="auto" w:fill="FFFFFF"/>
            <w:vAlign w:val="center"/>
          </w:tcPr>
          <w:p w14:paraId="126EFD84"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.948</w:t>
            </w:r>
          </w:p>
        </w:tc>
        <w:tc>
          <w:tcPr>
            <w:tcW w:w="994" w:type="dxa"/>
            <w:tcBorders>
              <w:top w:val="nil"/>
              <w:left w:val="nil"/>
              <w:bottom w:val="nil"/>
              <w:right w:val="nil"/>
            </w:tcBorders>
            <w:shd w:val="clear" w:color="auto" w:fill="FFFFFF"/>
            <w:vAlign w:val="center"/>
          </w:tcPr>
          <w:p w14:paraId="47005D3C"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51</w:t>
            </w:r>
          </w:p>
        </w:tc>
        <w:tc>
          <w:tcPr>
            <w:tcW w:w="994" w:type="dxa"/>
            <w:tcBorders>
              <w:top w:val="nil"/>
              <w:left w:val="nil"/>
              <w:bottom w:val="nil"/>
              <w:right w:val="nil"/>
            </w:tcBorders>
            <w:shd w:val="clear" w:color="auto" w:fill="FFFFFF"/>
            <w:vAlign w:val="center"/>
          </w:tcPr>
          <w:p w14:paraId="7405AE0C"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.026</w:t>
            </w:r>
          </w:p>
        </w:tc>
      </w:tr>
      <w:tr w:rsidR="00316B52" w:rsidRPr="00316B52" w14:paraId="34EB80E3" w14:textId="77777777">
        <w:trPr>
          <w:cantSplit/>
        </w:trPr>
        <w:tc>
          <w:tcPr>
            <w:tcW w:w="734" w:type="dxa"/>
            <w:vMerge w:val="restart"/>
            <w:tcBorders>
              <w:top w:val="nil"/>
              <w:left w:val="nil"/>
              <w:bottom w:val="nil"/>
              <w:right w:val="nil"/>
            </w:tcBorders>
            <w:shd w:val="clear" w:color="auto" w:fill="FFFFFF"/>
            <w:vAlign w:val="center"/>
          </w:tcPr>
          <w:p w14:paraId="39B10E5C"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2</w:t>
            </w:r>
          </w:p>
        </w:tc>
        <w:tc>
          <w:tcPr>
            <w:tcW w:w="994" w:type="dxa"/>
            <w:tcBorders>
              <w:top w:val="nil"/>
              <w:left w:val="nil"/>
              <w:bottom w:val="nil"/>
              <w:right w:val="nil"/>
            </w:tcBorders>
            <w:shd w:val="clear" w:color="auto" w:fill="FFFFFF"/>
            <w:vAlign w:val="center"/>
          </w:tcPr>
          <w:p w14:paraId="5880AAF3"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pre-ID mean</w:t>
            </w:r>
          </w:p>
        </w:tc>
        <w:tc>
          <w:tcPr>
            <w:tcW w:w="994" w:type="dxa"/>
            <w:tcBorders>
              <w:top w:val="nil"/>
              <w:left w:val="nil"/>
              <w:bottom w:val="nil"/>
              <w:right w:val="nil"/>
            </w:tcBorders>
            <w:shd w:val="clear" w:color="auto" w:fill="FFFFFF"/>
            <w:vAlign w:val="center"/>
          </w:tcPr>
          <w:p w14:paraId="5B2B09B6"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.084</w:t>
            </w:r>
          </w:p>
        </w:tc>
        <w:tc>
          <w:tcPr>
            <w:tcW w:w="994" w:type="dxa"/>
            <w:tcBorders>
              <w:top w:val="nil"/>
              <w:left w:val="nil"/>
              <w:bottom w:val="nil"/>
              <w:right w:val="nil"/>
            </w:tcBorders>
            <w:shd w:val="clear" w:color="auto" w:fill="FFFFFF"/>
            <w:vAlign w:val="center"/>
          </w:tcPr>
          <w:p w14:paraId="1D20785D"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54</w:t>
            </w:r>
          </w:p>
        </w:tc>
        <w:tc>
          <w:tcPr>
            <w:tcW w:w="994" w:type="dxa"/>
            <w:tcBorders>
              <w:top w:val="nil"/>
              <w:left w:val="nil"/>
              <w:bottom w:val="nil"/>
              <w:right w:val="nil"/>
            </w:tcBorders>
            <w:shd w:val="clear" w:color="auto" w:fill="FFFFFF"/>
            <w:vAlign w:val="center"/>
          </w:tcPr>
          <w:p w14:paraId="01B65B2F"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.200</w:t>
            </w:r>
            <w:r w:rsidRPr="00316B52">
              <w:rPr>
                <w:rFonts w:ascii="Arial" w:hAnsi="Arial" w:cs="Arial"/>
                <w:b/>
                <w:bCs/>
                <w:color w:val="000000"/>
                <w:sz w:val="12"/>
                <w:szCs w:val="12"/>
                <w:vertAlign w:val="superscript"/>
              </w:rPr>
              <w:t>*</w:t>
            </w:r>
          </w:p>
        </w:tc>
        <w:tc>
          <w:tcPr>
            <w:tcW w:w="994" w:type="dxa"/>
            <w:tcBorders>
              <w:top w:val="nil"/>
              <w:left w:val="nil"/>
              <w:bottom w:val="nil"/>
              <w:right w:val="nil"/>
            </w:tcBorders>
            <w:shd w:val="clear" w:color="auto" w:fill="FFFFFF"/>
            <w:vAlign w:val="center"/>
          </w:tcPr>
          <w:p w14:paraId="4BD4D3EB"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.961</w:t>
            </w:r>
          </w:p>
        </w:tc>
        <w:tc>
          <w:tcPr>
            <w:tcW w:w="994" w:type="dxa"/>
            <w:tcBorders>
              <w:top w:val="nil"/>
              <w:left w:val="nil"/>
              <w:bottom w:val="nil"/>
              <w:right w:val="nil"/>
            </w:tcBorders>
            <w:shd w:val="clear" w:color="auto" w:fill="FFFFFF"/>
            <w:vAlign w:val="center"/>
          </w:tcPr>
          <w:p w14:paraId="3ED2C0E8"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54</w:t>
            </w:r>
          </w:p>
        </w:tc>
        <w:tc>
          <w:tcPr>
            <w:tcW w:w="994" w:type="dxa"/>
            <w:tcBorders>
              <w:top w:val="nil"/>
              <w:left w:val="nil"/>
              <w:bottom w:val="nil"/>
              <w:right w:val="nil"/>
            </w:tcBorders>
            <w:shd w:val="clear" w:color="auto" w:fill="FFFFFF"/>
            <w:vAlign w:val="center"/>
          </w:tcPr>
          <w:p w14:paraId="363F494B"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.080</w:t>
            </w:r>
          </w:p>
        </w:tc>
      </w:tr>
      <w:tr w:rsidR="00316B52" w:rsidRPr="00316B52" w14:paraId="3C9DAAD8" w14:textId="77777777">
        <w:trPr>
          <w:cantSplit/>
        </w:trPr>
        <w:tc>
          <w:tcPr>
            <w:tcW w:w="734" w:type="dxa"/>
            <w:vMerge/>
            <w:tcBorders>
              <w:top w:val="nil"/>
              <w:left w:val="nil"/>
              <w:bottom w:val="nil"/>
              <w:right w:val="nil"/>
            </w:tcBorders>
            <w:shd w:val="clear" w:color="auto" w:fill="FFFFFF"/>
            <w:vAlign w:val="center"/>
          </w:tcPr>
          <w:p w14:paraId="49BC589C" w14:textId="77777777" w:rsidR="00316B52" w:rsidRPr="00316B52" w:rsidRDefault="00316B52" w:rsidP="00316B52">
            <w:pPr>
              <w:autoSpaceDE w:val="0"/>
              <w:autoSpaceDN w:val="0"/>
              <w:adjustRightInd w:val="0"/>
              <w:spacing w:after="0" w:line="240" w:lineRule="auto"/>
              <w:rPr>
                <w:rFonts w:ascii="Arial" w:hAnsi="Arial" w:cs="Arial"/>
                <w:color w:val="000000"/>
                <w:sz w:val="12"/>
                <w:szCs w:val="12"/>
              </w:rPr>
            </w:pPr>
          </w:p>
        </w:tc>
        <w:tc>
          <w:tcPr>
            <w:tcW w:w="994" w:type="dxa"/>
            <w:tcBorders>
              <w:top w:val="nil"/>
              <w:left w:val="nil"/>
              <w:bottom w:val="nil"/>
              <w:right w:val="nil"/>
            </w:tcBorders>
            <w:shd w:val="clear" w:color="auto" w:fill="FFFFFF"/>
            <w:vAlign w:val="center"/>
          </w:tcPr>
          <w:p w14:paraId="59A031D6"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post-Id mean</w:t>
            </w:r>
          </w:p>
        </w:tc>
        <w:tc>
          <w:tcPr>
            <w:tcW w:w="994" w:type="dxa"/>
            <w:tcBorders>
              <w:top w:val="nil"/>
              <w:left w:val="nil"/>
              <w:bottom w:val="nil"/>
              <w:right w:val="nil"/>
            </w:tcBorders>
            <w:shd w:val="clear" w:color="auto" w:fill="FFFFFF"/>
            <w:vAlign w:val="center"/>
          </w:tcPr>
          <w:p w14:paraId="71A4BE6C"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.194</w:t>
            </w:r>
          </w:p>
        </w:tc>
        <w:tc>
          <w:tcPr>
            <w:tcW w:w="994" w:type="dxa"/>
            <w:tcBorders>
              <w:top w:val="nil"/>
              <w:left w:val="nil"/>
              <w:bottom w:val="nil"/>
              <w:right w:val="nil"/>
            </w:tcBorders>
            <w:shd w:val="clear" w:color="auto" w:fill="FFFFFF"/>
            <w:vAlign w:val="center"/>
          </w:tcPr>
          <w:p w14:paraId="582A33B6"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54</w:t>
            </w:r>
          </w:p>
        </w:tc>
        <w:tc>
          <w:tcPr>
            <w:tcW w:w="994" w:type="dxa"/>
            <w:tcBorders>
              <w:top w:val="nil"/>
              <w:left w:val="nil"/>
              <w:bottom w:val="nil"/>
              <w:right w:val="nil"/>
            </w:tcBorders>
            <w:shd w:val="clear" w:color="auto" w:fill="FFFFFF"/>
            <w:vAlign w:val="center"/>
          </w:tcPr>
          <w:p w14:paraId="660EBE55"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.000</w:t>
            </w:r>
          </w:p>
        </w:tc>
        <w:tc>
          <w:tcPr>
            <w:tcW w:w="994" w:type="dxa"/>
            <w:tcBorders>
              <w:top w:val="nil"/>
              <w:left w:val="nil"/>
              <w:bottom w:val="nil"/>
              <w:right w:val="nil"/>
            </w:tcBorders>
            <w:shd w:val="clear" w:color="auto" w:fill="FFFFFF"/>
            <w:vAlign w:val="center"/>
          </w:tcPr>
          <w:p w14:paraId="5EA8AE53"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.888</w:t>
            </w:r>
          </w:p>
        </w:tc>
        <w:tc>
          <w:tcPr>
            <w:tcW w:w="994" w:type="dxa"/>
            <w:tcBorders>
              <w:top w:val="nil"/>
              <w:left w:val="nil"/>
              <w:bottom w:val="nil"/>
              <w:right w:val="nil"/>
            </w:tcBorders>
            <w:shd w:val="clear" w:color="auto" w:fill="FFFFFF"/>
            <w:vAlign w:val="center"/>
          </w:tcPr>
          <w:p w14:paraId="08349221"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54</w:t>
            </w:r>
          </w:p>
        </w:tc>
        <w:tc>
          <w:tcPr>
            <w:tcW w:w="994" w:type="dxa"/>
            <w:tcBorders>
              <w:top w:val="nil"/>
              <w:left w:val="nil"/>
              <w:bottom w:val="nil"/>
              <w:right w:val="nil"/>
            </w:tcBorders>
            <w:shd w:val="clear" w:color="auto" w:fill="FFFFFF"/>
            <w:vAlign w:val="center"/>
          </w:tcPr>
          <w:p w14:paraId="63D6A5A6"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.000</w:t>
            </w:r>
          </w:p>
        </w:tc>
      </w:tr>
      <w:tr w:rsidR="00316B52" w:rsidRPr="00316B52" w14:paraId="4F418335" w14:textId="77777777">
        <w:trPr>
          <w:cantSplit/>
        </w:trPr>
        <w:tc>
          <w:tcPr>
            <w:tcW w:w="734" w:type="dxa"/>
            <w:vMerge w:val="restart"/>
            <w:tcBorders>
              <w:top w:val="nil"/>
              <w:left w:val="nil"/>
              <w:bottom w:val="double" w:sz="8" w:space="0" w:color="000000"/>
              <w:right w:val="nil"/>
            </w:tcBorders>
            <w:shd w:val="clear" w:color="auto" w:fill="FFFFFF"/>
            <w:vAlign w:val="center"/>
          </w:tcPr>
          <w:p w14:paraId="07AFFCA2"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3</w:t>
            </w:r>
          </w:p>
        </w:tc>
        <w:tc>
          <w:tcPr>
            <w:tcW w:w="994" w:type="dxa"/>
            <w:tcBorders>
              <w:top w:val="nil"/>
              <w:left w:val="nil"/>
              <w:bottom w:val="nil"/>
              <w:right w:val="nil"/>
            </w:tcBorders>
            <w:shd w:val="clear" w:color="auto" w:fill="FFFFFF"/>
            <w:vAlign w:val="center"/>
          </w:tcPr>
          <w:p w14:paraId="057B965E"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pre-ID mean</w:t>
            </w:r>
          </w:p>
        </w:tc>
        <w:tc>
          <w:tcPr>
            <w:tcW w:w="994" w:type="dxa"/>
            <w:tcBorders>
              <w:top w:val="nil"/>
              <w:left w:val="nil"/>
              <w:bottom w:val="nil"/>
              <w:right w:val="nil"/>
            </w:tcBorders>
            <w:shd w:val="clear" w:color="auto" w:fill="FFFFFF"/>
            <w:vAlign w:val="center"/>
          </w:tcPr>
          <w:p w14:paraId="71443A82"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.093</w:t>
            </w:r>
          </w:p>
        </w:tc>
        <w:tc>
          <w:tcPr>
            <w:tcW w:w="994" w:type="dxa"/>
            <w:tcBorders>
              <w:top w:val="nil"/>
              <w:left w:val="nil"/>
              <w:bottom w:val="nil"/>
              <w:right w:val="nil"/>
            </w:tcBorders>
            <w:shd w:val="clear" w:color="auto" w:fill="FFFFFF"/>
            <w:vAlign w:val="center"/>
          </w:tcPr>
          <w:p w14:paraId="61858D6D"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55</w:t>
            </w:r>
          </w:p>
        </w:tc>
        <w:tc>
          <w:tcPr>
            <w:tcW w:w="994" w:type="dxa"/>
            <w:tcBorders>
              <w:top w:val="nil"/>
              <w:left w:val="nil"/>
              <w:bottom w:val="nil"/>
              <w:right w:val="nil"/>
            </w:tcBorders>
            <w:shd w:val="clear" w:color="auto" w:fill="FFFFFF"/>
            <w:vAlign w:val="center"/>
          </w:tcPr>
          <w:p w14:paraId="5B8F86B5"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.200</w:t>
            </w:r>
            <w:r w:rsidRPr="00316B52">
              <w:rPr>
                <w:rFonts w:ascii="Arial" w:hAnsi="Arial" w:cs="Arial"/>
                <w:b/>
                <w:bCs/>
                <w:color w:val="000000"/>
                <w:sz w:val="12"/>
                <w:szCs w:val="12"/>
                <w:vertAlign w:val="superscript"/>
              </w:rPr>
              <w:t>*</w:t>
            </w:r>
          </w:p>
        </w:tc>
        <w:tc>
          <w:tcPr>
            <w:tcW w:w="994" w:type="dxa"/>
            <w:tcBorders>
              <w:top w:val="nil"/>
              <w:left w:val="nil"/>
              <w:bottom w:val="nil"/>
              <w:right w:val="nil"/>
            </w:tcBorders>
            <w:shd w:val="clear" w:color="auto" w:fill="FFFFFF"/>
            <w:vAlign w:val="center"/>
          </w:tcPr>
          <w:p w14:paraId="2C2FAE1D"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.940</w:t>
            </w:r>
          </w:p>
        </w:tc>
        <w:tc>
          <w:tcPr>
            <w:tcW w:w="994" w:type="dxa"/>
            <w:tcBorders>
              <w:top w:val="nil"/>
              <w:left w:val="nil"/>
              <w:bottom w:val="nil"/>
              <w:right w:val="nil"/>
            </w:tcBorders>
            <w:shd w:val="clear" w:color="auto" w:fill="FFFFFF"/>
            <w:vAlign w:val="center"/>
          </w:tcPr>
          <w:p w14:paraId="3C3758A4"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55</w:t>
            </w:r>
          </w:p>
        </w:tc>
        <w:tc>
          <w:tcPr>
            <w:tcW w:w="994" w:type="dxa"/>
            <w:tcBorders>
              <w:top w:val="nil"/>
              <w:left w:val="nil"/>
              <w:bottom w:val="nil"/>
              <w:right w:val="nil"/>
            </w:tcBorders>
            <w:shd w:val="clear" w:color="auto" w:fill="FFFFFF"/>
            <w:vAlign w:val="center"/>
          </w:tcPr>
          <w:p w14:paraId="325057B5"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.009</w:t>
            </w:r>
          </w:p>
        </w:tc>
      </w:tr>
      <w:tr w:rsidR="00316B52" w:rsidRPr="00316B52" w14:paraId="7EB4D499" w14:textId="77777777">
        <w:trPr>
          <w:cantSplit/>
        </w:trPr>
        <w:tc>
          <w:tcPr>
            <w:tcW w:w="734" w:type="dxa"/>
            <w:vMerge/>
            <w:tcBorders>
              <w:top w:val="nil"/>
              <w:left w:val="nil"/>
              <w:bottom w:val="double" w:sz="8" w:space="0" w:color="000000"/>
              <w:right w:val="nil"/>
            </w:tcBorders>
            <w:shd w:val="clear" w:color="auto" w:fill="FFFFFF"/>
            <w:vAlign w:val="center"/>
          </w:tcPr>
          <w:p w14:paraId="1F537AE6" w14:textId="77777777" w:rsidR="00316B52" w:rsidRPr="00316B52" w:rsidRDefault="00316B52" w:rsidP="00316B52">
            <w:pPr>
              <w:autoSpaceDE w:val="0"/>
              <w:autoSpaceDN w:val="0"/>
              <w:adjustRightInd w:val="0"/>
              <w:spacing w:after="0" w:line="240" w:lineRule="auto"/>
              <w:rPr>
                <w:rFonts w:ascii="Arial" w:hAnsi="Arial" w:cs="Arial"/>
                <w:color w:val="000000"/>
                <w:sz w:val="12"/>
                <w:szCs w:val="12"/>
              </w:rPr>
            </w:pPr>
          </w:p>
        </w:tc>
        <w:tc>
          <w:tcPr>
            <w:tcW w:w="994" w:type="dxa"/>
            <w:tcBorders>
              <w:top w:val="nil"/>
              <w:left w:val="nil"/>
              <w:bottom w:val="double" w:sz="8" w:space="0" w:color="000000"/>
              <w:right w:val="nil"/>
            </w:tcBorders>
            <w:shd w:val="clear" w:color="auto" w:fill="FFFFFF"/>
            <w:vAlign w:val="center"/>
          </w:tcPr>
          <w:p w14:paraId="609E7995"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post-Id mean</w:t>
            </w:r>
          </w:p>
        </w:tc>
        <w:tc>
          <w:tcPr>
            <w:tcW w:w="994" w:type="dxa"/>
            <w:tcBorders>
              <w:top w:val="nil"/>
              <w:left w:val="nil"/>
              <w:bottom w:val="double" w:sz="8" w:space="0" w:color="000000"/>
              <w:right w:val="nil"/>
            </w:tcBorders>
            <w:shd w:val="clear" w:color="auto" w:fill="FFFFFF"/>
            <w:vAlign w:val="center"/>
          </w:tcPr>
          <w:p w14:paraId="3AAB3387"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.273</w:t>
            </w:r>
          </w:p>
        </w:tc>
        <w:tc>
          <w:tcPr>
            <w:tcW w:w="994" w:type="dxa"/>
            <w:tcBorders>
              <w:top w:val="nil"/>
              <w:left w:val="nil"/>
              <w:bottom w:val="double" w:sz="8" w:space="0" w:color="000000"/>
              <w:right w:val="nil"/>
            </w:tcBorders>
            <w:shd w:val="clear" w:color="auto" w:fill="FFFFFF"/>
            <w:vAlign w:val="center"/>
          </w:tcPr>
          <w:p w14:paraId="54E4992F"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55</w:t>
            </w:r>
          </w:p>
        </w:tc>
        <w:tc>
          <w:tcPr>
            <w:tcW w:w="994" w:type="dxa"/>
            <w:tcBorders>
              <w:top w:val="nil"/>
              <w:left w:val="nil"/>
              <w:bottom w:val="double" w:sz="8" w:space="0" w:color="000000"/>
              <w:right w:val="nil"/>
            </w:tcBorders>
            <w:shd w:val="clear" w:color="auto" w:fill="FFFFFF"/>
            <w:vAlign w:val="center"/>
          </w:tcPr>
          <w:p w14:paraId="60D5836D"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.000</w:t>
            </w:r>
          </w:p>
        </w:tc>
        <w:tc>
          <w:tcPr>
            <w:tcW w:w="994" w:type="dxa"/>
            <w:tcBorders>
              <w:top w:val="nil"/>
              <w:left w:val="nil"/>
              <w:bottom w:val="double" w:sz="8" w:space="0" w:color="000000"/>
              <w:right w:val="nil"/>
            </w:tcBorders>
            <w:shd w:val="clear" w:color="auto" w:fill="FFFFFF"/>
            <w:vAlign w:val="center"/>
          </w:tcPr>
          <w:p w14:paraId="7A1FE741"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.849</w:t>
            </w:r>
          </w:p>
        </w:tc>
        <w:tc>
          <w:tcPr>
            <w:tcW w:w="994" w:type="dxa"/>
            <w:tcBorders>
              <w:top w:val="nil"/>
              <w:left w:val="nil"/>
              <w:bottom w:val="double" w:sz="8" w:space="0" w:color="000000"/>
              <w:right w:val="nil"/>
            </w:tcBorders>
            <w:shd w:val="clear" w:color="auto" w:fill="FFFFFF"/>
            <w:vAlign w:val="center"/>
          </w:tcPr>
          <w:p w14:paraId="34F78FB7"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55</w:t>
            </w:r>
          </w:p>
        </w:tc>
        <w:tc>
          <w:tcPr>
            <w:tcW w:w="994" w:type="dxa"/>
            <w:tcBorders>
              <w:top w:val="nil"/>
              <w:left w:val="nil"/>
              <w:bottom w:val="double" w:sz="8" w:space="0" w:color="000000"/>
              <w:right w:val="nil"/>
            </w:tcBorders>
            <w:shd w:val="clear" w:color="auto" w:fill="FFFFFF"/>
            <w:vAlign w:val="center"/>
          </w:tcPr>
          <w:p w14:paraId="185136ED" w14:textId="77777777" w:rsidR="00316B52" w:rsidRPr="00316B52" w:rsidRDefault="00316B52" w:rsidP="007A18BD">
            <w:pPr>
              <w:autoSpaceDE w:val="0"/>
              <w:autoSpaceDN w:val="0"/>
              <w:adjustRightInd w:val="0"/>
              <w:spacing w:after="0" w:line="240" w:lineRule="auto"/>
              <w:ind w:left="60" w:right="60"/>
              <w:jc w:val="right"/>
              <w:rPr>
                <w:rFonts w:ascii="Arial" w:hAnsi="Arial" w:cs="Arial"/>
                <w:color w:val="000000"/>
                <w:sz w:val="12"/>
                <w:szCs w:val="12"/>
              </w:rPr>
            </w:pPr>
            <w:r w:rsidRPr="00316B52">
              <w:rPr>
                <w:rFonts w:ascii="Arial" w:hAnsi="Arial" w:cs="Arial"/>
                <w:b/>
                <w:bCs/>
                <w:color w:val="000000"/>
                <w:sz w:val="12"/>
                <w:szCs w:val="12"/>
              </w:rPr>
              <w:t>.000</w:t>
            </w:r>
          </w:p>
        </w:tc>
      </w:tr>
      <w:tr w:rsidR="00316B52" w:rsidRPr="00316B52" w14:paraId="719763C9" w14:textId="77777777">
        <w:trPr>
          <w:cantSplit/>
        </w:trPr>
        <w:tc>
          <w:tcPr>
            <w:tcW w:w="7692" w:type="dxa"/>
            <w:gridSpan w:val="8"/>
            <w:tcBorders>
              <w:top w:val="nil"/>
              <w:left w:val="nil"/>
              <w:bottom w:val="nil"/>
              <w:right w:val="nil"/>
            </w:tcBorders>
            <w:shd w:val="clear" w:color="auto" w:fill="FFFFFF"/>
          </w:tcPr>
          <w:p w14:paraId="7A4CDBC1"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 This is a lower bound of the true significance.</w:t>
            </w:r>
          </w:p>
        </w:tc>
      </w:tr>
      <w:tr w:rsidR="00316B52" w:rsidRPr="00316B52" w14:paraId="2FE32AC0" w14:textId="77777777">
        <w:trPr>
          <w:cantSplit/>
        </w:trPr>
        <w:tc>
          <w:tcPr>
            <w:tcW w:w="7692" w:type="dxa"/>
            <w:gridSpan w:val="8"/>
            <w:tcBorders>
              <w:top w:val="nil"/>
              <w:left w:val="nil"/>
              <w:bottom w:val="nil"/>
              <w:right w:val="nil"/>
            </w:tcBorders>
            <w:shd w:val="clear" w:color="auto" w:fill="FFFFFF"/>
          </w:tcPr>
          <w:p w14:paraId="57DC0CC8" w14:textId="77777777" w:rsidR="00316B52" w:rsidRPr="00316B52" w:rsidRDefault="00316B52" w:rsidP="007A18BD">
            <w:pPr>
              <w:autoSpaceDE w:val="0"/>
              <w:autoSpaceDN w:val="0"/>
              <w:adjustRightInd w:val="0"/>
              <w:spacing w:after="0" w:line="240" w:lineRule="auto"/>
              <w:ind w:left="60" w:right="60"/>
              <w:rPr>
                <w:rFonts w:ascii="Arial" w:hAnsi="Arial" w:cs="Arial"/>
                <w:color w:val="000000"/>
                <w:sz w:val="12"/>
                <w:szCs w:val="12"/>
              </w:rPr>
            </w:pPr>
            <w:r w:rsidRPr="00316B52">
              <w:rPr>
                <w:rFonts w:ascii="Arial" w:hAnsi="Arial" w:cs="Arial"/>
                <w:color w:val="000000"/>
                <w:sz w:val="12"/>
                <w:szCs w:val="12"/>
              </w:rPr>
              <w:t>a. Lilliefors Significance Correction</w:t>
            </w:r>
          </w:p>
        </w:tc>
      </w:tr>
    </w:tbl>
    <w:p w14:paraId="38EBD647" w14:textId="77777777" w:rsidR="00316B52" w:rsidRPr="00316B52" w:rsidRDefault="00316B52" w:rsidP="00316B52">
      <w:pPr>
        <w:autoSpaceDE w:val="0"/>
        <w:autoSpaceDN w:val="0"/>
        <w:adjustRightInd w:val="0"/>
        <w:spacing w:after="0" w:line="400" w:lineRule="atLeast"/>
        <w:rPr>
          <w:sz w:val="24"/>
          <w:szCs w:val="24"/>
        </w:rPr>
      </w:pPr>
    </w:p>
    <w:p w14:paraId="49F19DD1" w14:textId="77777777" w:rsidR="00316B52" w:rsidRPr="00D56023" w:rsidRDefault="00316B52" w:rsidP="007A18BD">
      <w:pPr>
        <w:autoSpaceDE w:val="0"/>
        <w:autoSpaceDN w:val="0"/>
        <w:adjustRightInd w:val="0"/>
        <w:spacing w:after="0" w:line="240" w:lineRule="auto"/>
        <w:rPr>
          <w:sz w:val="24"/>
          <w:szCs w:val="24"/>
        </w:rPr>
      </w:pPr>
    </w:p>
    <w:p w14:paraId="604C7DB7" w14:textId="77777777" w:rsidR="00D56023" w:rsidRPr="00D56023" w:rsidRDefault="00D56023" w:rsidP="007A18BD">
      <w:pPr>
        <w:autoSpaceDE w:val="0"/>
        <w:autoSpaceDN w:val="0"/>
        <w:adjustRightInd w:val="0"/>
        <w:spacing w:after="0" w:line="240" w:lineRule="auto"/>
        <w:rPr>
          <w:sz w:val="24"/>
          <w:szCs w:val="24"/>
        </w:rPr>
      </w:pPr>
    </w:p>
    <w:tbl>
      <w:tblPr>
        <w:tblW w:w="95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1"/>
        <w:gridCol w:w="1008"/>
        <w:gridCol w:w="1413"/>
        <w:gridCol w:w="1008"/>
        <w:gridCol w:w="1008"/>
        <w:gridCol w:w="1475"/>
        <w:gridCol w:w="1008"/>
        <w:gridCol w:w="1008"/>
      </w:tblGrid>
      <w:tr w:rsidR="00D56023" w:rsidRPr="00D56023" w14:paraId="4C6F97B3" w14:textId="77777777">
        <w:trPr>
          <w:cantSplit/>
        </w:trPr>
        <w:tc>
          <w:tcPr>
            <w:tcW w:w="9555" w:type="dxa"/>
            <w:gridSpan w:val="8"/>
            <w:tcBorders>
              <w:top w:val="nil"/>
              <w:left w:val="nil"/>
              <w:bottom w:val="nil"/>
              <w:right w:val="nil"/>
            </w:tcBorders>
            <w:shd w:val="clear" w:color="auto" w:fill="FFFFFF"/>
          </w:tcPr>
          <w:p w14:paraId="717FBC81"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proofErr w:type="spellStart"/>
            <w:r w:rsidRPr="00D56023">
              <w:rPr>
                <w:rFonts w:ascii="Arial" w:hAnsi="Arial" w:cs="Arial"/>
                <w:b/>
                <w:bCs/>
                <w:color w:val="000000"/>
                <w:sz w:val="14"/>
                <w:szCs w:val="14"/>
              </w:rPr>
              <w:t>Mauchly's</w:t>
            </w:r>
            <w:proofErr w:type="spellEnd"/>
            <w:r w:rsidRPr="00D56023">
              <w:rPr>
                <w:rFonts w:ascii="Arial" w:hAnsi="Arial" w:cs="Arial"/>
                <w:b/>
                <w:bCs/>
                <w:color w:val="000000"/>
                <w:sz w:val="14"/>
                <w:szCs w:val="14"/>
              </w:rPr>
              <w:t xml:space="preserve"> Test of </w:t>
            </w:r>
            <w:proofErr w:type="spellStart"/>
            <w:r w:rsidRPr="00D56023">
              <w:rPr>
                <w:rFonts w:ascii="Arial" w:hAnsi="Arial" w:cs="Arial"/>
                <w:b/>
                <w:bCs/>
                <w:color w:val="000000"/>
                <w:sz w:val="14"/>
                <w:szCs w:val="14"/>
              </w:rPr>
              <w:t>Sphericity</w:t>
            </w:r>
            <w:r w:rsidRPr="00D56023">
              <w:rPr>
                <w:rFonts w:ascii="Arial" w:hAnsi="Arial" w:cs="Arial"/>
                <w:b/>
                <w:bCs/>
                <w:color w:val="000000"/>
                <w:sz w:val="14"/>
                <w:szCs w:val="14"/>
                <w:vertAlign w:val="superscript"/>
              </w:rPr>
              <w:t>a</w:t>
            </w:r>
            <w:proofErr w:type="spellEnd"/>
          </w:p>
        </w:tc>
      </w:tr>
      <w:tr w:rsidR="00D56023" w:rsidRPr="00D56023" w14:paraId="6BB69BA1" w14:textId="77777777">
        <w:trPr>
          <w:cantSplit/>
        </w:trPr>
        <w:tc>
          <w:tcPr>
            <w:tcW w:w="9555" w:type="dxa"/>
            <w:gridSpan w:val="8"/>
            <w:tcBorders>
              <w:top w:val="nil"/>
              <w:left w:val="nil"/>
              <w:bottom w:val="nil"/>
              <w:right w:val="nil"/>
            </w:tcBorders>
            <w:shd w:val="clear" w:color="auto" w:fill="FFFFFF"/>
            <w:vAlign w:val="bottom"/>
          </w:tcPr>
          <w:p w14:paraId="701B8B29"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w:t>
            </w:r>
            <w:proofErr w:type="spellStart"/>
            <w:r w:rsidRPr="00D56023">
              <w:rPr>
                <w:rFonts w:ascii="Arial" w:hAnsi="Arial" w:cs="Arial"/>
                <w:color w:val="000000"/>
                <w:sz w:val="12"/>
                <w:szCs w:val="12"/>
                <w:highlight w:val="white"/>
              </w:rPr>
              <w:t>IDt</w:t>
            </w:r>
            <w:proofErr w:type="spellEnd"/>
            <w:r w:rsidRPr="00D56023">
              <w:rPr>
                <w:rFonts w:ascii="Arial" w:hAnsi="Arial" w:cs="Arial"/>
                <w:color w:val="000000"/>
                <w:sz w:val="12"/>
                <w:szCs w:val="12"/>
                <w:highlight w:val="white"/>
              </w:rPr>
              <w:t xml:space="preserve">  </w:t>
            </w:r>
          </w:p>
        </w:tc>
      </w:tr>
      <w:tr w:rsidR="00D56023" w:rsidRPr="00D56023" w14:paraId="2B95B388" w14:textId="77777777">
        <w:trPr>
          <w:cantSplit/>
        </w:trPr>
        <w:tc>
          <w:tcPr>
            <w:tcW w:w="1629" w:type="dxa"/>
            <w:vMerge w:val="restart"/>
            <w:tcBorders>
              <w:top w:val="double" w:sz="8" w:space="0" w:color="000000"/>
              <w:left w:val="nil"/>
              <w:bottom w:val="nil"/>
              <w:right w:val="nil"/>
            </w:tcBorders>
            <w:shd w:val="clear" w:color="auto" w:fill="FFFFFF"/>
          </w:tcPr>
          <w:p w14:paraId="577D538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Within Subjects Effect</w:t>
            </w:r>
          </w:p>
        </w:tc>
        <w:tc>
          <w:tcPr>
            <w:tcW w:w="1008" w:type="dxa"/>
            <w:vMerge w:val="restart"/>
            <w:tcBorders>
              <w:top w:val="double" w:sz="8" w:space="0" w:color="000000"/>
              <w:left w:val="nil"/>
              <w:bottom w:val="nil"/>
              <w:right w:val="nil"/>
            </w:tcBorders>
            <w:shd w:val="clear" w:color="auto" w:fill="FFFFFF"/>
          </w:tcPr>
          <w:p w14:paraId="7DF9DBAC"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D56023">
              <w:rPr>
                <w:rFonts w:ascii="Arial" w:hAnsi="Arial" w:cs="Arial"/>
                <w:color w:val="000000"/>
                <w:sz w:val="12"/>
                <w:szCs w:val="12"/>
              </w:rPr>
              <w:t>Mauchly's</w:t>
            </w:r>
            <w:proofErr w:type="spellEnd"/>
            <w:r w:rsidRPr="00D56023">
              <w:rPr>
                <w:rFonts w:ascii="Arial" w:hAnsi="Arial" w:cs="Arial"/>
                <w:color w:val="000000"/>
                <w:sz w:val="12"/>
                <w:szCs w:val="12"/>
              </w:rPr>
              <w:t xml:space="preserve"> W</w:t>
            </w:r>
          </w:p>
        </w:tc>
        <w:tc>
          <w:tcPr>
            <w:tcW w:w="1412" w:type="dxa"/>
            <w:vMerge w:val="restart"/>
            <w:tcBorders>
              <w:top w:val="double" w:sz="8" w:space="0" w:color="000000"/>
              <w:left w:val="nil"/>
              <w:bottom w:val="nil"/>
              <w:right w:val="nil"/>
            </w:tcBorders>
            <w:shd w:val="clear" w:color="auto" w:fill="FFFFFF"/>
          </w:tcPr>
          <w:p w14:paraId="756D44D3"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Approx. Chi-Square</w:t>
            </w:r>
          </w:p>
        </w:tc>
        <w:tc>
          <w:tcPr>
            <w:tcW w:w="1008" w:type="dxa"/>
            <w:vMerge w:val="restart"/>
            <w:tcBorders>
              <w:top w:val="double" w:sz="8" w:space="0" w:color="000000"/>
              <w:left w:val="nil"/>
              <w:bottom w:val="nil"/>
              <w:right w:val="nil"/>
            </w:tcBorders>
            <w:shd w:val="clear" w:color="auto" w:fill="FFFFFF"/>
          </w:tcPr>
          <w:p w14:paraId="7BF64FD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D56023">
              <w:rPr>
                <w:rFonts w:ascii="Arial" w:hAnsi="Arial" w:cs="Arial"/>
                <w:color w:val="000000"/>
                <w:sz w:val="12"/>
                <w:szCs w:val="12"/>
              </w:rPr>
              <w:t>df</w:t>
            </w:r>
            <w:proofErr w:type="spellEnd"/>
          </w:p>
        </w:tc>
        <w:tc>
          <w:tcPr>
            <w:tcW w:w="1008" w:type="dxa"/>
            <w:vMerge w:val="restart"/>
            <w:tcBorders>
              <w:top w:val="double" w:sz="8" w:space="0" w:color="000000"/>
              <w:left w:val="nil"/>
              <w:bottom w:val="nil"/>
              <w:right w:val="nil"/>
            </w:tcBorders>
            <w:shd w:val="clear" w:color="auto" w:fill="FFFFFF"/>
          </w:tcPr>
          <w:p w14:paraId="3362727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Sig.</w:t>
            </w:r>
          </w:p>
        </w:tc>
        <w:tc>
          <w:tcPr>
            <w:tcW w:w="3490" w:type="dxa"/>
            <w:gridSpan w:val="3"/>
            <w:tcBorders>
              <w:top w:val="double" w:sz="8" w:space="0" w:color="000000"/>
              <w:left w:val="nil"/>
              <w:bottom w:val="nil"/>
              <w:right w:val="nil"/>
            </w:tcBorders>
            <w:shd w:val="clear" w:color="auto" w:fill="FFFFFF"/>
          </w:tcPr>
          <w:p w14:paraId="62CE9E24"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D56023">
              <w:rPr>
                <w:rFonts w:ascii="Arial" w:hAnsi="Arial" w:cs="Arial"/>
                <w:color w:val="000000"/>
                <w:sz w:val="12"/>
                <w:szCs w:val="12"/>
              </w:rPr>
              <w:t>Epsilon</w:t>
            </w:r>
            <w:r w:rsidRPr="00D56023">
              <w:rPr>
                <w:rFonts w:ascii="Arial" w:hAnsi="Arial" w:cs="Arial"/>
                <w:color w:val="000000"/>
                <w:sz w:val="12"/>
                <w:szCs w:val="12"/>
                <w:vertAlign w:val="superscript"/>
              </w:rPr>
              <w:t>b</w:t>
            </w:r>
            <w:proofErr w:type="spellEnd"/>
          </w:p>
        </w:tc>
      </w:tr>
      <w:tr w:rsidR="00D56023" w:rsidRPr="00D56023" w14:paraId="39E12421" w14:textId="77777777">
        <w:trPr>
          <w:cantSplit/>
        </w:trPr>
        <w:tc>
          <w:tcPr>
            <w:tcW w:w="1629" w:type="dxa"/>
            <w:vMerge/>
            <w:tcBorders>
              <w:top w:val="double" w:sz="8" w:space="0" w:color="000000"/>
              <w:left w:val="nil"/>
              <w:bottom w:val="nil"/>
              <w:right w:val="nil"/>
            </w:tcBorders>
            <w:shd w:val="clear" w:color="auto" w:fill="FFFFFF"/>
          </w:tcPr>
          <w:p w14:paraId="291523D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08" w:type="dxa"/>
            <w:vMerge/>
            <w:tcBorders>
              <w:top w:val="double" w:sz="8" w:space="0" w:color="000000"/>
              <w:left w:val="nil"/>
              <w:bottom w:val="nil"/>
              <w:right w:val="nil"/>
            </w:tcBorders>
            <w:shd w:val="clear" w:color="auto" w:fill="FFFFFF"/>
          </w:tcPr>
          <w:p w14:paraId="2B0C3111"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12" w:type="dxa"/>
            <w:vMerge/>
            <w:tcBorders>
              <w:top w:val="double" w:sz="8" w:space="0" w:color="000000"/>
              <w:left w:val="nil"/>
              <w:bottom w:val="nil"/>
              <w:right w:val="nil"/>
            </w:tcBorders>
            <w:shd w:val="clear" w:color="auto" w:fill="FFFFFF"/>
          </w:tcPr>
          <w:p w14:paraId="0DC323BC"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08" w:type="dxa"/>
            <w:vMerge/>
            <w:tcBorders>
              <w:top w:val="double" w:sz="8" w:space="0" w:color="000000"/>
              <w:left w:val="nil"/>
              <w:bottom w:val="nil"/>
              <w:right w:val="nil"/>
            </w:tcBorders>
            <w:shd w:val="clear" w:color="auto" w:fill="FFFFFF"/>
          </w:tcPr>
          <w:p w14:paraId="123E8C8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08" w:type="dxa"/>
            <w:vMerge/>
            <w:tcBorders>
              <w:top w:val="double" w:sz="8" w:space="0" w:color="000000"/>
              <w:left w:val="nil"/>
              <w:bottom w:val="nil"/>
              <w:right w:val="nil"/>
            </w:tcBorders>
            <w:shd w:val="clear" w:color="auto" w:fill="FFFFFF"/>
          </w:tcPr>
          <w:p w14:paraId="04A12D5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74" w:type="dxa"/>
            <w:tcBorders>
              <w:top w:val="nil"/>
              <w:left w:val="nil"/>
              <w:bottom w:val="single" w:sz="16" w:space="0" w:color="000000"/>
              <w:right w:val="nil"/>
            </w:tcBorders>
            <w:shd w:val="clear" w:color="auto" w:fill="FFFFFF"/>
          </w:tcPr>
          <w:p w14:paraId="36547151"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Greenhouse-</w:t>
            </w:r>
            <w:proofErr w:type="spellStart"/>
            <w:r w:rsidRPr="00D56023">
              <w:rPr>
                <w:rFonts w:ascii="Arial" w:hAnsi="Arial" w:cs="Arial"/>
                <w:color w:val="000000"/>
                <w:sz w:val="12"/>
                <w:szCs w:val="12"/>
              </w:rPr>
              <w:t>Geisser</w:t>
            </w:r>
            <w:proofErr w:type="spellEnd"/>
          </w:p>
        </w:tc>
        <w:tc>
          <w:tcPr>
            <w:tcW w:w="1008" w:type="dxa"/>
            <w:tcBorders>
              <w:top w:val="nil"/>
              <w:left w:val="nil"/>
              <w:bottom w:val="single" w:sz="16" w:space="0" w:color="000000"/>
              <w:right w:val="nil"/>
            </w:tcBorders>
            <w:shd w:val="clear" w:color="auto" w:fill="FFFFFF"/>
          </w:tcPr>
          <w:p w14:paraId="608BF1B0"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Huynh-</w:t>
            </w:r>
            <w:proofErr w:type="spellStart"/>
            <w:r w:rsidRPr="00D56023">
              <w:rPr>
                <w:rFonts w:ascii="Arial" w:hAnsi="Arial" w:cs="Arial"/>
                <w:color w:val="000000"/>
                <w:sz w:val="12"/>
                <w:szCs w:val="12"/>
              </w:rPr>
              <w:t>Feldt</w:t>
            </w:r>
            <w:proofErr w:type="spellEnd"/>
          </w:p>
        </w:tc>
        <w:tc>
          <w:tcPr>
            <w:tcW w:w="1008" w:type="dxa"/>
            <w:tcBorders>
              <w:top w:val="nil"/>
              <w:left w:val="nil"/>
              <w:bottom w:val="single" w:sz="16" w:space="0" w:color="000000"/>
              <w:right w:val="nil"/>
            </w:tcBorders>
            <w:shd w:val="clear" w:color="auto" w:fill="FFFFFF"/>
          </w:tcPr>
          <w:p w14:paraId="73C3CECA"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Lower-bound</w:t>
            </w:r>
          </w:p>
        </w:tc>
      </w:tr>
      <w:tr w:rsidR="00D56023" w:rsidRPr="00D56023" w14:paraId="51BFC66C" w14:textId="77777777">
        <w:trPr>
          <w:cantSplit/>
        </w:trPr>
        <w:tc>
          <w:tcPr>
            <w:tcW w:w="1629" w:type="dxa"/>
            <w:tcBorders>
              <w:top w:val="single" w:sz="16" w:space="0" w:color="000000"/>
              <w:left w:val="nil"/>
              <w:bottom w:val="double" w:sz="8" w:space="0" w:color="000000"/>
              <w:right w:val="nil"/>
            </w:tcBorders>
            <w:shd w:val="clear" w:color="auto" w:fill="FFFFFF"/>
            <w:vAlign w:val="center"/>
          </w:tcPr>
          <w:p w14:paraId="0D33CC8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w:t>
            </w:r>
          </w:p>
        </w:tc>
        <w:tc>
          <w:tcPr>
            <w:tcW w:w="1008" w:type="dxa"/>
            <w:tcBorders>
              <w:top w:val="single" w:sz="16" w:space="0" w:color="000000"/>
              <w:left w:val="nil"/>
              <w:bottom w:val="double" w:sz="8" w:space="0" w:color="000000"/>
              <w:right w:val="nil"/>
            </w:tcBorders>
            <w:shd w:val="clear" w:color="auto" w:fill="FFFFFF"/>
            <w:vAlign w:val="center"/>
          </w:tcPr>
          <w:p w14:paraId="1738FB0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412" w:type="dxa"/>
            <w:tcBorders>
              <w:top w:val="single" w:sz="16" w:space="0" w:color="000000"/>
              <w:left w:val="nil"/>
              <w:bottom w:val="double" w:sz="8" w:space="0" w:color="000000"/>
              <w:right w:val="nil"/>
            </w:tcBorders>
            <w:shd w:val="clear" w:color="auto" w:fill="FFFFFF"/>
            <w:vAlign w:val="center"/>
          </w:tcPr>
          <w:p w14:paraId="0004168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c>
          <w:tcPr>
            <w:tcW w:w="1008" w:type="dxa"/>
            <w:tcBorders>
              <w:top w:val="single" w:sz="16" w:space="0" w:color="000000"/>
              <w:left w:val="nil"/>
              <w:bottom w:val="double" w:sz="8" w:space="0" w:color="000000"/>
              <w:right w:val="nil"/>
            </w:tcBorders>
            <w:shd w:val="clear" w:color="auto" w:fill="FFFFFF"/>
            <w:vAlign w:val="center"/>
          </w:tcPr>
          <w:p w14:paraId="37E1666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w:t>
            </w:r>
          </w:p>
        </w:tc>
        <w:tc>
          <w:tcPr>
            <w:tcW w:w="1008" w:type="dxa"/>
            <w:tcBorders>
              <w:top w:val="single" w:sz="16" w:space="0" w:color="000000"/>
              <w:left w:val="nil"/>
              <w:bottom w:val="double" w:sz="8" w:space="0" w:color="000000"/>
              <w:right w:val="nil"/>
            </w:tcBorders>
            <w:shd w:val="clear" w:color="auto" w:fill="FFFFFF"/>
            <w:vAlign w:val="center"/>
          </w:tcPr>
          <w:p w14:paraId="5D23499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w:t>
            </w:r>
          </w:p>
        </w:tc>
        <w:tc>
          <w:tcPr>
            <w:tcW w:w="1474" w:type="dxa"/>
            <w:tcBorders>
              <w:top w:val="single" w:sz="16" w:space="0" w:color="000000"/>
              <w:left w:val="nil"/>
              <w:bottom w:val="double" w:sz="8" w:space="0" w:color="000000"/>
              <w:right w:val="nil"/>
            </w:tcBorders>
            <w:shd w:val="clear" w:color="auto" w:fill="FFFFFF"/>
            <w:vAlign w:val="center"/>
          </w:tcPr>
          <w:p w14:paraId="2DCA7C4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single" w:sz="16" w:space="0" w:color="000000"/>
              <w:left w:val="nil"/>
              <w:bottom w:val="double" w:sz="8" w:space="0" w:color="000000"/>
              <w:right w:val="nil"/>
            </w:tcBorders>
            <w:shd w:val="clear" w:color="auto" w:fill="FFFFFF"/>
            <w:vAlign w:val="center"/>
          </w:tcPr>
          <w:p w14:paraId="4C0E442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08" w:type="dxa"/>
            <w:tcBorders>
              <w:top w:val="single" w:sz="16" w:space="0" w:color="000000"/>
              <w:left w:val="nil"/>
              <w:bottom w:val="double" w:sz="8" w:space="0" w:color="000000"/>
              <w:right w:val="nil"/>
            </w:tcBorders>
            <w:shd w:val="clear" w:color="auto" w:fill="FFFFFF"/>
            <w:vAlign w:val="center"/>
          </w:tcPr>
          <w:p w14:paraId="5A5A356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r>
      <w:tr w:rsidR="00D56023" w:rsidRPr="00D56023" w14:paraId="4666FAE6" w14:textId="77777777">
        <w:trPr>
          <w:cantSplit/>
        </w:trPr>
        <w:tc>
          <w:tcPr>
            <w:tcW w:w="9555" w:type="dxa"/>
            <w:gridSpan w:val="8"/>
            <w:tcBorders>
              <w:top w:val="nil"/>
              <w:left w:val="nil"/>
              <w:bottom w:val="nil"/>
              <w:right w:val="nil"/>
            </w:tcBorders>
            <w:shd w:val="clear" w:color="auto" w:fill="FFFFFF"/>
            <w:vAlign w:val="center"/>
          </w:tcPr>
          <w:p w14:paraId="452C0FC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 xml:space="preserve">Tests the null hypothesis that the error covariance matrix of the </w:t>
            </w:r>
            <w:proofErr w:type="spellStart"/>
            <w:r w:rsidRPr="00D56023">
              <w:rPr>
                <w:rFonts w:ascii="Arial" w:hAnsi="Arial" w:cs="Arial"/>
                <w:color w:val="000000"/>
                <w:sz w:val="12"/>
                <w:szCs w:val="12"/>
              </w:rPr>
              <w:t>orthonormalized</w:t>
            </w:r>
            <w:proofErr w:type="spellEnd"/>
            <w:r w:rsidRPr="00D56023">
              <w:rPr>
                <w:rFonts w:ascii="Arial" w:hAnsi="Arial" w:cs="Arial"/>
                <w:color w:val="000000"/>
                <w:sz w:val="12"/>
                <w:szCs w:val="12"/>
              </w:rPr>
              <w:t xml:space="preserve"> transformed dependent variables is proportional to an identity matrix.</w:t>
            </w:r>
          </w:p>
        </w:tc>
      </w:tr>
      <w:tr w:rsidR="00D56023" w:rsidRPr="00D56023" w14:paraId="08D74A22" w14:textId="77777777">
        <w:trPr>
          <w:cantSplit/>
        </w:trPr>
        <w:tc>
          <w:tcPr>
            <w:tcW w:w="9555" w:type="dxa"/>
            <w:gridSpan w:val="8"/>
            <w:tcBorders>
              <w:top w:val="nil"/>
              <w:left w:val="nil"/>
              <w:bottom w:val="nil"/>
              <w:right w:val="nil"/>
            </w:tcBorders>
            <w:shd w:val="clear" w:color="auto" w:fill="FFFFFF"/>
          </w:tcPr>
          <w:p w14:paraId="77B411B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 xml:space="preserve">a. Design: Intercept + </w:t>
            </w:r>
            <w:proofErr w:type="spellStart"/>
            <w:r w:rsidRPr="00D56023">
              <w:rPr>
                <w:rFonts w:ascii="Arial" w:hAnsi="Arial" w:cs="Arial"/>
                <w:color w:val="000000"/>
                <w:sz w:val="12"/>
                <w:szCs w:val="12"/>
              </w:rPr>
              <w:t>gameno</w:t>
            </w:r>
            <w:proofErr w:type="spellEnd"/>
            <w:r w:rsidRPr="00D56023">
              <w:rPr>
                <w:rFonts w:ascii="Arial" w:hAnsi="Arial" w:cs="Arial"/>
                <w:color w:val="000000"/>
                <w:sz w:val="12"/>
                <w:szCs w:val="12"/>
              </w:rPr>
              <w:t xml:space="preserve"> + condition + rich + condition * rich </w:t>
            </w:r>
          </w:p>
          <w:p w14:paraId="521849E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 xml:space="preserve"> Within Subjects Design: stage</w:t>
            </w:r>
          </w:p>
        </w:tc>
      </w:tr>
      <w:tr w:rsidR="00D56023" w:rsidRPr="00D56023" w14:paraId="2C091FDB" w14:textId="77777777">
        <w:trPr>
          <w:cantSplit/>
        </w:trPr>
        <w:tc>
          <w:tcPr>
            <w:tcW w:w="9555" w:type="dxa"/>
            <w:gridSpan w:val="8"/>
            <w:tcBorders>
              <w:top w:val="nil"/>
              <w:left w:val="nil"/>
              <w:bottom w:val="nil"/>
              <w:right w:val="nil"/>
            </w:tcBorders>
            <w:shd w:val="clear" w:color="auto" w:fill="FFFFFF"/>
          </w:tcPr>
          <w:p w14:paraId="4643A47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b. May be used to adjust the degrees of freedom for the averaged tests of significance. Corrected tests are displayed in the Tests of Within-Subjects Effects table.</w:t>
            </w:r>
          </w:p>
        </w:tc>
      </w:tr>
    </w:tbl>
    <w:p w14:paraId="7517D7FE" w14:textId="77777777" w:rsidR="00D56023" w:rsidRPr="00D56023" w:rsidRDefault="00D56023" w:rsidP="007A18BD">
      <w:pPr>
        <w:autoSpaceDE w:val="0"/>
        <w:autoSpaceDN w:val="0"/>
        <w:adjustRightInd w:val="0"/>
        <w:spacing w:after="0" w:line="240" w:lineRule="auto"/>
        <w:rPr>
          <w:sz w:val="24"/>
          <w:szCs w:val="24"/>
        </w:rPr>
      </w:pPr>
    </w:p>
    <w:p w14:paraId="2EC61765" w14:textId="77777777" w:rsidR="00D56023" w:rsidRPr="00D56023" w:rsidRDefault="00D56023" w:rsidP="007A18BD">
      <w:pPr>
        <w:autoSpaceDE w:val="0"/>
        <w:autoSpaceDN w:val="0"/>
        <w:adjustRightInd w:val="0"/>
        <w:spacing w:after="0" w:line="240" w:lineRule="auto"/>
        <w:rPr>
          <w:sz w:val="24"/>
          <w:szCs w:val="24"/>
        </w:rPr>
      </w:pPr>
    </w:p>
    <w:tbl>
      <w:tblPr>
        <w:tblW w:w="10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29"/>
        <w:gridCol w:w="1480"/>
        <w:gridCol w:w="1496"/>
        <w:gridCol w:w="1013"/>
        <w:gridCol w:w="1013"/>
        <w:gridCol w:w="1013"/>
        <w:gridCol w:w="1013"/>
        <w:gridCol w:w="1403"/>
      </w:tblGrid>
      <w:tr w:rsidR="00D56023" w:rsidRPr="00D56023" w14:paraId="3DD7C6D6" w14:textId="77777777">
        <w:trPr>
          <w:cantSplit/>
        </w:trPr>
        <w:tc>
          <w:tcPr>
            <w:tcW w:w="10154" w:type="dxa"/>
            <w:gridSpan w:val="8"/>
            <w:tcBorders>
              <w:top w:val="nil"/>
              <w:left w:val="nil"/>
              <w:bottom w:val="nil"/>
              <w:right w:val="nil"/>
            </w:tcBorders>
            <w:shd w:val="clear" w:color="auto" w:fill="FFFFFF"/>
          </w:tcPr>
          <w:p w14:paraId="007C5BB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Tests of Within-Subjects Effects</w:t>
            </w:r>
          </w:p>
        </w:tc>
      </w:tr>
      <w:tr w:rsidR="00D56023" w:rsidRPr="00D56023" w14:paraId="3AC6C813" w14:textId="77777777">
        <w:trPr>
          <w:cantSplit/>
        </w:trPr>
        <w:tc>
          <w:tcPr>
            <w:tcW w:w="10154" w:type="dxa"/>
            <w:gridSpan w:val="8"/>
            <w:tcBorders>
              <w:top w:val="nil"/>
              <w:left w:val="nil"/>
              <w:bottom w:val="nil"/>
              <w:right w:val="nil"/>
            </w:tcBorders>
            <w:shd w:val="clear" w:color="auto" w:fill="FFFFFF"/>
            <w:vAlign w:val="bottom"/>
          </w:tcPr>
          <w:p w14:paraId="19F3D889"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w:t>
            </w:r>
            <w:proofErr w:type="spellStart"/>
            <w:r w:rsidRPr="00D56023">
              <w:rPr>
                <w:rFonts w:ascii="Arial" w:hAnsi="Arial" w:cs="Arial"/>
                <w:color w:val="000000"/>
                <w:sz w:val="12"/>
                <w:szCs w:val="12"/>
                <w:highlight w:val="white"/>
              </w:rPr>
              <w:t>IDt</w:t>
            </w:r>
            <w:proofErr w:type="spellEnd"/>
            <w:r w:rsidRPr="00D56023">
              <w:rPr>
                <w:rFonts w:ascii="Arial" w:hAnsi="Arial" w:cs="Arial"/>
                <w:color w:val="000000"/>
                <w:sz w:val="12"/>
                <w:szCs w:val="12"/>
                <w:highlight w:val="white"/>
              </w:rPr>
              <w:t xml:space="preserve">  </w:t>
            </w:r>
          </w:p>
        </w:tc>
      </w:tr>
      <w:tr w:rsidR="00D56023" w:rsidRPr="00D56023" w14:paraId="42061627" w14:textId="77777777">
        <w:trPr>
          <w:cantSplit/>
        </w:trPr>
        <w:tc>
          <w:tcPr>
            <w:tcW w:w="3209" w:type="dxa"/>
            <w:gridSpan w:val="2"/>
            <w:tcBorders>
              <w:top w:val="double" w:sz="8" w:space="0" w:color="000000"/>
              <w:left w:val="nil"/>
              <w:bottom w:val="single" w:sz="16" w:space="0" w:color="000000"/>
              <w:right w:val="nil"/>
            </w:tcBorders>
            <w:shd w:val="clear" w:color="auto" w:fill="FFFFFF"/>
          </w:tcPr>
          <w:p w14:paraId="76F6659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Source</w:t>
            </w:r>
          </w:p>
        </w:tc>
        <w:tc>
          <w:tcPr>
            <w:tcW w:w="1495" w:type="dxa"/>
            <w:tcBorders>
              <w:top w:val="double" w:sz="8" w:space="0" w:color="000000"/>
              <w:left w:val="nil"/>
              <w:bottom w:val="single" w:sz="16" w:space="0" w:color="000000"/>
              <w:right w:val="nil"/>
            </w:tcBorders>
            <w:shd w:val="clear" w:color="auto" w:fill="FFFFFF"/>
          </w:tcPr>
          <w:p w14:paraId="65A4C9F1"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Type III Sum of Squares</w:t>
            </w:r>
          </w:p>
        </w:tc>
        <w:tc>
          <w:tcPr>
            <w:tcW w:w="1012" w:type="dxa"/>
            <w:tcBorders>
              <w:top w:val="double" w:sz="8" w:space="0" w:color="000000"/>
              <w:left w:val="nil"/>
              <w:bottom w:val="single" w:sz="16" w:space="0" w:color="000000"/>
              <w:right w:val="nil"/>
            </w:tcBorders>
            <w:shd w:val="clear" w:color="auto" w:fill="FFFFFF"/>
          </w:tcPr>
          <w:p w14:paraId="7DE40C45"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D56023">
              <w:rPr>
                <w:rFonts w:ascii="Arial" w:hAnsi="Arial" w:cs="Arial"/>
                <w:color w:val="000000"/>
                <w:sz w:val="12"/>
                <w:szCs w:val="12"/>
              </w:rPr>
              <w:t>df</w:t>
            </w:r>
            <w:proofErr w:type="spellEnd"/>
          </w:p>
        </w:tc>
        <w:tc>
          <w:tcPr>
            <w:tcW w:w="1012" w:type="dxa"/>
            <w:tcBorders>
              <w:top w:val="double" w:sz="8" w:space="0" w:color="000000"/>
              <w:left w:val="nil"/>
              <w:bottom w:val="single" w:sz="16" w:space="0" w:color="000000"/>
              <w:right w:val="nil"/>
            </w:tcBorders>
            <w:shd w:val="clear" w:color="auto" w:fill="FFFFFF"/>
          </w:tcPr>
          <w:p w14:paraId="30B7BE96"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14173C5D"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5A737448"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1A40C659"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Partial Eta Squared</w:t>
            </w:r>
          </w:p>
        </w:tc>
      </w:tr>
      <w:tr w:rsidR="00D56023" w:rsidRPr="00D56023" w14:paraId="0E3B53E1" w14:textId="77777777">
        <w:trPr>
          <w:cantSplit/>
        </w:trPr>
        <w:tc>
          <w:tcPr>
            <w:tcW w:w="1729" w:type="dxa"/>
            <w:vMerge w:val="restart"/>
            <w:tcBorders>
              <w:top w:val="single" w:sz="16" w:space="0" w:color="000000"/>
              <w:left w:val="nil"/>
              <w:bottom w:val="nil"/>
              <w:right w:val="nil"/>
            </w:tcBorders>
            <w:shd w:val="clear" w:color="auto" w:fill="FFFFFF"/>
            <w:vAlign w:val="center"/>
          </w:tcPr>
          <w:p w14:paraId="7E8CBD7E"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w:t>
            </w:r>
          </w:p>
        </w:tc>
        <w:tc>
          <w:tcPr>
            <w:tcW w:w="1480" w:type="dxa"/>
            <w:tcBorders>
              <w:top w:val="single" w:sz="16" w:space="0" w:color="000000"/>
              <w:left w:val="nil"/>
              <w:bottom w:val="nil"/>
              <w:right w:val="nil"/>
            </w:tcBorders>
            <w:shd w:val="clear" w:color="auto" w:fill="FFFFFF"/>
            <w:vAlign w:val="center"/>
          </w:tcPr>
          <w:p w14:paraId="784E771E"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D56023">
              <w:rPr>
                <w:rFonts w:ascii="Arial" w:hAnsi="Arial" w:cs="Arial"/>
                <w:color w:val="000000"/>
                <w:sz w:val="12"/>
                <w:szCs w:val="12"/>
              </w:rPr>
              <w:t>Sphericity</w:t>
            </w:r>
            <w:proofErr w:type="spellEnd"/>
            <w:r w:rsidRPr="00D56023">
              <w:rPr>
                <w:rFonts w:ascii="Arial" w:hAnsi="Arial" w:cs="Arial"/>
                <w:color w:val="000000"/>
                <w:sz w:val="12"/>
                <w:szCs w:val="12"/>
              </w:rPr>
              <w:t xml:space="preserve"> Assumed</w:t>
            </w:r>
          </w:p>
        </w:tc>
        <w:tc>
          <w:tcPr>
            <w:tcW w:w="1495" w:type="dxa"/>
            <w:tcBorders>
              <w:top w:val="single" w:sz="16" w:space="0" w:color="000000"/>
              <w:left w:val="nil"/>
              <w:bottom w:val="nil"/>
              <w:right w:val="nil"/>
            </w:tcBorders>
            <w:shd w:val="clear" w:color="auto" w:fill="FFFFFF"/>
            <w:vAlign w:val="center"/>
          </w:tcPr>
          <w:p w14:paraId="753CACE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12" w:type="dxa"/>
            <w:tcBorders>
              <w:top w:val="single" w:sz="16" w:space="0" w:color="000000"/>
              <w:left w:val="nil"/>
              <w:bottom w:val="nil"/>
              <w:right w:val="nil"/>
            </w:tcBorders>
            <w:shd w:val="clear" w:color="auto" w:fill="FFFFFF"/>
            <w:vAlign w:val="center"/>
          </w:tcPr>
          <w:p w14:paraId="33C25FF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42E7F07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12" w:type="dxa"/>
            <w:tcBorders>
              <w:top w:val="single" w:sz="16" w:space="0" w:color="000000"/>
              <w:left w:val="nil"/>
              <w:bottom w:val="nil"/>
              <w:right w:val="nil"/>
            </w:tcBorders>
            <w:shd w:val="clear" w:color="auto" w:fill="FFFFFF"/>
            <w:vAlign w:val="center"/>
          </w:tcPr>
          <w:p w14:paraId="5701542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p>
        </w:tc>
        <w:tc>
          <w:tcPr>
            <w:tcW w:w="1012" w:type="dxa"/>
            <w:tcBorders>
              <w:top w:val="single" w:sz="16" w:space="0" w:color="000000"/>
              <w:left w:val="nil"/>
              <w:bottom w:val="nil"/>
              <w:right w:val="nil"/>
            </w:tcBorders>
            <w:shd w:val="clear" w:color="auto" w:fill="FFFFFF"/>
            <w:vAlign w:val="center"/>
          </w:tcPr>
          <w:p w14:paraId="69075D1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.969</w:t>
            </w:r>
          </w:p>
        </w:tc>
        <w:tc>
          <w:tcPr>
            <w:tcW w:w="1402" w:type="dxa"/>
            <w:tcBorders>
              <w:top w:val="single" w:sz="16" w:space="0" w:color="000000"/>
              <w:left w:val="nil"/>
              <w:bottom w:val="nil"/>
              <w:right w:val="nil"/>
            </w:tcBorders>
            <w:shd w:val="clear" w:color="auto" w:fill="FFFFFF"/>
            <w:vAlign w:val="center"/>
          </w:tcPr>
          <w:p w14:paraId="5A8A7F1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2854C272" w14:textId="77777777">
        <w:trPr>
          <w:cantSplit/>
        </w:trPr>
        <w:tc>
          <w:tcPr>
            <w:tcW w:w="1729" w:type="dxa"/>
            <w:vMerge/>
            <w:tcBorders>
              <w:top w:val="single" w:sz="16" w:space="0" w:color="000000"/>
              <w:left w:val="nil"/>
              <w:bottom w:val="nil"/>
              <w:right w:val="nil"/>
            </w:tcBorders>
            <w:shd w:val="clear" w:color="auto" w:fill="FFFFFF"/>
            <w:vAlign w:val="center"/>
          </w:tcPr>
          <w:p w14:paraId="150D982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45922F7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Greenhouse-</w:t>
            </w:r>
            <w:proofErr w:type="spellStart"/>
            <w:r w:rsidRPr="00D56023">
              <w:rPr>
                <w:rFonts w:ascii="Arial" w:hAnsi="Arial" w:cs="Arial"/>
                <w:color w:val="000000"/>
                <w:sz w:val="12"/>
                <w:szCs w:val="12"/>
              </w:rPr>
              <w:t>Geisser</w:t>
            </w:r>
            <w:proofErr w:type="spellEnd"/>
          </w:p>
        </w:tc>
        <w:tc>
          <w:tcPr>
            <w:tcW w:w="1495" w:type="dxa"/>
            <w:tcBorders>
              <w:top w:val="nil"/>
              <w:left w:val="nil"/>
              <w:bottom w:val="nil"/>
              <w:right w:val="nil"/>
            </w:tcBorders>
            <w:shd w:val="clear" w:color="auto" w:fill="FFFFFF"/>
            <w:vAlign w:val="center"/>
          </w:tcPr>
          <w:p w14:paraId="1432A26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12" w:type="dxa"/>
            <w:tcBorders>
              <w:top w:val="nil"/>
              <w:left w:val="nil"/>
              <w:bottom w:val="nil"/>
              <w:right w:val="nil"/>
            </w:tcBorders>
            <w:shd w:val="clear" w:color="auto" w:fill="FFFFFF"/>
            <w:vAlign w:val="center"/>
          </w:tcPr>
          <w:p w14:paraId="758DCEB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5C3F44C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12" w:type="dxa"/>
            <w:tcBorders>
              <w:top w:val="nil"/>
              <w:left w:val="nil"/>
              <w:bottom w:val="nil"/>
              <w:right w:val="nil"/>
            </w:tcBorders>
            <w:shd w:val="clear" w:color="auto" w:fill="FFFFFF"/>
            <w:vAlign w:val="center"/>
          </w:tcPr>
          <w:p w14:paraId="023D5BA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p>
        </w:tc>
        <w:tc>
          <w:tcPr>
            <w:tcW w:w="1012" w:type="dxa"/>
            <w:tcBorders>
              <w:top w:val="nil"/>
              <w:left w:val="nil"/>
              <w:bottom w:val="nil"/>
              <w:right w:val="nil"/>
            </w:tcBorders>
            <w:shd w:val="clear" w:color="auto" w:fill="FFFFFF"/>
            <w:vAlign w:val="center"/>
          </w:tcPr>
          <w:p w14:paraId="06F30B9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.969</w:t>
            </w:r>
          </w:p>
        </w:tc>
        <w:tc>
          <w:tcPr>
            <w:tcW w:w="1402" w:type="dxa"/>
            <w:tcBorders>
              <w:top w:val="nil"/>
              <w:left w:val="nil"/>
              <w:bottom w:val="nil"/>
              <w:right w:val="nil"/>
            </w:tcBorders>
            <w:shd w:val="clear" w:color="auto" w:fill="FFFFFF"/>
            <w:vAlign w:val="center"/>
          </w:tcPr>
          <w:p w14:paraId="350F55A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57F4826C" w14:textId="77777777">
        <w:trPr>
          <w:cantSplit/>
        </w:trPr>
        <w:tc>
          <w:tcPr>
            <w:tcW w:w="1729" w:type="dxa"/>
            <w:vMerge/>
            <w:tcBorders>
              <w:top w:val="single" w:sz="16" w:space="0" w:color="000000"/>
              <w:left w:val="nil"/>
              <w:bottom w:val="nil"/>
              <w:right w:val="nil"/>
            </w:tcBorders>
            <w:shd w:val="clear" w:color="auto" w:fill="FFFFFF"/>
            <w:vAlign w:val="center"/>
          </w:tcPr>
          <w:p w14:paraId="56B4462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5CF400D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Huynh-</w:t>
            </w:r>
            <w:proofErr w:type="spellStart"/>
            <w:r w:rsidRPr="00D56023">
              <w:rPr>
                <w:rFonts w:ascii="Arial" w:hAnsi="Arial" w:cs="Arial"/>
                <w:color w:val="000000"/>
                <w:sz w:val="12"/>
                <w:szCs w:val="12"/>
              </w:rPr>
              <w:t>Feldt</w:t>
            </w:r>
            <w:proofErr w:type="spellEnd"/>
          </w:p>
        </w:tc>
        <w:tc>
          <w:tcPr>
            <w:tcW w:w="1495" w:type="dxa"/>
            <w:tcBorders>
              <w:top w:val="nil"/>
              <w:left w:val="nil"/>
              <w:bottom w:val="nil"/>
              <w:right w:val="nil"/>
            </w:tcBorders>
            <w:shd w:val="clear" w:color="auto" w:fill="FFFFFF"/>
            <w:vAlign w:val="center"/>
          </w:tcPr>
          <w:p w14:paraId="17D2641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12" w:type="dxa"/>
            <w:tcBorders>
              <w:top w:val="nil"/>
              <w:left w:val="nil"/>
              <w:bottom w:val="nil"/>
              <w:right w:val="nil"/>
            </w:tcBorders>
            <w:shd w:val="clear" w:color="auto" w:fill="FFFFFF"/>
            <w:vAlign w:val="center"/>
          </w:tcPr>
          <w:p w14:paraId="7D56DAE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081A0A7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12" w:type="dxa"/>
            <w:tcBorders>
              <w:top w:val="nil"/>
              <w:left w:val="nil"/>
              <w:bottom w:val="nil"/>
              <w:right w:val="nil"/>
            </w:tcBorders>
            <w:shd w:val="clear" w:color="auto" w:fill="FFFFFF"/>
            <w:vAlign w:val="center"/>
          </w:tcPr>
          <w:p w14:paraId="6A0F888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p>
        </w:tc>
        <w:tc>
          <w:tcPr>
            <w:tcW w:w="1012" w:type="dxa"/>
            <w:tcBorders>
              <w:top w:val="nil"/>
              <w:left w:val="nil"/>
              <w:bottom w:val="nil"/>
              <w:right w:val="nil"/>
            </w:tcBorders>
            <w:shd w:val="clear" w:color="auto" w:fill="FFFFFF"/>
            <w:vAlign w:val="center"/>
          </w:tcPr>
          <w:p w14:paraId="70F6CB4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.969</w:t>
            </w:r>
          </w:p>
        </w:tc>
        <w:tc>
          <w:tcPr>
            <w:tcW w:w="1402" w:type="dxa"/>
            <w:tcBorders>
              <w:top w:val="nil"/>
              <w:left w:val="nil"/>
              <w:bottom w:val="nil"/>
              <w:right w:val="nil"/>
            </w:tcBorders>
            <w:shd w:val="clear" w:color="auto" w:fill="FFFFFF"/>
            <w:vAlign w:val="center"/>
          </w:tcPr>
          <w:p w14:paraId="46E19A9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3324B976" w14:textId="77777777">
        <w:trPr>
          <w:cantSplit/>
        </w:trPr>
        <w:tc>
          <w:tcPr>
            <w:tcW w:w="1729" w:type="dxa"/>
            <w:vMerge/>
            <w:tcBorders>
              <w:top w:val="single" w:sz="16" w:space="0" w:color="000000"/>
              <w:left w:val="nil"/>
              <w:bottom w:val="nil"/>
              <w:right w:val="nil"/>
            </w:tcBorders>
            <w:shd w:val="clear" w:color="auto" w:fill="FFFFFF"/>
            <w:vAlign w:val="center"/>
          </w:tcPr>
          <w:p w14:paraId="5A3C54D5"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578F42E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2E0745E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12" w:type="dxa"/>
            <w:tcBorders>
              <w:top w:val="nil"/>
              <w:left w:val="nil"/>
              <w:bottom w:val="nil"/>
              <w:right w:val="nil"/>
            </w:tcBorders>
            <w:shd w:val="clear" w:color="auto" w:fill="FFFFFF"/>
            <w:vAlign w:val="center"/>
          </w:tcPr>
          <w:p w14:paraId="6810A30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614B18A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c>
          <w:tcPr>
            <w:tcW w:w="1012" w:type="dxa"/>
            <w:tcBorders>
              <w:top w:val="nil"/>
              <w:left w:val="nil"/>
              <w:bottom w:val="nil"/>
              <w:right w:val="nil"/>
            </w:tcBorders>
            <w:shd w:val="clear" w:color="auto" w:fill="FFFFFF"/>
            <w:vAlign w:val="center"/>
          </w:tcPr>
          <w:p w14:paraId="18FDF26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p>
        </w:tc>
        <w:tc>
          <w:tcPr>
            <w:tcW w:w="1012" w:type="dxa"/>
            <w:tcBorders>
              <w:top w:val="nil"/>
              <w:left w:val="nil"/>
              <w:bottom w:val="nil"/>
              <w:right w:val="nil"/>
            </w:tcBorders>
            <w:shd w:val="clear" w:color="auto" w:fill="FFFFFF"/>
            <w:vAlign w:val="center"/>
          </w:tcPr>
          <w:p w14:paraId="6149E9B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.969</w:t>
            </w:r>
          </w:p>
        </w:tc>
        <w:tc>
          <w:tcPr>
            <w:tcW w:w="1402" w:type="dxa"/>
            <w:tcBorders>
              <w:top w:val="nil"/>
              <w:left w:val="nil"/>
              <w:bottom w:val="nil"/>
              <w:right w:val="nil"/>
            </w:tcBorders>
            <w:shd w:val="clear" w:color="auto" w:fill="FFFFFF"/>
            <w:vAlign w:val="center"/>
          </w:tcPr>
          <w:p w14:paraId="6B97A1B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2A0D1950" w14:textId="77777777">
        <w:trPr>
          <w:cantSplit/>
        </w:trPr>
        <w:tc>
          <w:tcPr>
            <w:tcW w:w="1729" w:type="dxa"/>
            <w:vMerge w:val="restart"/>
            <w:tcBorders>
              <w:top w:val="nil"/>
              <w:left w:val="nil"/>
              <w:bottom w:val="nil"/>
              <w:right w:val="nil"/>
            </w:tcBorders>
            <w:shd w:val="clear" w:color="auto" w:fill="FFFFFF"/>
            <w:vAlign w:val="center"/>
          </w:tcPr>
          <w:p w14:paraId="22EBA9A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 xml:space="preserve">stage * </w:t>
            </w:r>
            <w:proofErr w:type="spellStart"/>
            <w:r w:rsidRPr="00D56023">
              <w:rPr>
                <w:rFonts w:ascii="Arial" w:hAnsi="Arial" w:cs="Arial"/>
                <w:color w:val="000000"/>
                <w:sz w:val="12"/>
                <w:szCs w:val="12"/>
              </w:rPr>
              <w:t>gameno</w:t>
            </w:r>
            <w:proofErr w:type="spellEnd"/>
          </w:p>
        </w:tc>
        <w:tc>
          <w:tcPr>
            <w:tcW w:w="1480" w:type="dxa"/>
            <w:tcBorders>
              <w:top w:val="nil"/>
              <w:left w:val="nil"/>
              <w:bottom w:val="nil"/>
              <w:right w:val="nil"/>
            </w:tcBorders>
            <w:shd w:val="clear" w:color="auto" w:fill="FFFFFF"/>
            <w:vAlign w:val="center"/>
          </w:tcPr>
          <w:p w14:paraId="45D73D1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D56023">
              <w:rPr>
                <w:rFonts w:ascii="Arial" w:hAnsi="Arial" w:cs="Arial"/>
                <w:color w:val="000000"/>
                <w:sz w:val="12"/>
                <w:szCs w:val="12"/>
              </w:rPr>
              <w:t>Sphericity</w:t>
            </w:r>
            <w:proofErr w:type="spellEnd"/>
            <w:r w:rsidRPr="00D56023">
              <w:rPr>
                <w:rFonts w:ascii="Arial" w:hAnsi="Arial" w:cs="Arial"/>
                <w:color w:val="000000"/>
                <w:sz w:val="12"/>
                <w:szCs w:val="12"/>
              </w:rPr>
              <w:t xml:space="preserve"> Assumed</w:t>
            </w:r>
          </w:p>
        </w:tc>
        <w:tc>
          <w:tcPr>
            <w:tcW w:w="1495" w:type="dxa"/>
            <w:tcBorders>
              <w:top w:val="nil"/>
              <w:left w:val="nil"/>
              <w:bottom w:val="nil"/>
              <w:right w:val="nil"/>
            </w:tcBorders>
            <w:shd w:val="clear" w:color="auto" w:fill="FFFFFF"/>
            <w:vAlign w:val="center"/>
          </w:tcPr>
          <w:p w14:paraId="6D4F464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.729</w:t>
            </w:r>
          </w:p>
        </w:tc>
        <w:tc>
          <w:tcPr>
            <w:tcW w:w="1012" w:type="dxa"/>
            <w:tcBorders>
              <w:top w:val="nil"/>
              <w:left w:val="nil"/>
              <w:bottom w:val="nil"/>
              <w:right w:val="nil"/>
            </w:tcBorders>
            <w:shd w:val="clear" w:color="auto" w:fill="FFFFFF"/>
            <w:vAlign w:val="center"/>
          </w:tcPr>
          <w:p w14:paraId="154861C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14DC8B9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.729</w:t>
            </w:r>
          </w:p>
        </w:tc>
        <w:tc>
          <w:tcPr>
            <w:tcW w:w="1012" w:type="dxa"/>
            <w:tcBorders>
              <w:top w:val="nil"/>
              <w:left w:val="nil"/>
              <w:bottom w:val="nil"/>
              <w:right w:val="nil"/>
            </w:tcBorders>
            <w:shd w:val="clear" w:color="auto" w:fill="FFFFFF"/>
            <w:vAlign w:val="center"/>
          </w:tcPr>
          <w:p w14:paraId="6BE376A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.414</w:t>
            </w:r>
          </w:p>
        </w:tc>
        <w:tc>
          <w:tcPr>
            <w:tcW w:w="1012" w:type="dxa"/>
            <w:tcBorders>
              <w:top w:val="nil"/>
              <w:left w:val="nil"/>
              <w:bottom w:val="nil"/>
              <w:right w:val="nil"/>
            </w:tcBorders>
            <w:shd w:val="clear" w:color="auto" w:fill="FFFFFF"/>
            <w:vAlign w:val="center"/>
          </w:tcPr>
          <w:p w14:paraId="104B758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.521</w:t>
            </w:r>
          </w:p>
        </w:tc>
        <w:tc>
          <w:tcPr>
            <w:tcW w:w="1402" w:type="dxa"/>
            <w:tcBorders>
              <w:top w:val="nil"/>
              <w:left w:val="nil"/>
              <w:bottom w:val="nil"/>
              <w:right w:val="nil"/>
            </w:tcBorders>
            <w:shd w:val="clear" w:color="auto" w:fill="FFFFFF"/>
            <w:vAlign w:val="center"/>
          </w:tcPr>
          <w:p w14:paraId="39E890F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1CA79B09" w14:textId="77777777">
        <w:trPr>
          <w:cantSplit/>
        </w:trPr>
        <w:tc>
          <w:tcPr>
            <w:tcW w:w="1729" w:type="dxa"/>
            <w:vMerge/>
            <w:tcBorders>
              <w:top w:val="nil"/>
              <w:left w:val="nil"/>
              <w:bottom w:val="nil"/>
              <w:right w:val="nil"/>
            </w:tcBorders>
            <w:shd w:val="clear" w:color="auto" w:fill="FFFFFF"/>
            <w:vAlign w:val="center"/>
          </w:tcPr>
          <w:p w14:paraId="5390C889"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746A0BA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Greenhouse-</w:t>
            </w:r>
            <w:proofErr w:type="spellStart"/>
            <w:r w:rsidRPr="00D56023">
              <w:rPr>
                <w:rFonts w:ascii="Arial" w:hAnsi="Arial" w:cs="Arial"/>
                <w:color w:val="000000"/>
                <w:sz w:val="12"/>
                <w:szCs w:val="12"/>
              </w:rPr>
              <w:t>Geisser</w:t>
            </w:r>
            <w:proofErr w:type="spellEnd"/>
          </w:p>
        </w:tc>
        <w:tc>
          <w:tcPr>
            <w:tcW w:w="1495" w:type="dxa"/>
            <w:tcBorders>
              <w:top w:val="nil"/>
              <w:left w:val="nil"/>
              <w:bottom w:val="nil"/>
              <w:right w:val="nil"/>
            </w:tcBorders>
            <w:shd w:val="clear" w:color="auto" w:fill="FFFFFF"/>
            <w:vAlign w:val="center"/>
          </w:tcPr>
          <w:p w14:paraId="234D13D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.729</w:t>
            </w:r>
          </w:p>
        </w:tc>
        <w:tc>
          <w:tcPr>
            <w:tcW w:w="1012" w:type="dxa"/>
            <w:tcBorders>
              <w:top w:val="nil"/>
              <w:left w:val="nil"/>
              <w:bottom w:val="nil"/>
              <w:right w:val="nil"/>
            </w:tcBorders>
            <w:shd w:val="clear" w:color="auto" w:fill="FFFFFF"/>
            <w:vAlign w:val="center"/>
          </w:tcPr>
          <w:p w14:paraId="5EFF6F7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0864A0F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.729</w:t>
            </w:r>
          </w:p>
        </w:tc>
        <w:tc>
          <w:tcPr>
            <w:tcW w:w="1012" w:type="dxa"/>
            <w:tcBorders>
              <w:top w:val="nil"/>
              <w:left w:val="nil"/>
              <w:bottom w:val="nil"/>
              <w:right w:val="nil"/>
            </w:tcBorders>
            <w:shd w:val="clear" w:color="auto" w:fill="FFFFFF"/>
            <w:vAlign w:val="center"/>
          </w:tcPr>
          <w:p w14:paraId="17810BE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.414</w:t>
            </w:r>
          </w:p>
        </w:tc>
        <w:tc>
          <w:tcPr>
            <w:tcW w:w="1012" w:type="dxa"/>
            <w:tcBorders>
              <w:top w:val="nil"/>
              <w:left w:val="nil"/>
              <w:bottom w:val="nil"/>
              <w:right w:val="nil"/>
            </w:tcBorders>
            <w:shd w:val="clear" w:color="auto" w:fill="FFFFFF"/>
            <w:vAlign w:val="center"/>
          </w:tcPr>
          <w:p w14:paraId="4CB2C91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.521</w:t>
            </w:r>
          </w:p>
        </w:tc>
        <w:tc>
          <w:tcPr>
            <w:tcW w:w="1402" w:type="dxa"/>
            <w:tcBorders>
              <w:top w:val="nil"/>
              <w:left w:val="nil"/>
              <w:bottom w:val="nil"/>
              <w:right w:val="nil"/>
            </w:tcBorders>
            <w:shd w:val="clear" w:color="auto" w:fill="FFFFFF"/>
            <w:vAlign w:val="center"/>
          </w:tcPr>
          <w:p w14:paraId="01D9D40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3A897A76" w14:textId="77777777">
        <w:trPr>
          <w:cantSplit/>
        </w:trPr>
        <w:tc>
          <w:tcPr>
            <w:tcW w:w="1729" w:type="dxa"/>
            <w:vMerge/>
            <w:tcBorders>
              <w:top w:val="nil"/>
              <w:left w:val="nil"/>
              <w:bottom w:val="nil"/>
              <w:right w:val="nil"/>
            </w:tcBorders>
            <w:shd w:val="clear" w:color="auto" w:fill="FFFFFF"/>
            <w:vAlign w:val="center"/>
          </w:tcPr>
          <w:p w14:paraId="64F36C3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698BFA9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Huynh-</w:t>
            </w:r>
            <w:proofErr w:type="spellStart"/>
            <w:r w:rsidRPr="00D56023">
              <w:rPr>
                <w:rFonts w:ascii="Arial" w:hAnsi="Arial" w:cs="Arial"/>
                <w:color w:val="000000"/>
                <w:sz w:val="12"/>
                <w:szCs w:val="12"/>
              </w:rPr>
              <w:t>Feldt</w:t>
            </w:r>
            <w:proofErr w:type="spellEnd"/>
          </w:p>
        </w:tc>
        <w:tc>
          <w:tcPr>
            <w:tcW w:w="1495" w:type="dxa"/>
            <w:tcBorders>
              <w:top w:val="nil"/>
              <w:left w:val="nil"/>
              <w:bottom w:val="nil"/>
              <w:right w:val="nil"/>
            </w:tcBorders>
            <w:shd w:val="clear" w:color="auto" w:fill="FFFFFF"/>
            <w:vAlign w:val="center"/>
          </w:tcPr>
          <w:p w14:paraId="3A1A111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.729</w:t>
            </w:r>
          </w:p>
        </w:tc>
        <w:tc>
          <w:tcPr>
            <w:tcW w:w="1012" w:type="dxa"/>
            <w:tcBorders>
              <w:top w:val="nil"/>
              <w:left w:val="nil"/>
              <w:bottom w:val="nil"/>
              <w:right w:val="nil"/>
            </w:tcBorders>
            <w:shd w:val="clear" w:color="auto" w:fill="FFFFFF"/>
            <w:vAlign w:val="center"/>
          </w:tcPr>
          <w:p w14:paraId="150E276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5B09520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.729</w:t>
            </w:r>
          </w:p>
        </w:tc>
        <w:tc>
          <w:tcPr>
            <w:tcW w:w="1012" w:type="dxa"/>
            <w:tcBorders>
              <w:top w:val="nil"/>
              <w:left w:val="nil"/>
              <w:bottom w:val="nil"/>
              <w:right w:val="nil"/>
            </w:tcBorders>
            <w:shd w:val="clear" w:color="auto" w:fill="FFFFFF"/>
            <w:vAlign w:val="center"/>
          </w:tcPr>
          <w:p w14:paraId="0F9DEE8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.414</w:t>
            </w:r>
          </w:p>
        </w:tc>
        <w:tc>
          <w:tcPr>
            <w:tcW w:w="1012" w:type="dxa"/>
            <w:tcBorders>
              <w:top w:val="nil"/>
              <w:left w:val="nil"/>
              <w:bottom w:val="nil"/>
              <w:right w:val="nil"/>
            </w:tcBorders>
            <w:shd w:val="clear" w:color="auto" w:fill="FFFFFF"/>
            <w:vAlign w:val="center"/>
          </w:tcPr>
          <w:p w14:paraId="38D48C2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.521</w:t>
            </w:r>
          </w:p>
        </w:tc>
        <w:tc>
          <w:tcPr>
            <w:tcW w:w="1402" w:type="dxa"/>
            <w:tcBorders>
              <w:top w:val="nil"/>
              <w:left w:val="nil"/>
              <w:bottom w:val="nil"/>
              <w:right w:val="nil"/>
            </w:tcBorders>
            <w:shd w:val="clear" w:color="auto" w:fill="FFFFFF"/>
            <w:vAlign w:val="center"/>
          </w:tcPr>
          <w:p w14:paraId="4D11AF9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44147564" w14:textId="77777777">
        <w:trPr>
          <w:cantSplit/>
        </w:trPr>
        <w:tc>
          <w:tcPr>
            <w:tcW w:w="1729" w:type="dxa"/>
            <w:vMerge/>
            <w:tcBorders>
              <w:top w:val="nil"/>
              <w:left w:val="nil"/>
              <w:bottom w:val="nil"/>
              <w:right w:val="nil"/>
            </w:tcBorders>
            <w:shd w:val="clear" w:color="auto" w:fill="FFFFFF"/>
            <w:vAlign w:val="center"/>
          </w:tcPr>
          <w:p w14:paraId="472BD57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77A8EC7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2684F1A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.729</w:t>
            </w:r>
          </w:p>
        </w:tc>
        <w:tc>
          <w:tcPr>
            <w:tcW w:w="1012" w:type="dxa"/>
            <w:tcBorders>
              <w:top w:val="nil"/>
              <w:left w:val="nil"/>
              <w:bottom w:val="nil"/>
              <w:right w:val="nil"/>
            </w:tcBorders>
            <w:shd w:val="clear" w:color="auto" w:fill="FFFFFF"/>
            <w:vAlign w:val="center"/>
          </w:tcPr>
          <w:p w14:paraId="5536FB0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3948AB8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.729</w:t>
            </w:r>
          </w:p>
        </w:tc>
        <w:tc>
          <w:tcPr>
            <w:tcW w:w="1012" w:type="dxa"/>
            <w:tcBorders>
              <w:top w:val="nil"/>
              <w:left w:val="nil"/>
              <w:bottom w:val="nil"/>
              <w:right w:val="nil"/>
            </w:tcBorders>
            <w:shd w:val="clear" w:color="auto" w:fill="FFFFFF"/>
            <w:vAlign w:val="center"/>
          </w:tcPr>
          <w:p w14:paraId="33E8790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.414</w:t>
            </w:r>
          </w:p>
        </w:tc>
        <w:tc>
          <w:tcPr>
            <w:tcW w:w="1012" w:type="dxa"/>
            <w:tcBorders>
              <w:top w:val="nil"/>
              <w:left w:val="nil"/>
              <w:bottom w:val="nil"/>
              <w:right w:val="nil"/>
            </w:tcBorders>
            <w:shd w:val="clear" w:color="auto" w:fill="FFFFFF"/>
            <w:vAlign w:val="center"/>
          </w:tcPr>
          <w:p w14:paraId="7877394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.521</w:t>
            </w:r>
          </w:p>
        </w:tc>
        <w:tc>
          <w:tcPr>
            <w:tcW w:w="1402" w:type="dxa"/>
            <w:tcBorders>
              <w:top w:val="nil"/>
              <w:left w:val="nil"/>
              <w:bottom w:val="nil"/>
              <w:right w:val="nil"/>
            </w:tcBorders>
            <w:shd w:val="clear" w:color="auto" w:fill="FFFFFF"/>
            <w:vAlign w:val="center"/>
          </w:tcPr>
          <w:p w14:paraId="10DE880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6CE54A24" w14:textId="77777777">
        <w:trPr>
          <w:cantSplit/>
        </w:trPr>
        <w:tc>
          <w:tcPr>
            <w:tcW w:w="1729" w:type="dxa"/>
            <w:vMerge w:val="restart"/>
            <w:tcBorders>
              <w:top w:val="nil"/>
              <w:left w:val="nil"/>
              <w:bottom w:val="nil"/>
              <w:right w:val="nil"/>
            </w:tcBorders>
            <w:shd w:val="clear" w:color="auto" w:fill="FFFFFF"/>
            <w:vAlign w:val="center"/>
          </w:tcPr>
          <w:p w14:paraId="5FE84DC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condition</w:t>
            </w:r>
          </w:p>
        </w:tc>
        <w:tc>
          <w:tcPr>
            <w:tcW w:w="1480" w:type="dxa"/>
            <w:tcBorders>
              <w:top w:val="nil"/>
              <w:left w:val="nil"/>
              <w:bottom w:val="nil"/>
              <w:right w:val="nil"/>
            </w:tcBorders>
            <w:shd w:val="clear" w:color="auto" w:fill="FFFFFF"/>
            <w:vAlign w:val="center"/>
          </w:tcPr>
          <w:p w14:paraId="6DFD8E7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D56023">
              <w:rPr>
                <w:rFonts w:ascii="Arial" w:hAnsi="Arial" w:cs="Arial"/>
                <w:color w:val="000000"/>
                <w:sz w:val="12"/>
                <w:szCs w:val="12"/>
              </w:rPr>
              <w:t>Sphericity</w:t>
            </w:r>
            <w:proofErr w:type="spellEnd"/>
            <w:r w:rsidRPr="00D56023">
              <w:rPr>
                <w:rFonts w:ascii="Arial" w:hAnsi="Arial" w:cs="Arial"/>
                <w:color w:val="000000"/>
                <w:sz w:val="12"/>
                <w:szCs w:val="12"/>
              </w:rPr>
              <w:t xml:space="preserve"> Assumed</w:t>
            </w:r>
          </w:p>
        </w:tc>
        <w:tc>
          <w:tcPr>
            <w:tcW w:w="1495" w:type="dxa"/>
            <w:tcBorders>
              <w:top w:val="nil"/>
              <w:left w:val="nil"/>
              <w:bottom w:val="nil"/>
              <w:right w:val="nil"/>
            </w:tcBorders>
            <w:shd w:val="clear" w:color="auto" w:fill="FFFFFF"/>
            <w:vAlign w:val="center"/>
          </w:tcPr>
          <w:p w14:paraId="334F084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5.125</w:t>
            </w:r>
          </w:p>
        </w:tc>
        <w:tc>
          <w:tcPr>
            <w:tcW w:w="1012" w:type="dxa"/>
            <w:tcBorders>
              <w:top w:val="nil"/>
              <w:left w:val="nil"/>
              <w:bottom w:val="nil"/>
              <w:right w:val="nil"/>
            </w:tcBorders>
            <w:shd w:val="clear" w:color="auto" w:fill="FFFFFF"/>
            <w:vAlign w:val="center"/>
          </w:tcPr>
          <w:p w14:paraId="79FE5E1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w:t>
            </w:r>
          </w:p>
        </w:tc>
        <w:tc>
          <w:tcPr>
            <w:tcW w:w="1012" w:type="dxa"/>
            <w:tcBorders>
              <w:top w:val="nil"/>
              <w:left w:val="nil"/>
              <w:bottom w:val="nil"/>
              <w:right w:val="nil"/>
            </w:tcBorders>
            <w:shd w:val="clear" w:color="auto" w:fill="FFFFFF"/>
            <w:vAlign w:val="center"/>
          </w:tcPr>
          <w:p w14:paraId="2E6C9CA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2.563</w:t>
            </w:r>
          </w:p>
        </w:tc>
        <w:tc>
          <w:tcPr>
            <w:tcW w:w="1012" w:type="dxa"/>
            <w:tcBorders>
              <w:top w:val="nil"/>
              <w:left w:val="nil"/>
              <w:bottom w:val="nil"/>
              <w:right w:val="nil"/>
            </w:tcBorders>
            <w:shd w:val="clear" w:color="auto" w:fill="FFFFFF"/>
            <w:vAlign w:val="center"/>
          </w:tcPr>
          <w:p w14:paraId="17C390A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1.455</w:t>
            </w:r>
          </w:p>
        </w:tc>
        <w:tc>
          <w:tcPr>
            <w:tcW w:w="1012" w:type="dxa"/>
            <w:tcBorders>
              <w:top w:val="nil"/>
              <w:left w:val="nil"/>
              <w:bottom w:val="nil"/>
              <w:right w:val="nil"/>
            </w:tcBorders>
            <w:shd w:val="clear" w:color="auto" w:fill="FFFFFF"/>
            <w:vAlign w:val="center"/>
          </w:tcPr>
          <w:p w14:paraId="449167E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.237</w:t>
            </w:r>
          </w:p>
        </w:tc>
        <w:tc>
          <w:tcPr>
            <w:tcW w:w="1402" w:type="dxa"/>
            <w:tcBorders>
              <w:top w:val="nil"/>
              <w:left w:val="nil"/>
              <w:bottom w:val="nil"/>
              <w:right w:val="nil"/>
            </w:tcBorders>
            <w:shd w:val="clear" w:color="auto" w:fill="FFFFFF"/>
            <w:vAlign w:val="center"/>
          </w:tcPr>
          <w:p w14:paraId="194AFD5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r>
      <w:tr w:rsidR="00D56023" w:rsidRPr="00D56023" w14:paraId="07B75DE6" w14:textId="77777777">
        <w:trPr>
          <w:cantSplit/>
        </w:trPr>
        <w:tc>
          <w:tcPr>
            <w:tcW w:w="1729" w:type="dxa"/>
            <w:vMerge/>
            <w:tcBorders>
              <w:top w:val="nil"/>
              <w:left w:val="nil"/>
              <w:bottom w:val="nil"/>
              <w:right w:val="nil"/>
            </w:tcBorders>
            <w:shd w:val="clear" w:color="auto" w:fill="FFFFFF"/>
            <w:vAlign w:val="center"/>
          </w:tcPr>
          <w:p w14:paraId="335A43FC"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28EEEC9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Greenhouse-</w:t>
            </w:r>
            <w:proofErr w:type="spellStart"/>
            <w:r w:rsidRPr="00D56023">
              <w:rPr>
                <w:rFonts w:ascii="Arial" w:hAnsi="Arial" w:cs="Arial"/>
                <w:color w:val="000000"/>
                <w:sz w:val="12"/>
                <w:szCs w:val="12"/>
              </w:rPr>
              <w:t>Geisser</w:t>
            </w:r>
            <w:proofErr w:type="spellEnd"/>
          </w:p>
        </w:tc>
        <w:tc>
          <w:tcPr>
            <w:tcW w:w="1495" w:type="dxa"/>
            <w:tcBorders>
              <w:top w:val="nil"/>
              <w:left w:val="nil"/>
              <w:bottom w:val="nil"/>
              <w:right w:val="nil"/>
            </w:tcBorders>
            <w:shd w:val="clear" w:color="auto" w:fill="FFFFFF"/>
            <w:vAlign w:val="center"/>
          </w:tcPr>
          <w:p w14:paraId="70F7591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5.125</w:t>
            </w:r>
          </w:p>
        </w:tc>
        <w:tc>
          <w:tcPr>
            <w:tcW w:w="1012" w:type="dxa"/>
            <w:tcBorders>
              <w:top w:val="nil"/>
              <w:left w:val="nil"/>
              <w:bottom w:val="nil"/>
              <w:right w:val="nil"/>
            </w:tcBorders>
            <w:shd w:val="clear" w:color="auto" w:fill="FFFFFF"/>
            <w:vAlign w:val="center"/>
          </w:tcPr>
          <w:p w14:paraId="5C2180F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12" w:type="dxa"/>
            <w:tcBorders>
              <w:top w:val="nil"/>
              <w:left w:val="nil"/>
              <w:bottom w:val="nil"/>
              <w:right w:val="nil"/>
            </w:tcBorders>
            <w:shd w:val="clear" w:color="auto" w:fill="FFFFFF"/>
            <w:vAlign w:val="center"/>
          </w:tcPr>
          <w:p w14:paraId="0C5DC48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2.563</w:t>
            </w:r>
          </w:p>
        </w:tc>
        <w:tc>
          <w:tcPr>
            <w:tcW w:w="1012" w:type="dxa"/>
            <w:tcBorders>
              <w:top w:val="nil"/>
              <w:left w:val="nil"/>
              <w:bottom w:val="nil"/>
              <w:right w:val="nil"/>
            </w:tcBorders>
            <w:shd w:val="clear" w:color="auto" w:fill="FFFFFF"/>
            <w:vAlign w:val="center"/>
          </w:tcPr>
          <w:p w14:paraId="04490A0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1.455</w:t>
            </w:r>
          </w:p>
        </w:tc>
        <w:tc>
          <w:tcPr>
            <w:tcW w:w="1012" w:type="dxa"/>
            <w:tcBorders>
              <w:top w:val="nil"/>
              <w:left w:val="nil"/>
              <w:bottom w:val="nil"/>
              <w:right w:val="nil"/>
            </w:tcBorders>
            <w:shd w:val="clear" w:color="auto" w:fill="FFFFFF"/>
            <w:vAlign w:val="center"/>
          </w:tcPr>
          <w:p w14:paraId="0112244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.237</w:t>
            </w:r>
          </w:p>
        </w:tc>
        <w:tc>
          <w:tcPr>
            <w:tcW w:w="1402" w:type="dxa"/>
            <w:tcBorders>
              <w:top w:val="nil"/>
              <w:left w:val="nil"/>
              <w:bottom w:val="nil"/>
              <w:right w:val="nil"/>
            </w:tcBorders>
            <w:shd w:val="clear" w:color="auto" w:fill="FFFFFF"/>
            <w:vAlign w:val="center"/>
          </w:tcPr>
          <w:p w14:paraId="3006960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r>
      <w:tr w:rsidR="00D56023" w:rsidRPr="00D56023" w14:paraId="1217F829" w14:textId="77777777">
        <w:trPr>
          <w:cantSplit/>
        </w:trPr>
        <w:tc>
          <w:tcPr>
            <w:tcW w:w="1729" w:type="dxa"/>
            <w:vMerge/>
            <w:tcBorders>
              <w:top w:val="nil"/>
              <w:left w:val="nil"/>
              <w:bottom w:val="nil"/>
              <w:right w:val="nil"/>
            </w:tcBorders>
            <w:shd w:val="clear" w:color="auto" w:fill="FFFFFF"/>
            <w:vAlign w:val="center"/>
          </w:tcPr>
          <w:p w14:paraId="2099F21F"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4CEA5BE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Huynh-</w:t>
            </w:r>
            <w:proofErr w:type="spellStart"/>
            <w:r w:rsidRPr="00D56023">
              <w:rPr>
                <w:rFonts w:ascii="Arial" w:hAnsi="Arial" w:cs="Arial"/>
                <w:color w:val="000000"/>
                <w:sz w:val="12"/>
                <w:szCs w:val="12"/>
              </w:rPr>
              <w:t>Feldt</w:t>
            </w:r>
            <w:proofErr w:type="spellEnd"/>
          </w:p>
        </w:tc>
        <w:tc>
          <w:tcPr>
            <w:tcW w:w="1495" w:type="dxa"/>
            <w:tcBorders>
              <w:top w:val="nil"/>
              <w:left w:val="nil"/>
              <w:bottom w:val="nil"/>
              <w:right w:val="nil"/>
            </w:tcBorders>
            <w:shd w:val="clear" w:color="auto" w:fill="FFFFFF"/>
            <w:vAlign w:val="center"/>
          </w:tcPr>
          <w:p w14:paraId="55D382F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5.125</w:t>
            </w:r>
          </w:p>
        </w:tc>
        <w:tc>
          <w:tcPr>
            <w:tcW w:w="1012" w:type="dxa"/>
            <w:tcBorders>
              <w:top w:val="nil"/>
              <w:left w:val="nil"/>
              <w:bottom w:val="nil"/>
              <w:right w:val="nil"/>
            </w:tcBorders>
            <w:shd w:val="clear" w:color="auto" w:fill="FFFFFF"/>
            <w:vAlign w:val="center"/>
          </w:tcPr>
          <w:p w14:paraId="2E53428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12" w:type="dxa"/>
            <w:tcBorders>
              <w:top w:val="nil"/>
              <w:left w:val="nil"/>
              <w:bottom w:val="nil"/>
              <w:right w:val="nil"/>
            </w:tcBorders>
            <w:shd w:val="clear" w:color="auto" w:fill="FFFFFF"/>
            <w:vAlign w:val="center"/>
          </w:tcPr>
          <w:p w14:paraId="4B2CDD6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2.563</w:t>
            </w:r>
          </w:p>
        </w:tc>
        <w:tc>
          <w:tcPr>
            <w:tcW w:w="1012" w:type="dxa"/>
            <w:tcBorders>
              <w:top w:val="nil"/>
              <w:left w:val="nil"/>
              <w:bottom w:val="nil"/>
              <w:right w:val="nil"/>
            </w:tcBorders>
            <w:shd w:val="clear" w:color="auto" w:fill="FFFFFF"/>
            <w:vAlign w:val="center"/>
          </w:tcPr>
          <w:p w14:paraId="1335E15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1.455</w:t>
            </w:r>
          </w:p>
        </w:tc>
        <w:tc>
          <w:tcPr>
            <w:tcW w:w="1012" w:type="dxa"/>
            <w:tcBorders>
              <w:top w:val="nil"/>
              <w:left w:val="nil"/>
              <w:bottom w:val="nil"/>
              <w:right w:val="nil"/>
            </w:tcBorders>
            <w:shd w:val="clear" w:color="auto" w:fill="FFFFFF"/>
            <w:vAlign w:val="center"/>
          </w:tcPr>
          <w:p w14:paraId="151310F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.237</w:t>
            </w:r>
          </w:p>
        </w:tc>
        <w:tc>
          <w:tcPr>
            <w:tcW w:w="1402" w:type="dxa"/>
            <w:tcBorders>
              <w:top w:val="nil"/>
              <w:left w:val="nil"/>
              <w:bottom w:val="nil"/>
              <w:right w:val="nil"/>
            </w:tcBorders>
            <w:shd w:val="clear" w:color="auto" w:fill="FFFFFF"/>
            <w:vAlign w:val="center"/>
          </w:tcPr>
          <w:p w14:paraId="177F84D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r>
      <w:tr w:rsidR="00D56023" w:rsidRPr="00D56023" w14:paraId="1A4BF45E" w14:textId="77777777">
        <w:trPr>
          <w:cantSplit/>
        </w:trPr>
        <w:tc>
          <w:tcPr>
            <w:tcW w:w="1729" w:type="dxa"/>
            <w:vMerge/>
            <w:tcBorders>
              <w:top w:val="nil"/>
              <w:left w:val="nil"/>
              <w:bottom w:val="nil"/>
              <w:right w:val="nil"/>
            </w:tcBorders>
            <w:shd w:val="clear" w:color="auto" w:fill="FFFFFF"/>
            <w:vAlign w:val="center"/>
          </w:tcPr>
          <w:p w14:paraId="3C97FE62"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2E06C60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54E6C40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5.125</w:t>
            </w:r>
          </w:p>
        </w:tc>
        <w:tc>
          <w:tcPr>
            <w:tcW w:w="1012" w:type="dxa"/>
            <w:tcBorders>
              <w:top w:val="nil"/>
              <w:left w:val="nil"/>
              <w:bottom w:val="nil"/>
              <w:right w:val="nil"/>
            </w:tcBorders>
            <w:shd w:val="clear" w:color="auto" w:fill="FFFFFF"/>
            <w:vAlign w:val="center"/>
          </w:tcPr>
          <w:p w14:paraId="33FABB6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12" w:type="dxa"/>
            <w:tcBorders>
              <w:top w:val="nil"/>
              <w:left w:val="nil"/>
              <w:bottom w:val="nil"/>
              <w:right w:val="nil"/>
            </w:tcBorders>
            <w:shd w:val="clear" w:color="auto" w:fill="FFFFFF"/>
            <w:vAlign w:val="center"/>
          </w:tcPr>
          <w:p w14:paraId="34F3174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2.563</w:t>
            </w:r>
          </w:p>
        </w:tc>
        <w:tc>
          <w:tcPr>
            <w:tcW w:w="1012" w:type="dxa"/>
            <w:tcBorders>
              <w:top w:val="nil"/>
              <w:left w:val="nil"/>
              <w:bottom w:val="nil"/>
              <w:right w:val="nil"/>
            </w:tcBorders>
            <w:shd w:val="clear" w:color="auto" w:fill="FFFFFF"/>
            <w:vAlign w:val="center"/>
          </w:tcPr>
          <w:p w14:paraId="6CD0207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1.455</w:t>
            </w:r>
          </w:p>
        </w:tc>
        <w:tc>
          <w:tcPr>
            <w:tcW w:w="1012" w:type="dxa"/>
            <w:tcBorders>
              <w:top w:val="nil"/>
              <w:left w:val="nil"/>
              <w:bottom w:val="nil"/>
              <w:right w:val="nil"/>
            </w:tcBorders>
            <w:shd w:val="clear" w:color="auto" w:fill="FFFFFF"/>
            <w:vAlign w:val="center"/>
          </w:tcPr>
          <w:p w14:paraId="077A0E6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.237</w:t>
            </w:r>
          </w:p>
        </w:tc>
        <w:tc>
          <w:tcPr>
            <w:tcW w:w="1402" w:type="dxa"/>
            <w:tcBorders>
              <w:top w:val="nil"/>
              <w:left w:val="nil"/>
              <w:bottom w:val="nil"/>
              <w:right w:val="nil"/>
            </w:tcBorders>
            <w:shd w:val="clear" w:color="auto" w:fill="FFFFFF"/>
            <w:vAlign w:val="center"/>
          </w:tcPr>
          <w:p w14:paraId="708786D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r>
      <w:tr w:rsidR="00D56023" w:rsidRPr="00D56023" w14:paraId="43BAA918" w14:textId="77777777">
        <w:trPr>
          <w:cantSplit/>
        </w:trPr>
        <w:tc>
          <w:tcPr>
            <w:tcW w:w="1729" w:type="dxa"/>
            <w:vMerge w:val="restart"/>
            <w:tcBorders>
              <w:top w:val="nil"/>
              <w:left w:val="nil"/>
              <w:bottom w:val="nil"/>
              <w:right w:val="nil"/>
            </w:tcBorders>
            <w:shd w:val="clear" w:color="auto" w:fill="FFFFFF"/>
            <w:vAlign w:val="center"/>
          </w:tcPr>
          <w:p w14:paraId="6EEA781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rich</w:t>
            </w:r>
          </w:p>
        </w:tc>
        <w:tc>
          <w:tcPr>
            <w:tcW w:w="1480" w:type="dxa"/>
            <w:tcBorders>
              <w:top w:val="nil"/>
              <w:left w:val="nil"/>
              <w:bottom w:val="nil"/>
              <w:right w:val="nil"/>
            </w:tcBorders>
            <w:shd w:val="clear" w:color="auto" w:fill="FFFFFF"/>
            <w:vAlign w:val="center"/>
          </w:tcPr>
          <w:p w14:paraId="340ED2B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D56023">
              <w:rPr>
                <w:rFonts w:ascii="Arial" w:hAnsi="Arial" w:cs="Arial"/>
                <w:color w:val="000000"/>
                <w:sz w:val="12"/>
                <w:szCs w:val="12"/>
              </w:rPr>
              <w:t>Sphericity</w:t>
            </w:r>
            <w:proofErr w:type="spellEnd"/>
            <w:r w:rsidRPr="00D56023">
              <w:rPr>
                <w:rFonts w:ascii="Arial" w:hAnsi="Arial" w:cs="Arial"/>
                <w:color w:val="000000"/>
                <w:sz w:val="12"/>
                <w:szCs w:val="12"/>
              </w:rPr>
              <w:t xml:space="preserve"> Assumed</w:t>
            </w:r>
          </w:p>
        </w:tc>
        <w:tc>
          <w:tcPr>
            <w:tcW w:w="1495" w:type="dxa"/>
            <w:tcBorders>
              <w:top w:val="nil"/>
              <w:left w:val="nil"/>
              <w:bottom w:val="nil"/>
              <w:right w:val="nil"/>
            </w:tcBorders>
            <w:shd w:val="clear" w:color="auto" w:fill="FFFFFF"/>
            <w:vAlign w:val="center"/>
          </w:tcPr>
          <w:p w14:paraId="37B5A85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.130</w:t>
            </w:r>
          </w:p>
        </w:tc>
        <w:tc>
          <w:tcPr>
            <w:tcW w:w="1012" w:type="dxa"/>
            <w:tcBorders>
              <w:top w:val="nil"/>
              <w:left w:val="nil"/>
              <w:bottom w:val="nil"/>
              <w:right w:val="nil"/>
            </w:tcBorders>
            <w:shd w:val="clear" w:color="auto" w:fill="FFFFFF"/>
            <w:vAlign w:val="center"/>
          </w:tcPr>
          <w:p w14:paraId="4F07FBD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0055C9C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.130</w:t>
            </w:r>
          </w:p>
        </w:tc>
        <w:tc>
          <w:tcPr>
            <w:tcW w:w="1012" w:type="dxa"/>
            <w:tcBorders>
              <w:top w:val="nil"/>
              <w:left w:val="nil"/>
              <w:bottom w:val="nil"/>
              <w:right w:val="nil"/>
            </w:tcBorders>
            <w:shd w:val="clear" w:color="auto" w:fill="FFFFFF"/>
            <w:vAlign w:val="center"/>
          </w:tcPr>
          <w:p w14:paraId="762A296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.074</w:t>
            </w:r>
          </w:p>
        </w:tc>
        <w:tc>
          <w:tcPr>
            <w:tcW w:w="1012" w:type="dxa"/>
            <w:tcBorders>
              <w:top w:val="nil"/>
              <w:left w:val="nil"/>
              <w:bottom w:val="nil"/>
              <w:right w:val="nil"/>
            </w:tcBorders>
            <w:shd w:val="clear" w:color="auto" w:fill="FFFFFF"/>
            <w:vAlign w:val="center"/>
          </w:tcPr>
          <w:p w14:paraId="4A84813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.786</w:t>
            </w:r>
          </w:p>
        </w:tc>
        <w:tc>
          <w:tcPr>
            <w:tcW w:w="1402" w:type="dxa"/>
            <w:tcBorders>
              <w:top w:val="nil"/>
              <w:left w:val="nil"/>
              <w:bottom w:val="nil"/>
              <w:right w:val="nil"/>
            </w:tcBorders>
            <w:shd w:val="clear" w:color="auto" w:fill="FFFFFF"/>
            <w:vAlign w:val="center"/>
          </w:tcPr>
          <w:p w14:paraId="585EB10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357FAD4E" w14:textId="77777777">
        <w:trPr>
          <w:cantSplit/>
        </w:trPr>
        <w:tc>
          <w:tcPr>
            <w:tcW w:w="1729" w:type="dxa"/>
            <w:vMerge/>
            <w:tcBorders>
              <w:top w:val="nil"/>
              <w:left w:val="nil"/>
              <w:bottom w:val="nil"/>
              <w:right w:val="nil"/>
            </w:tcBorders>
            <w:shd w:val="clear" w:color="auto" w:fill="FFFFFF"/>
            <w:vAlign w:val="center"/>
          </w:tcPr>
          <w:p w14:paraId="6AF5DD1A"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7530110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Greenhouse-</w:t>
            </w:r>
            <w:proofErr w:type="spellStart"/>
            <w:r w:rsidRPr="00D56023">
              <w:rPr>
                <w:rFonts w:ascii="Arial" w:hAnsi="Arial" w:cs="Arial"/>
                <w:color w:val="000000"/>
                <w:sz w:val="12"/>
                <w:szCs w:val="12"/>
              </w:rPr>
              <w:t>Geisser</w:t>
            </w:r>
            <w:proofErr w:type="spellEnd"/>
          </w:p>
        </w:tc>
        <w:tc>
          <w:tcPr>
            <w:tcW w:w="1495" w:type="dxa"/>
            <w:tcBorders>
              <w:top w:val="nil"/>
              <w:left w:val="nil"/>
              <w:bottom w:val="nil"/>
              <w:right w:val="nil"/>
            </w:tcBorders>
            <w:shd w:val="clear" w:color="auto" w:fill="FFFFFF"/>
            <w:vAlign w:val="center"/>
          </w:tcPr>
          <w:p w14:paraId="500AFB0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.130</w:t>
            </w:r>
          </w:p>
        </w:tc>
        <w:tc>
          <w:tcPr>
            <w:tcW w:w="1012" w:type="dxa"/>
            <w:tcBorders>
              <w:top w:val="nil"/>
              <w:left w:val="nil"/>
              <w:bottom w:val="nil"/>
              <w:right w:val="nil"/>
            </w:tcBorders>
            <w:shd w:val="clear" w:color="auto" w:fill="FFFFFF"/>
            <w:vAlign w:val="center"/>
          </w:tcPr>
          <w:p w14:paraId="504E587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68A4F49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.130</w:t>
            </w:r>
          </w:p>
        </w:tc>
        <w:tc>
          <w:tcPr>
            <w:tcW w:w="1012" w:type="dxa"/>
            <w:tcBorders>
              <w:top w:val="nil"/>
              <w:left w:val="nil"/>
              <w:bottom w:val="nil"/>
              <w:right w:val="nil"/>
            </w:tcBorders>
            <w:shd w:val="clear" w:color="auto" w:fill="FFFFFF"/>
            <w:vAlign w:val="center"/>
          </w:tcPr>
          <w:p w14:paraId="1B49495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.074</w:t>
            </w:r>
          </w:p>
        </w:tc>
        <w:tc>
          <w:tcPr>
            <w:tcW w:w="1012" w:type="dxa"/>
            <w:tcBorders>
              <w:top w:val="nil"/>
              <w:left w:val="nil"/>
              <w:bottom w:val="nil"/>
              <w:right w:val="nil"/>
            </w:tcBorders>
            <w:shd w:val="clear" w:color="auto" w:fill="FFFFFF"/>
            <w:vAlign w:val="center"/>
          </w:tcPr>
          <w:p w14:paraId="659020D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.786</w:t>
            </w:r>
          </w:p>
        </w:tc>
        <w:tc>
          <w:tcPr>
            <w:tcW w:w="1402" w:type="dxa"/>
            <w:tcBorders>
              <w:top w:val="nil"/>
              <w:left w:val="nil"/>
              <w:bottom w:val="nil"/>
              <w:right w:val="nil"/>
            </w:tcBorders>
            <w:shd w:val="clear" w:color="auto" w:fill="FFFFFF"/>
            <w:vAlign w:val="center"/>
          </w:tcPr>
          <w:p w14:paraId="6548D0D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75685B1F" w14:textId="77777777">
        <w:trPr>
          <w:cantSplit/>
        </w:trPr>
        <w:tc>
          <w:tcPr>
            <w:tcW w:w="1729" w:type="dxa"/>
            <w:vMerge/>
            <w:tcBorders>
              <w:top w:val="nil"/>
              <w:left w:val="nil"/>
              <w:bottom w:val="nil"/>
              <w:right w:val="nil"/>
            </w:tcBorders>
            <w:shd w:val="clear" w:color="auto" w:fill="FFFFFF"/>
            <w:vAlign w:val="center"/>
          </w:tcPr>
          <w:p w14:paraId="7E2858D5"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6CE4D8D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Huynh-</w:t>
            </w:r>
            <w:proofErr w:type="spellStart"/>
            <w:r w:rsidRPr="00D56023">
              <w:rPr>
                <w:rFonts w:ascii="Arial" w:hAnsi="Arial" w:cs="Arial"/>
                <w:color w:val="000000"/>
                <w:sz w:val="12"/>
                <w:szCs w:val="12"/>
              </w:rPr>
              <w:t>Feldt</w:t>
            </w:r>
            <w:proofErr w:type="spellEnd"/>
          </w:p>
        </w:tc>
        <w:tc>
          <w:tcPr>
            <w:tcW w:w="1495" w:type="dxa"/>
            <w:tcBorders>
              <w:top w:val="nil"/>
              <w:left w:val="nil"/>
              <w:bottom w:val="nil"/>
              <w:right w:val="nil"/>
            </w:tcBorders>
            <w:shd w:val="clear" w:color="auto" w:fill="FFFFFF"/>
            <w:vAlign w:val="center"/>
          </w:tcPr>
          <w:p w14:paraId="22608F4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.130</w:t>
            </w:r>
          </w:p>
        </w:tc>
        <w:tc>
          <w:tcPr>
            <w:tcW w:w="1012" w:type="dxa"/>
            <w:tcBorders>
              <w:top w:val="nil"/>
              <w:left w:val="nil"/>
              <w:bottom w:val="nil"/>
              <w:right w:val="nil"/>
            </w:tcBorders>
            <w:shd w:val="clear" w:color="auto" w:fill="FFFFFF"/>
            <w:vAlign w:val="center"/>
          </w:tcPr>
          <w:p w14:paraId="6D66179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00A3286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.130</w:t>
            </w:r>
          </w:p>
        </w:tc>
        <w:tc>
          <w:tcPr>
            <w:tcW w:w="1012" w:type="dxa"/>
            <w:tcBorders>
              <w:top w:val="nil"/>
              <w:left w:val="nil"/>
              <w:bottom w:val="nil"/>
              <w:right w:val="nil"/>
            </w:tcBorders>
            <w:shd w:val="clear" w:color="auto" w:fill="FFFFFF"/>
            <w:vAlign w:val="center"/>
          </w:tcPr>
          <w:p w14:paraId="0E512A9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.074</w:t>
            </w:r>
          </w:p>
        </w:tc>
        <w:tc>
          <w:tcPr>
            <w:tcW w:w="1012" w:type="dxa"/>
            <w:tcBorders>
              <w:top w:val="nil"/>
              <w:left w:val="nil"/>
              <w:bottom w:val="nil"/>
              <w:right w:val="nil"/>
            </w:tcBorders>
            <w:shd w:val="clear" w:color="auto" w:fill="FFFFFF"/>
            <w:vAlign w:val="center"/>
          </w:tcPr>
          <w:p w14:paraId="5ADCC24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.786</w:t>
            </w:r>
          </w:p>
        </w:tc>
        <w:tc>
          <w:tcPr>
            <w:tcW w:w="1402" w:type="dxa"/>
            <w:tcBorders>
              <w:top w:val="nil"/>
              <w:left w:val="nil"/>
              <w:bottom w:val="nil"/>
              <w:right w:val="nil"/>
            </w:tcBorders>
            <w:shd w:val="clear" w:color="auto" w:fill="FFFFFF"/>
            <w:vAlign w:val="center"/>
          </w:tcPr>
          <w:p w14:paraId="6215B25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53F34744" w14:textId="77777777">
        <w:trPr>
          <w:cantSplit/>
        </w:trPr>
        <w:tc>
          <w:tcPr>
            <w:tcW w:w="1729" w:type="dxa"/>
            <w:vMerge/>
            <w:tcBorders>
              <w:top w:val="nil"/>
              <w:left w:val="nil"/>
              <w:bottom w:val="nil"/>
              <w:right w:val="nil"/>
            </w:tcBorders>
            <w:shd w:val="clear" w:color="auto" w:fill="FFFFFF"/>
            <w:vAlign w:val="center"/>
          </w:tcPr>
          <w:p w14:paraId="3F7C9D1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2AA3335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51F4EB4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.130</w:t>
            </w:r>
          </w:p>
        </w:tc>
        <w:tc>
          <w:tcPr>
            <w:tcW w:w="1012" w:type="dxa"/>
            <w:tcBorders>
              <w:top w:val="nil"/>
              <w:left w:val="nil"/>
              <w:bottom w:val="nil"/>
              <w:right w:val="nil"/>
            </w:tcBorders>
            <w:shd w:val="clear" w:color="auto" w:fill="FFFFFF"/>
            <w:vAlign w:val="center"/>
          </w:tcPr>
          <w:p w14:paraId="3BF3648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036559E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.130</w:t>
            </w:r>
          </w:p>
        </w:tc>
        <w:tc>
          <w:tcPr>
            <w:tcW w:w="1012" w:type="dxa"/>
            <w:tcBorders>
              <w:top w:val="nil"/>
              <w:left w:val="nil"/>
              <w:bottom w:val="nil"/>
              <w:right w:val="nil"/>
            </w:tcBorders>
            <w:shd w:val="clear" w:color="auto" w:fill="FFFFFF"/>
            <w:vAlign w:val="center"/>
          </w:tcPr>
          <w:p w14:paraId="6237B7B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.074</w:t>
            </w:r>
          </w:p>
        </w:tc>
        <w:tc>
          <w:tcPr>
            <w:tcW w:w="1012" w:type="dxa"/>
            <w:tcBorders>
              <w:top w:val="nil"/>
              <w:left w:val="nil"/>
              <w:bottom w:val="nil"/>
              <w:right w:val="nil"/>
            </w:tcBorders>
            <w:shd w:val="clear" w:color="auto" w:fill="FFFFFF"/>
            <w:vAlign w:val="center"/>
          </w:tcPr>
          <w:p w14:paraId="0E906A9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.786</w:t>
            </w:r>
          </w:p>
        </w:tc>
        <w:tc>
          <w:tcPr>
            <w:tcW w:w="1402" w:type="dxa"/>
            <w:tcBorders>
              <w:top w:val="nil"/>
              <w:left w:val="nil"/>
              <w:bottom w:val="nil"/>
              <w:right w:val="nil"/>
            </w:tcBorders>
            <w:shd w:val="clear" w:color="auto" w:fill="FFFFFF"/>
            <w:vAlign w:val="center"/>
          </w:tcPr>
          <w:p w14:paraId="5555B45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504F0470" w14:textId="77777777">
        <w:trPr>
          <w:cantSplit/>
        </w:trPr>
        <w:tc>
          <w:tcPr>
            <w:tcW w:w="1729" w:type="dxa"/>
            <w:vMerge w:val="restart"/>
            <w:tcBorders>
              <w:top w:val="nil"/>
              <w:left w:val="nil"/>
              <w:bottom w:val="nil"/>
              <w:right w:val="nil"/>
            </w:tcBorders>
            <w:shd w:val="clear" w:color="auto" w:fill="FFFFFF"/>
            <w:vAlign w:val="center"/>
          </w:tcPr>
          <w:p w14:paraId="3701CC4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condition  *  rich</w:t>
            </w:r>
          </w:p>
        </w:tc>
        <w:tc>
          <w:tcPr>
            <w:tcW w:w="1480" w:type="dxa"/>
            <w:tcBorders>
              <w:top w:val="nil"/>
              <w:left w:val="nil"/>
              <w:bottom w:val="nil"/>
              <w:right w:val="nil"/>
            </w:tcBorders>
            <w:shd w:val="clear" w:color="auto" w:fill="FFFFFF"/>
            <w:vAlign w:val="center"/>
          </w:tcPr>
          <w:p w14:paraId="5B05973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D56023">
              <w:rPr>
                <w:rFonts w:ascii="Arial" w:hAnsi="Arial" w:cs="Arial"/>
                <w:color w:val="000000"/>
                <w:sz w:val="12"/>
                <w:szCs w:val="12"/>
              </w:rPr>
              <w:t>Sphericity</w:t>
            </w:r>
            <w:proofErr w:type="spellEnd"/>
            <w:r w:rsidRPr="00D56023">
              <w:rPr>
                <w:rFonts w:ascii="Arial" w:hAnsi="Arial" w:cs="Arial"/>
                <w:color w:val="000000"/>
                <w:sz w:val="12"/>
                <w:szCs w:val="12"/>
              </w:rPr>
              <w:t xml:space="preserve"> Assumed</w:t>
            </w:r>
          </w:p>
        </w:tc>
        <w:tc>
          <w:tcPr>
            <w:tcW w:w="1495" w:type="dxa"/>
            <w:tcBorders>
              <w:top w:val="nil"/>
              <w:left w:val="nil"/>
              <w:bottom w:val="nil"/>
              <w:right w:val="nil"/>
            </w:tcBorders>
            <w:shd w:val="clear" w:color="auto" w:fill="FFFFFF"/>
            <w:vAlign w:val="center"/>
          </w:tcPr>
          <w:p w14:paraId="00868B9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.157</w:t>
            </w:r>
          </w:p>
        </w:tc>
        <w:tc>
          <w:tcPr>
            <w:tcW w:w="1012" w:type="dxa"/>
            <w:tcBorders>
              <w:top w:val="nil"/>
              <w:left w:val="nil"/>
              <w:bottom w:val="nil"/>
              <w:right w:val="nil"/>
            </w:tcBorders>
            <w:shd w:val="clear" w:color="auto" w:fill="FFFFFF"/>
            <w:vAlign w:val="center"/>
          </w:tcPr>
          <w:p w14:paraId="44A5262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w:t>
            </w:r>
          </w:p>
        </w:tc>
        <w:tc>
          <w:tcPr>
            <w:tcW w:w="1012" w:type="dxa"/>
            <w:tcBorders>
              <w:top w:val="nil"/>
              <w:left w:val="nil"/>
              <w:bottom w:val="nil"/>
              <w:right w:val="nil"/>
            </w:tcBorders>
            <w:shd w:val="clear" w:color="auto" w:fill="FFFFFF"/>
            <w:vAlign w:val="center"/>
          </w:tcPr>
          <w:p w14:paraId="0EB6406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.079</w:t>
            </w:r>
          </w:p>
        </w:tc>
        <w:tc>
          <w:tcPr>
            <w:tcW w:w="1012" w:type="dxa"/>
            <w:tcBorders>
              <w:top w:val="nil"/>
              <w:left w:val="nil"/>
              <w:bottom w:val="nil"/>
              <w:right w:val="nil"/>
            </w:tcBorders>
            <w:shd w:val="clear" w:color="auto" w:fill="FFFFFF"/>
            <w:vAlign w:val="center"/>
          </w:tcPr>
          <w:p w14:paraId="00D25DC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.045</w:t>
            </w:r>
          </w:p>
        </w:tc>
        <w:tc>
          <w:tcPr>
            <w:tcW w:w="1012" w:type="dxa"/>
            <w:tcBorders>
              <w:top w:val="nil"/>
              <w:left w:val="nil"/>
              <w:bottom w:val="nil"/>
              <w:right w:val="nil"/>
            </w:tcBorders>
            <w:shd w:val="clear" w:color="auto" w:fill="FFFFFF"/>
            <w:vAlign w:val="center"/>
          </w:tcPr>
          <w:p w14:paraId="21638BE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.956</w:t>
            </w:r>
          </w:p>
        </w:tc>
        <w:tc>
          <w:tcPr>
            <w:tcW w:w="1402" w:type="dxa"/>
            <w:tcBorders>
              <w:top w:val="nil"/>
              <w:left w:val="nil"/>
              <w:bottom w:val="nil"/>
              <w:right w:val="nil"/>
            </w:tcBorders>
            <w:shd w:val="clear" w:color="auto" w:fill="FFFFFF"/>
            <w:vAlign w:val="center"/>
          </w:tcPr>
          <w:p w14:paraId="02FA1D9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5B2F5CAE" w14:textId="77777777">
        <w:trPr>
          <w:cantSplit/>
        </w:trPr>
        <w:tc>
          <w:tcPr>
            <w:tcW w:w="1729" w:type="dxa"/>
            <w:vMerge/>
            <w:tcBorders>
              <w:top w:val="nil"/>
              <w:left w:val="nil"/>
              <w:bottom w:val="nil"/>
              <w:right w:val="nil"/>
            </w:tcBorders>
            <w:shd w:val="clear" w:color="auto" w:fill="FFFFFF"/>
            <w:vAlign w:val="center"/>
          </w:tcPr>
          <w:p w14:paraId="026A0A35"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391646F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Greenhouse-</w:t>
            </w:r>
            <w:proofErr w:type="spellStart"/>
            <w:r w:rsidRPr="00D56023">
              <w:rPr>
                <w:rFonts w:ascii="Arial" w:hAnsi="Arial" w:cs="Arial"/>
                <w:color w:val="000000"/>
                <w:sz w:val="12"/>
                <w:szCs w:val="12"/>
              </w:rPr>
              <w:t>Geisser</w:t>
            </w:r>
            <w:proofErr w:type="spellEnd"/>
          </w:p>
        </w:tc>
        <w:tc>
          <w:tcPr>
            <w:tcW w:w="1495" w:type="dxa"/>
            <w:tcBorders>
              <w:top w:val="nil"/>
              <w:left w:val="nil"/>
              <w:bottom w:val="nil"/>
              <w:right w:val="nil"/>
            </w:tcBorders>
            <w:shd w:val="clear" w:color="auto" w:fill="FFFFFF"/>
            <w:vAlign w:val="center"/>
          </w:tcPr>
          <w:p w14:paraId="26ACE53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.157</w:t>
            </w:r>
          </w:p>
        </w:tc>
        <w:tc>
          <w:tcPr>
            <w:tcW w:w="1012" w:type="dxa"/>
            <w:tcBorders>
              <w:top w:val="nil"/>
              <w:left w:val="nil"/>
              <w:bottom w:val="nil"/>
              <w:right w:val="nil"/>
            </w:tcBorders>
            <w:shd w:val="clear" w:color="auto" w:fill="FFFFFF"/>
            <w:vAlign w:val="center"/>
          </w:tcPr>
          <w:p w14:paraId="51E2795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12" w:type="dxa"/>
            <w:tcBorders>
              <w:top w:val="nil"/>
              <w:left w:val="nil"/>
              <w:bottom w:val="nil"/>
              <w:right w:val="nil"/>
            </w:tcBorders>
            <w:shd w:val="clear" w:color="auto" w:fill="FFFFFF"/>
            <w:vAlign w:val="center"/>
          </w:tcPr>
          <w:p w14:paraId="78571E2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.079</w:t>
            </w:r>
          </w:p>
        </w:tc>
        <w:tc>
          <w:tcPr>
            <w:tcW w:w="1012" w:type="dxa"/>
            <w:tcBorders>
              <w:top w:val="nil"/>
              <w:left w:val="nil"/>
              <w:bottom w:val="nil"/>
              <w:right w:val="nil"/>
            </w:tcBorders>
            <w:shd w:val="clear" w:color="auto" w:fill="FFFFFF"/>
            <w:vAlign w:val="center"/>
          </w:tcPr>
          <w:p w14:paraId="412CCCE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.045</w:t>
            </w:r>
          </w:p>
        </w:tc>
        <w:tc>
          <w:tcPr>
            <w:tcW w:w="1012" w:type="dxa"/>
            <w:tcBorders>
              <w:top w:val="nil"/>
              <w:left w:val="nil"/>
              <w:bottom w:val="nil"/>
              <w:right w:val="nil"/>
            </w:tcBorders>
            <w:shd w:val="clear" w:color="auto" w:fill="FFFFFF"/>
            <w:vAlign w:val="center"/>
          </w:tcPr>
          <w:p w14:paraId="6EBDBB2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.956</w:t>
            </w:r>
          </w:p>
        </w:tc>
        <w:tc>
          <w:tcPr>
            <w:tcW w:w="1402" w:type="dxa"/>
            <w:tcBorders>
              <w:top w:val="nil"/>
              <w:left w:val="nil"/>
              <w:bottom w:val="nil"/>
              <w:right w:val="nil"/>
            </w:tcBorders>
            <w:shd w:val="clear" w:color="auto" w:fill="FFFFFF"/>
            <w:vAlign w:val="center"/>
          </w:tcPr>
          <w:p w14:paraId="7FC2471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79250958" w14:textId="77777777">
        <w:trPr>
          <w:cantSplit/>
        </w:trPr>
        <w:tc>
          <w:tcPr>
            <w:tcW w:w="1729" w:type="dxa"/>
            <w:vMerge/>
            <w:tcBorders>
              <w:top w:val="nil"/>
              <w:left w:val="nil"/>
              <w:bottom w:val="nil"/>
              <w:right w:val="nil"/>
            </w:tcBorders>
            <w:shd w:val="clear" w:color="auto" w:fill="FFFFFF"/>
            <w:vAlign w:val="center"/>
          </w:tcPr>
          <w:p w14:paraId="4303791F"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774A620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Huynh-</w:t>
            </w:r>
            <w:proofErr w:type="spellStart"/>
            <w:r w:rsidRPr="00D56023">
              <w:rPr>
                <w:rFonts w:ascii="Arial" w:hAnsi="Arial" w:cs="Arial"/>
                <w:color w:val="000000"/>
                <w:sz w:val="12"/>
                <w:szCs w:val="12"/>
              </w:rPr>
              <w:t>Feldt</w:t>
            </w:r>
            <w:proofErr w:type="spellEnd"/>
          </w:p>
        </w:tc>
        <w:tc>
          <w:tcPr>
            <w:tcW w:w="1495" w:type="dxa"/>
            <w:tcBorders>
              <w:top w:val="nil"/>
              <w:left w:val="nil"/>
              <w:bottom w:val="nil"/>
              <w:right w:val="nil"/>
            </w:tcBorders>
            <w:shd w:val="clear" w:color="auto" w:fill="FFFFFF"/>
            <w:vAlign w:val="center"/>
          </w:tcPr>
          <w:p w14:paraId="7BA01A4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.157</w:t>
            </w:r>
          </w:p>
        </w:tc>
        <w:tc>
          <w:tcPr>
            <w:tcW w:w="1012" w:type="dxa"/>
            <w:tcBorders>
              <w:top w:val="nil"/>
              <w:left w:val="nil"/>
              <w:bottom w:val="nil"/>
              <w:right w:val="nil"/>
            </w:tcBorders>
            <w:shd w:val="clear" w:color="auto" w:fill="FFFFFF"/>
            <w:vAlign w:val="center"/>
          </w:tcPr>
          <w:p w14:paraId="481D37B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12" w:type="dxa"/>
            <w:tcBorders>
              <w:top w:val="nil"/>
              <w:left w:val="nil"/>
              <w:bottom w:val="nil"/>
              <w:right w:val="nil"/>
            </w:tcBorders>
            <w:shd w:val="clear" w:color="auto" w:fill="FFFFFF"/>
            <w:vAlign w:val="center"/>
          </w:tcPr>
          <w:p w14:paraId="23EF2F3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.079</w:t>
            </w:r>
          </w:p>
        </w:tc>
        <w:tc>
          <w:tcPr>
            <w:tcW w:w="1012" w:type="dxa"/>
            <w:tcBorders>
              <w:top w:val="nil"/>
              <w:left w:val="nil"/>
              <w:bottom w:val="nil"/>
              <w:right w:val="nil"/>
            </w:tcBorders>
            <w:shd w:val="clear" w:color="auto" w:fill="FFFFFF"/>
            <w:vAlign w:val="center"/>
          </w:tcPr>
          <w:p w14:paraId="29F217C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.045</w:t>
            </w:r>
          </w:p>
        </w:tc>
        <w:tc>
          <w:tcPr>
            <w:tcW w:w="1012" w:type="dxa"/>
            <w:tcBorders>
              <w:top w:val="nil"/>
              <w:left w:val="nil"/>
              <w:bottom w:val="nil"/>
              <w:right w:val="nil"/>
            </w:tcBorders>
            <w:shd w:val="clear" w:color="auto" w:fill="FFFFFF"/>
            <w:vAlign w:val="center"/>
          </w:tcPr>
          <w:p w14:paraId="478646B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.956</w:t>
            </w:r>
          </w:p>
        </w:tc>
        <w:tc>
          <w:tcPr>
            <w:tcW w:w="1402" w:type="dxa"/>
            <w:tcBorders>
              <w:top w:val="nil"/>
              <w:left w:val="nil"/>
              <w:bottom w:val="nil"/>
              <w:right w:val="nil"/>
            </w:tcBorders>
            <w:shd w:val="clear" w:color="auto" w:fill="FFFFFF"/>
            <w:vAlign w:val="center"/>
          </w:tcPr>
          <w:p w14:paraId="0553C12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0E38570B" w14:textId="77777777">
        <w:trPr>
          <w:cantSplit/>
        </w:trPr>
        <w:tc>
          <w:tcPr>
            <w:tcW w:w="1729" w:type="dxa"/>
            <w:vMerge/>
            <w:tcBorders>
              <w:top w:val="nil"/>
              <w:left w:val="nil"/>
              <w:bottom w:val="nil"/>
              <w:right w:val="nil"/>
            </w:tcBorders>
            <w:shd w:val="clear" w:color="auto" w:fill="FFFFFF"/>
            <w:vAlign w:val="center"/>
          </w:tcPr>
          <w:p w14:paraId="1CE46690"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80" w:type="dxa"/>
            <w:tcBorders>
              <w:top w:val="nil"/>
              <w:left w:val="nil"/>
              <w:bottom w:val="nil"/>
              <w:right w:val="nil"/>
            </w:tcBorders>
            <w:shd w:val="clear" w:color="auto" w:fill="FFFFFF"/>
            <w:vAlign w:val="center"/>
          </w:tcPr>
          <w:p w14:paraId="013F63E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Lower-bound</w:t>
            </w:r>
          </w:p>
        </w:tc>
        <w:tc>
          <w:tcPr>
            <w:tcW w:w="1495" w:type="dxa"/>
            <w:tcBorders>
              <w:top w:val="nil"/>
              <w:left w:val="nil"/>
              <w:bottom w:val="nil"/>
              <w:right w:val="nil"/>
            </w:tcBorders>
            <w:shd w:val="clear" w:color="auto" w:fill="FFFFFF"/>
            <w:vAlign w:val="center"/>
          </w:tcPr>
          <w:p w14:paraId="77E75FB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.157</w:t>
            </w:r>
          </w:p>
        </w:tc>
        <w:tc>
          <w:tcPr>
            <w:tcW w:w="1012" w:type="dxa"/>
            <w:tcBorders>
              <w:top w:val="nil"/>
              <w:left w:val="nil"/>
              <w:bottom w:val="nil"/>
              <w:right w:val="nil"/>
            </w:tcBorders>
            <w:shd w:val="clear" w:color="auto" w:fill="FFFFFF"/>
            <w:vAlign w:val="center"/>
          </w:tcPr>
          <w:p w14:paraId="0250CDE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2.000</w:t>
            </w:r>
          </w:p>
        </w:tc>
        <w:tc>
          <w:tcPr>
            <w:tcW w:w="1012" w:type="dxa"/>
            <w:tcBorders>
              <w:top w:val="nil"/>
              <w:left w:val="nil"/>
              <w:bottom w:val="nil"/>
              <w:right w:val="nil"/>
            </w:tcBorders>
            <w:shd w:val="clear" w:color="auto" w:fill="FFFFFF"/>
            <w:vAlign w:val="center"/>
          </w:tcPr>
          <w:p w14:paraId="70F8AA4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.079</w:t>
            </w:r>
          </w:p>
        </w:tc>
        <w:tc>
          <w:tcPr>
            <w:tcW w:w="1012" w:type="dxa"/>
            <w:tcBorders>
              <w:top w:val="nil"/>
              <w:left w:val="nil"/>
              <w:bottom w:val="nil"/>
              <w:right w:val="nil"/>
            </w:tcBorders>
            <w:shd w:val="clear" w:color="auto" w:fill="FFFFFF"/>
            <w:vAlign w:val="center"/>
          </w:tcPr>
          <w:p w14:paraId="0EA953F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.045</w:t>
            </w:r>
          </w:p>
        </w:tc>
        <w:tc>
          <w:tcPr>
            <w:tcW w:w="1012" w:type="dxa"/>
            <w:tcBorders>
              <w:top w:val="nil"/>
              <w:left w:val="nil"/>
              <w:bottom w:val="nil"/>
              <w:right w:val="nil"/>
            </w:tcBorders>
            <w:shd w:val="clear" w:color="auto" w:fill="FFFFFF"/>
            <w:vAlign w:val="center"/>
          </w:tcPr>
          <w:p w14:paraId="11060F8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.956</w:t>
            </w:r>
          </w:p>
        </w:tc>
        <w:tc>
          <w:tcPr>
            <w:tcW w:w="1402" w:type="dxa"/>
            <w:tcBorders>
              <w:top w:val="nil"/>
              <w:left w:val="nil"/>
              <w:bottom w:val="nil"/>
              <w:right w:val="nil"/>
            </w:tcBorders>
            <w:shd w:val="clear" w:color="auto" w:fill="FFFFFF"/>
            <w:vAlign w:val="center"/>
          </w:tcPr>
          <w:p w14:paraId="308F8D9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2DE1FEFC" w14:textId="77777777">
        <w:trPr>
          <w:cantSplit/>
        </w:trPr>
        <w:tc>
          <w:tcPr>
            <w:tcW w:w="1729" w:type="dxa"/>
            <w:vMerge w:val="restart"/>
            <w:tcBorders>
              <w:top w:val="nil"/>
              <w:left w:val="nil"/>
              <w:bottom w:val="double" w:sz="8" w:space="0" w:color="000000"/>
              <w:right w:val="nil"/>
            </w:tcBorders>
            <w:shd w:val="clear" w:color="auto" w:fill="FFFFFF"/>
            <w:vAlign w:val="center"/>
          </w:tcPr>
          <w:p w14:paraId="226FEB6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Error(stage)</w:t>
            </w:r>
          </w:p>
        </w:tc>
        <w:tc>
          <w:tcPr>
            <w:tcW w:w="1480" w:type="dxa"/>
            <w:tcBorders>
              <w:top w:val="nil"/>
              <w:left w:val="nil"/>
              <w:bottom w:val="nil"/>
              <w:right w:val="nil"/>
            </w:tcBorders>
            <w:shd w:val="clear" w:color="auto" w:fill="FFFFFF"/>
            <w:vAlign w:val="center"/>
          </w:tcPr>
          <w:p w14:paraId="3AA6C74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D56023">
              <w:rPr>
                <w:rFonts w:ascii="Arial" w:hAnsi="Arial" w:cs="Arial"/>
                <w:color w:val="000000"/>
                <w:sz w:val="12"/>
                <w:szCs w:val="12"/>
              </w:rPr>
              <w:t>Sphericity</w:t>
            </w:r>
            <w:proofErr w:type="spellEnd"/>
            <w:r w:rsidRPr="00D56023">
              <w:rPr>
                <w:rFonts w:ascii="Arial" w:hAnsi="Arial" w:cs="Arial"/>
                <w:color w:val="000000"/>
                <w:sz w:val="12"/>
                <w:szCs w:val="12"/>
              </w:rPr>
              <w:t xml:space="preserve"> Assumed</w:t>
            </w:r>
          </w:p>
        </w:tc>
        <w:tc>
          <w:tcPr>
            <w:tcW w:w="1495" w:type="dxa"/>
            <w:tcBorders>
              <w:top w:val="nil"/>
              <w:left w:val="nil"/>
              <w:bottom w:val="nil"/>
              <w:right w:val="nil"/>
            </w:tcBorders>
            <w:shd w:val="clear" w:color="auto" w:fill="FFFFFF"/>
            <w:vAlign w:val="center"/>
          </w:tcPr>
          <w:p w14:paraId="2B37C81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269.471</w:t>
            </w:r>
          </w:p>
        </w:tc>
        <w:tc>
          <w:tcPr>
            <w:tcW w:w="1012" w:type="dxa"/>
            <w:tcBorders>
              <w:top w:val="nil"/>
              <w:left w:val="nil"/>
              <w:bottom w:val="nil"/>
              <w:right w:val="nil"/>
            </w:tcBorders>
            <w:shd w:val="clear" w:color="auto" w:fill="FFFFFF"/>
            <w:vAlign w:val="center"/>
          </w:tcPr>
          <w:p w14:paraId="1604A16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w:t>
            </w:r>
          </w:p>
        </w:tc>
        <w:tc>
          <w:tcPr>
            <w:tcW w:w="1012" w:type="dxa"/>
            <w:tcBorders>
              <w:top w:val="nil"/>
              <w:left w:val="nil"/>
              <w:bottom w:val="nil"/>
              <w:right w:val="nil"/>
            </w:tcBorders>
            <w:shd w:val="clear" w:color="auto" w:fill="FFFFFF"/>
            <w:vAlign w:val="center"/>
          </w:tcPr>
          <w:p w14:paraId="4AB1C8D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1.761</w:t>
            </w:r>
          </w:p>
        </w:tc>
        <w:tc>
          <w:tcPr>
            <w:tcW w:w="1012" w:type="dxa"/>
            <w:tcBorders>
              <w:top w:val="nil"/>
              <w:left w:val="nil"/>
              <w:bottom w:val="nil"/>
              <w:right w:val="nil"/>
            </w:tcBorders>
            <w:shd w:val="clear" w:color="auto" w:fill="FFFFFF"/>
          </w:tcPr>
          <w:p w14:paraId="21728559" w14:textId="77777777" w:rsidR="00D56023" w:rsidRPr="00D56023" w:rsidRDefault="00D56023" w:rsidP="00D56023">
            <w:pPr>
              <w:autoSpaceDE w:val="0"/>
              <w:autoSpaceDN w:val="0"/>
              <w:adjustRightInd w:val="0"/>
              <w:spacing w:after="0" w:line="240" w:lineRule="auto"/>
              <w:rPr>
                <w:sz w:val="24"/>
                <w:szCs w:val="24"/>
              </w:rPr>
            </w:pPr>
          </w:p>
        </w:tc>
        <w:tc>
          <w:tcPr>
            <w:tcW w:w="1012" w:type="dxa"/>
            <w:tcBorders>
              <w:top w:val="nil"/>
              <w:left w:val="nil"/>
              <w:bottom w:val="nil"/>
              <w:right w:val="nil"/>
            </w:tcBorders>
            <w:shd w:val="clear" w:color="auto" w:fill="FFFFFF"/>
          </w:tcPr>
          <w:p w14:paraId="4172655F" w14:textId="77777777" w:rsidR="00D56023" w:rsidRPr="00D56023" w:rsidRDefault="00D56023" w:rsidP="00D56023">
            <w:pPr>
              <w:autoSpaceDE w:val="0"/>
              <w:autoSpaceDN w:val="0"/>
              <w:adjustRightInd w:val="0"/>
              <w:spacing w:after="0" w:line="240" w:lineRule="auto"/>
              <w:rPr>
                <w:sz w:val="24"/>
                <w:szCs w:val="24"/>
              </w:rPr>
            </w:pPr>
          </w:p>
        </w:tc>
        <w:tc>
          <w:tcPr>
            <w:tcW w:w="1402" w:type="dxa"/>
            <w:tcBorders>
              <w:top w:val="nil"/>
              <w:left w:val="nil"/>
              <w:bottom w:val="nil"/>
              <w:right w:val="nil"/>
            </w:tcBorders>
            <w:shd w:val="clear" w:color="auto" w:fill="FFFFFF"/>
          </w:tcPr>
          <w:p w14:paraId="5CA7D6A2" w14:textId="77777777" w:rsidR="00D56023" w:rsidRPr="00D56023" w:rsidRDefault="00D56023" w:rsidP="00D56023">
            <w:pPr>
              <w:autoSpaceDE w:val="0"/>
              <w:autoSpaceDN w:val="0"/>
              <w:adjustRightInd w:val="0"/>
              <w:spacing w:after="0" w:line="240" w:lineRule="auto"/>
              <w:rPr>
                <w:sz w:val="24"/>
                <w:szCs w:val="24"/>
              </w:rPr>
            </w:pPr>
          </w:p>
        </w:tc>
      </w:tr>
      <w:tr w:rsidR="00D56023" w:rsidRPr="00D56023" w14:paraId="10096A02" w14:textId="77777777">
        <w:trPr>
          <w:cantSplit/>
        </w:trPr>
        <w:tc>
          <w:tcPr>
            <w:tcW w:w="1729" w:type="dxa"/>
            <w:vMerge/>
            <w:tcBorders>
              <w:top w:val="nil"/>
              <w:left w:val="nil"/>
              <w:bottom w:val="double" w:sz="8" w:space="0" w:color="000000"/>
              <w:right w:val="nil"/>
            </w:tcBorders>
            <w:shd w:val="clear" w:color="auto" w:fill="FFFFFF"/>
            <w:vAlign w:val="center"/>
          </w:tcPr>
          <w:p w14:paraId="51FFE63B" w14:textId="77777777" w:rsidR="00D56023" w:rsidRPr="00D56023" w:rsidRDefault="00D56023" w:rsidP="00D56023">
            <w:pPr>
              <w:autoSpaceDE w:val="0"/>
              <w:autoSpaceDN w:val="0"/>
              <w:adjustRightInd w:val="0"/>
              <w:spacing w:after="0" w:line="240" w:lineRule="auto"/>
              <w:rPr>
                <w:sz w:val="24"/>
                <w:szCs w:val="24"/>
              </w:rPr>
            </w:pPr>
          </w:p>
        </w:tc>
        <w:tc>
          <w:tcPr>
            <w:tcW w:w="1480" w:type="dxa"/>
            <w:tcBorders>
              <w:top w:val="nil"/>
              <w:left w:val="nil"/>
              <w:bottom w:val="nil"/>
              <w:right w:val="nil"/>
            </w:tcBorders>
            <w:shd w:val="clear" w:color="auto" w:fill="FFFFFF"/>
            <w:vAlign w:val="center"/>
          </w:tcPr>
          <w:p w14:paraId="613059B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Greenhouse-</w:t>
            </w:r>
            <w:proofErr w:type="spellStart"/>
            <w:r w:rsidRPr="00D56023">
              <w:rPr>
                <w:rFonts w:ascii="Arial" w:hAnsi="Arial" w:cs="Arial"/>
                <w:color w:val="000000"/>
                <w:sz w:val="12"/>
                <w:szCs w:val="12"/>
              </w:rPr>
              <w:t>Geisser</w:t>
            </w:r>
            <w:proofErr w:type="spellEnd"/>
          </w:p>
        </w:tc>
        <w:tc>
          <w:tcPr>
            <w:tcW w:w="1495" w:type="dxa"/>
            <w:tcBorders>
              <w:top w:val="nil"/>
              <w:left w:val="nil"/>
              <w:bottom w:val="nil"/>
              <w:right w:val="nil"/>
            </w:tcBorders>
            <w:shd w:val="clear" w:color="auto" w:fill="FFFFFF"/>
            <w:vAlign w:val="center"/>
          </w:tcPr>
          <w:p w14:paraId="16EEE47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269.471</w:t>
            </w:r>
          </w:p>
        </w:tc>
        <w:tc>
          <w:tcPr>
            <w:tcW w:w="1012" w:type="dxa"/>
            <w:tcBorders>
              <w:top w:val="nil"/>
              <w:left w:val="nil"/>
              <w:bottom w:val="nil"/>
              <w:right w:val="nil"/>
            </w:tcBorders>
            <w:shd w:val="clear" w:color="auto" w:fill="FFFFFF"/>
            <w:vAlign w:val="center"/>
          </w:tcPr>
          <w:p w14:paraId="65BEEC3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12" w:type="dxa"/>
            <w:tcBorders>
              <w:top w:val="nil"/>
              <w:left w:val="nil"/>
              <w:bottom w:val="nil"/>
              <w:right w:val="nil"/>
            </w:tcBorders>
            <w:shd w:val="clear" w:color="auto" w:fill="FFFFFF"/>
            <w:vAlign w:val="center"/>
          </w:tcPr>
          <w:p w14:paraId="6879BF8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1.761</w:t>
            </w:r>
          </w:p>
        </w:tc>
        <w:tc>
          <w:tcPr>
            <w:tcW w:w="1012" w:type="dxa"/>
            <w:tcBorders>
              <w:top w:val="nil"/>
              <w:left w:val="nil"/>
              <w:bottom w:val="nil"/>
              <w:right w:val="nil"/>
            </w:tcBorders>
            <w:shd w:val="clear" w:color="auto" w:fill="FFFFFF"/>
          </w:tcPr>
          <w:p w14:paraId="21B61A1B" w14:textId="77777777" w:rsidR="00D56023" w:rsidRPr="00D56023" w:rsidRDefault="00D56023" w:rsidP="00D56023">
            <w:pPr>
              <w:autoSpaceDE w:val="0"/>
              <w:autoSpaceDN w:val="0"/>
              <w:adjustRightInd w:val="0"/>
              <w:spacing w:after="0" w:line="240" w:lineRule="auto"/>
              <w:rPr>
                <w:sz w:val="24"/>
                <w:szCs w:val="24"/>
              </w:rPr>
            </w:pPr>
          </w:p>
        </w:tc>
        <w:tc>
          <w:tcPr>
            <w:tcW w:w="1012" w:type="dxa"/>
            <w:tcBorders>
              <w:top w:val="nil"/>
              <w:left w:val="nil"/>
              <w:bottom w:val="nil"/>
              <w:right w:val="nil"/>
            </w:tcBorders>
            <w:shd w:val="clear" w:color="auto" w:fill="FFFFFF"/>
          </w:tcPr>
          <w:p w14:paraId="621432C8" w14:textId="77777777" w:rsidR="00D56023" w:rsidRPr="00D56023" w:rsidRDefault="00D56023" w:rsidP="00D56023">
            <w:pPr>
              <w:autoSpaceDE w:val="0"/>
              <w:autoSpaceDN w:val="0"/>
              <w:adjustRightInd w:val="0"/>
              <w:spacing w:after="0" w:line="240" w:lineRule="auto"/>
              <w:rPr>
                <w:sz w:val="24"/>
                <w:szCs w:val="24"/>
              </w:rPr>
            </w:pPr>
          </w:p>
        </w:tc>
        <w:tc>
          <w:tcPr>
            <w:tcW w:w="1402" w:type="dxa"/>
            <w:tcBorders>
              <w:top w:val="nil"/>
              <w:left w:val="nil"/>
              <w:bottom w:val="nil"/>
              <w:right w:val="nil"/>
            </w:tcBorders>
            <w:shd w:val="clear" w:color="auto" w:fill="FFFFFF"/>
          </w:tcPr>
          <w:p w14:paraId="3BED0C9B" w14:textId="77777777" w:rsidR="00D56023" w:rsidRPr="00D56023" w:rsidRDefault="00D56023" w:rsidP="00D56023">
            <w:pPr>
              <w:autoSpaceDE w:val="0"/>
              <w:autoSpaceDN w:val="0"/>
              <w:adjustRightInd w:val="0"/>
              <w:spacing w:after="0" w:line="240" w:lineRule="auto"/>
              <w:rPr>
                <w:sz w:val="24"/>
                <w:szCs w:val="24"/>
              </w:rPr>
            </w:pPr>
          </w:p>
        </w:tc>
      </w:tr>
      <w:tr w:rsidR="00D56023" w:rsidRPr="00D56023" w14:paraId="15D7AE10" w14:textId="77777777">
        <w:trPr>
          <w:cantSplit/>
        </w:trPr>
        <w:tc>
          <w:tcPr>
            <w:tcW w:w="1729" w:type="dxa"/>
            <w:vMerge/>
            <w:tcBorders>
              <w:top w:val="nil"/>
              <w:left w:val="nil"/>
              <w:bottom w:val="double" w:sz="8" w:space="0" w:color="000000"/>
              <w:right w:val="nil"/>
            </w:tcBorders>
            <w:shd w:val="clear" w:color="auto" w:fill="FFFFFF"/>
            <w:vAlign w:val="center"/>
          </w:tcPr>
          <w:p w14:paraId="54347E15" w14:textId="77777777" w:rsidR="00D56023" w:rsidRPr="00D56023" w:rsidRDefault="00D56023" w:rsidP="00D56023">
            <w:pPr>
              <w:autoSpaceDE w:val="0"/>
              <w:autoSpaceDN w:val="0"/>
              <w:adjustRightInd w:val="0"/>
              <w:spacing w:after="0" w:line="240" w:lineRule="auto"/>
              <w:rPr>
                <w:sz w:val="24"/>
                <w:szCs w:val="24"/>
              </w:rPr>
            </w:pPr>
          </w:p>
        </w:tc>
        <w:tc>
          <w:tcPr>
            <w:tcW w:w="1480" w:type="dxa"/>
            <w:tcBorders>
              <w:top w:val="nil"/>
              <w:left w:val="nil"/>
              <w:bottom w:val="nil"/>
              <w:right w:val="nil"/>
            </w:tcBorders>
            <w:shd w:val="clear" w:color="auto" w:fill="FFFFFF"/>
            <w:vAlign w:val="center"/>
          </w:tcPr>
          <w:p w14:paraId="7CD5BDA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Huynh-</w:t>
            </w:r>
            <w:proofErr w:type="spellStart"/>
            <w:r w:rsidRPr="00D56023">
              <w:rPr>
                <w:rFonts w:ascii="Arial" w:hAnsi="Arial" w:cs="Arial"/>
                <w:color w:val="000000"/>
                <w:sz w:val="12"/>
                <w:szCs w:val="12"/>
              </w:rPr>
              <w:t>Feldt</w:t>
            </w:r>
            <w:proofErr w:type="spellEnd"/>
          </w:p>
        </w:tc>
        <w:tc>
          <w:tcPr>
            <w:tcW w:w="1495" w:type="dxa"/>
            <w:tcBorders>
              <w:top w:val="nil"/>
              <w:left w:val="nil"/>
              <w:bottom w:val="nil"/>
              <w:right w:val="nil"/>
            </w:tcBorders>
            <w:shd w:val="clear" w:color="auto" w:fill="FFFFFF"/>
            <w:vAlign w:val="center"/>
          </w:tcPr>
          <w:p w14:paraId="2EDA6BB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269.471</w:t>
            </w:r>
          </w:p>
        </w:tc>
        <w:tc>
          <w:tcPr>
            <w:tcW w:w="1012" w:type="dxa"/>
            <w:tcBorders>
              <w:top w:val="nil"/>
              <w:left w:val="nil"/>
              <w:bottom w:val="nil"/>
              <w:right w:val="nil"/>
            </w:tcBorders>
            <w:shd w:val="clear" w:color="auto" w:fill="FFFFFF"/>
            <w:vAlign w:val="center"/>
          </w:tcPr>
          <w:p w14:paraId="0C632B9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12" w:type="dxa"/>
            <w:tcBorders>
              <w:top w:val="nil"/>
              <w:left w:val="nil"/>
              <w:bottom w:val="nil"/>
              <w:right w:val="nil"/>
            </w:tcBorders>
            <w:shd w:val="clear" w:color="auto" w:fill="FFFFFF"/>
            <w:vAlign w:val="center"/>
          </w:tcPr>
          <w:p w14:paraId="538D019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1.761</w:t>
            </w:r>
          </w:p>
        </w:tc>
        <w:tc>
          <w:tcPr>
            <w:tcW w:w="1012" w:type="dxa"/>
            <w:tcBorders>
              <w:top w:val="nil"/>
              <w:left w:val="nil"/>
              <w:bottom w:val="nil"/>
              <w:right w:val="nil"/>
            </w:tcBorders>
            <w:shd w:val="clear" w:color="auto" w:fill="FFFFFF"/>
          </w:tcPr>
          <w:p w14:paraId="63832312" w14:textId="77777777" w:rsidR="00D56023" w:rsidRPr="00D56023" w:rsidRDefault="00D56023" w:rsidP="00D56023">
            <w:pPr>
              <w:autoSpaceDE w:val="0"/>
              <w:autoSpaceDN w:val="0"/>
              <w:adjustRightInd w:val="0"/>
              <w:spacing w:after="0" w:line="240" w:lineRule="auto"/>
              <w:rPr>
                <w:sz w:val="24"/>
                <w:szCs w:val="24"/>
              </w:rPr>
            </w:pPr>
          </w:p>
        </w:tc>
        <w:tc>
          <w:tcPr>
            <w:tcW w:w="1012" w:type="dxa"/>
            <w:tcBorders>
              <w:top w:val="nil"/>
              <w:left w:val="nil"/>
              <w:bottom w:val="nil"/>
              <w:right w:val="nil"/>
            </w:tcBorders>
            <w:shd w:val="clear" w:color="auto" w:fill="FFFFFF"/>
          </w:tcPr>
          <w:p w14:paraId="38E5573C" w14:textId="77777777" w:rsidR="00D56023" w:rsidRPr="00D56023" w:rsidRDefault="00D56023" w:rsidP="00D56023">
            <w:pPr>
              <w:autoSpaceDE w:val="0"/>
              <w:autoSpaceDN w:val="0"/>
              <w:adjustRightInd w:val="0"/>
              <w:spacing w:after="0" w:line="240" w:lineRule="auto"/>
              <w:rPr>
                <w:sz w:val="24"/>
                <w:szCs w:val="24"/>
              </w:rPr>
            </w:pPr>
          </w:p>
        </w:tc>
        <w:tc>
          <w:tcPr>
            <w:tcW w:w="1402" w:type="dxa"/>
            <w:tcBorders>
              <w:top w:val="nil"/>
              <w:left w:val="nil"/>
              <w:bottom w:val="nil"/>
              <w:right w:val="nil"/>
            </w:tcBorders>
            <w:shd w:val="clear" w:color="auto" w:fill="FFFFFF"/>
          </w:tcPr>
          <w:p w14:paraId="51506FA3" w14:textId="77777777" w:rsidR="00D56023" w:rsidRPr="00D56023" w:rsidRDefault="00D56023" w:rsidP="00D56023">
            <w:pPr>
              <w:autoSpaceDE w:val="0"/>
              <w:autoSpaceDN w:val="0"/>
              <w:adjustRightInd w:val="0"/>
              <w:spacing w:after="0" w:line="240" w:lineRule="auto"/>
              <w:rPr>
                <w:sz w:val="24"/>
                <w:szCs w:val="24"/>
              </w:rPr>
            </w:pPr>
          </w:p>
        </w:tc>
      </w:tr>
      <w:tr w:rsidR="00D56023" w:rsidRPr="00D56023" w14:paraId="09352073" w14:textId="77777777">
        <w:trPr>
          <w:cantSplit/>
        </w:trPr>
        <w:tc>
          <w:tcPr>
            <w:tcW w:w="1729" w:type="dxa"/>
            <w:vMerge/>
            <w:tcBorders>
              <w:top w:val="nil"/>
              <w:left w:val="nil"/>
              <w:bottom w:val="double" w:sz="8" w:space="0" w:color="000000"/>
              <w:right w:val="nil"/>
            </w:tcBorders>
            <w:shd w:val="clear" w:color="auto" w:fill="FFFFFF"/>
            <w:vAlign w:val="center"/>
          </w:tcPr>
          <w:p w14:paraId="0E3D5A3B" w14:textId="77777777" w:rsidR="00D56023" w:rsidRPr="00D56023" w:rsidRDefault="00D56023" w:rsidP="00D56023">
            <w:pPr>
              <w:autoSpaceDE w:val="0"/>
              <w:autoSpaceDN w:val="0"/>
              <w:adjustRightInd w:val="0"/>
              <w:spacing w:after="0" w:line="240" w:lineRule="auto"/>
              <w:rPr>
                <w:sz w:val="24"/>
                <w:szCs w:val="24"/>
              </w:rPr>
            </w:pPr>
          </w:p>
        </w:tc>
        <w:tc>
          <w:tcPr>
            <w:tcW w:w="1480" w:type="dxa"/>
            <w:tcBorders>
              <w:top w:val="nil"/>
              <w:left w:val="nil"/>
              <w:bottom w:val="double" w:sz="8" w:space="0" w:color="000000"/>
              <w:right w:val="nil"/>
            </w:tcBorders>
            <w:shd w:val="clear" w:color="auto" w:fill="FFFFFF"/>
            <w:vAlign w:val="center"/>
          </w:tcPr>
          <w:p w14:paraId="62BB48A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Lower-bound</w:t>
            </w:r>
          </w:p>
        </w:tc>
        <w:tc>
          <w:tcPr>
            <w:tcW w:w="1495" w:type="dxa"/>
            <w:tcBorders>
              <w:top w:val="nil"/>
              <w:left w:val="nil"/>
              <w:bottom w:val="double" w:sz="8" w:space="0" w:color="000000"/>
              <w:right w:val="nil"/>
            </w:tcBorders>
            <w:shd w:val="clear" w:color="auto" w:fill="FFFFFF"/>
            <w:vAlign w:val="center"/>
          </w:tcPr>
          <w:p w14:paraId="45DFD40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269.471</w:t>
            </w:r>
          </w:p>
        </w:tc>
        <w:tc>
          <w:tcPr>
            <w:tcW w:w="1012" w:type="dxa"/>
            <w:tcBorders>
              <w:top w:val="nil"/>
              <w:left w:val="nil"/>
              <w:bottom w:val="double" w:sz="8" w:space="0" w:color="000000"/>
              <w:right w:val="nil"/>
            </w:tcBorders>
            <w:shd w:val="clear" w:color="auto" w:fill="FFFFFF"/>
            <w:vAlign w:val="center"/>
          </w:tcPr>
          <w:p w14:paraId="36D555A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12" w:type="dxa"/>
            <w:tcBorders>
              <w:top w:val="nil"/>
              <w:left w:val="nil"/>
              <w:bottom w:val="double" w:sz="8" w:space="0" w:color="000000"/>
              <w:right w:val="nil"/>
            </w:tcBorders>
            <w:shd w:val="clear" w:color="auto" w:fill="FFFFFF"/>
            <w:vAlign w:val="center"/>
          </w:tcPr>
          <w:p w14:paraId="3143A3F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1.761</w:t>
            </w:r>
          </w:p>
        </w:tc>
        <w:tc>
          <w:tcPr>
            <w:tcW w:w="1012" w:type="dxa"/>
            <w:tcBorders>
              <w:top w:val="nil"/>
              <w:left w:val="nil"/>
              <w:bottom w:val="double" w:sz="8" w:space="0" w:color="000000"/>
              <w:right w:val="nil"/>
            </w:tcBorders>
            <w:shd w:val="clear" w:color="auto" w:fill="FFFFFF"/>
          </w:tcPr>
          <w:p w14:paraId="0AF6DCDB" w14:textId="77777777" w:rsidR="00D56023" w:rsidRPr="00D56023" w:rsidRDefault="00D56023" w:rsidP="00D56023">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3B837D06" w14:textId="77777777" w:rsidR="00D56023" w:rsidRPr="00D56023" w:rsidRDefault="00D56023" w:rsidP="00D56023">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3E602340" w14:textId="77777777" w:rsidR="00D56023" w:rsidRPr="00D56023" w:rsidRDefault="00D56023" w:rsidP="00D56023">
            <w:pPr>
              <w:autoSpaceDE w:val="0"/>
              <w:autoSpaceDN w:val="0"/>
              <w:adjustRightInd w:val="0"/>
              <w:spacing w:after="0" w:line="240" w:lineRule="auto"/>
              <w:rPr>
                <w:sz w:val="24"/>
                <w:szCs w:val="24"/>
              </w:rPr>
            </w:pPr>
          </w:p>
        </w:tc>
      </w:tr>
    </w:tbl>
    <w:p w14:paraId="562A9938" w14:textId="77777777" w:rsidR="00D56023" w:rsidRPr="00D56023" w:rsidRDefault="00D56023" w:rsidP="007A18BD">
      <w:pPr>
        <w:autoSpaceDE w:val="0"/>
        <w:autoSpaceDN w:val="0"/>
        <w:adjustRightInd w:val="0"/>
        <w:spacing w:after="0" w:line="240" w:lineRule="auto"/>
        <w:rPr>
          <w:sz w:val="24"/>
          <w:szCs w:val="24"/>
        </w:rPr>
      </w:pPr>
    </w:p>
    <w:p w14:paraId="3B44D116" w14:textId="77777777" w:rsidR="00D56023" w:rsidRPr="00D56023" w:rsidRDefault="00D56023" w:rsidP="007A18BD">
      <w:pPr>
        <w:autoSpaceDE w:val="0"/>
        <w:autoSpaceDN w:val="0"/>
        <w:adjustRightInd w:val="0"/>
        <w:spacing w:after="0" w:line="240" w:lineRule="auto"/>
        <w:rPr>
          <w:sz w:val="24"/>
          <w:szCs w:val="24"/>
        </w:rPr>
      </w:pPr>
    </w:p>
    <w:tbl>
      <w:tblPr>
        <w:tblW w:w="101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29"/>
        <w:gridCol w:w="1433"/>
        <w:gridCol w:w="1496"/>
        <w:gridCol w:w="1013"/>
        <w:gridCol w:w="1013"/>
        <w:gridCol w:w="1013"/>
        <w:gridCol w:w="1013"/>
        <w:gridCol w:w="1403"/>
      </w:tblGrid>
      <w:tr w:rsidR="00D56023" w:rsidRPr="00D56023" w14:paraId="1A257AD7" w14:textId="77777777">
        <w:trPr>
          <w:cantSplit/>
        </w:trPr>
        <w:tc>
          <w:tcPr>
            <w:tcW w:w="10107" w:type="dxa"/>
            <w:gridSpan w:val="8"/>
            <w:tcBorders>
              <w:top w:val="nil"/>
              <w:left w:val="nil"/>
              <w:bottom w:val="nil"/>
              <w:right w:val="nil"/>
            </w:tcBorders>
            <w:shd w:val="clear" w:color="auto" w:fill="FFFFFF"/>
          </w:tcPr>
          <w:p w14:paraId="5A16075E"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Tests of Within-Subjects Contrasts</w:t>
            </w:r>
          </w:p>
        </w:tc>
      </w:tr>
      <w:tr w:rsidR="00D56023" w:rsidRPr="00D56023" w14:paraId="604512BC" w14:textId="77777777">
        <w:trPr>
          <w:cantSplit/>
        </w:trPr>
        <w:tc>
          <w:tcPr>
            <w:tcW w:w="10107" w:type="dxa"/>
            <w:gridSpan w:val="8"/>
            <w:tcBorders>
              <w:top w:val="nil"/>
              <w:left w:val="nil"/>
              <w:bottom w:val="nil"/>
              <w:right w:val="nil"/>
            </w:tcBorders>
            <w:shd w:val="clear" w:color="auto" w:fill="FFFFFF"/>
            <w:vAlign w:val="bottom"/>
          </w:tcPr>
          <w:p w14:paraId="2AE64DD8"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w:t>
            </w:r>
            <w:proofErr w:type="spellStart"/>
            <w:r w:rsidRPr="00D56023">
              <w:rPr>
                <w:rFonts w:ascii="Arial" w:hAnsi="Arial" w:cs="Arial"/>
                <w:color w:val="000000"/>
                <w:sz w:val="12"/>
                <w:szCs w:val="12"/>
                <w:highlight w:val="white"/>
              </w:rPr>
              <w:t>IDt</w:t>
            </w:r>
            <w:proofErr w:type="spellEnd"/>
            <w:r w:rsidRPr="00D56023">
              <w:rPr>
                <w:rFonts w:ascii="Arial" w:hAnsi="Arial" w:cs="Arial"/>
                <w:color w:val="000000"/>
                <w:sz w:val="12"/>
                <w:szCs w:val="12"/>
                <w:highlight w:val="white"/>
              </w:rPr>
              <w:t xml:space="preserve">  </w:t>
            </w:r>
          </w:p>
        </w:tc>
      </w:tr>
      <w:tr w:rsidR="00D56023" w:rsidRPr="00D56023" w14:paraId="3DCBD82C" w14:textId="77777777">
        <w:trPr>
          <w:cantSplit/>
        </w:trPr>
        <w:tc>
          <w:tcPr>
            <w:tcW w:w="1729" w:type="dxa"/>
            <w:tcBorders>
              <w:top w:val="double" w:sz="8" w:space="0" w:color="000000"/>
              <w:left w:val="nil"/>
              <w:bottom w:val="single" w:sz="16" w:space="0" w:color="000000"/>
              <w:right w:val="nil"/>
            </w:tcBorders>
            <w:shd w:val="clear" w:color="auto" w:fill="FFFFFF"/>
          </w:tcPr>
          <w:p w14:paraId="54ECAA2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Source</w:t>
            </w:r>
          </w:p>
        </w:tc>
        <w:tc>
          <w:tcPr>
            <w:tcW w:w="1433" w:type="dxa"/>
            <w:tcBorders>
              <w:top w:val="double" w:sz="8" w:space="0" w:color="000000"/>
              <w:left w:val="nil"/>
              <w:bottom w:val="single" w:sz="16" w:space="0" w:color="000000"/>
              <w:right w:val="nil"/>
            </w:tcBorders>
            <w:shd w:val="clear" w:color="auto" w:fill="FFFFFF"/>
          </w:tcPr>
          <w:p w14:paraId="1647D38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w:t>
            </w:r>
          </w:p>
        </w:tc>
        <w:tc>
          <w:tcPr>
            <w:tcW w:w="1495" w:type="dxa"/>
            <w:tcBorders>
              <w:top w:val="double" w:sz="8" w:space="0" w:color="000000"/>
              <w:left w:val="nil"/>
              <w:bottom w:val="single" w:sz="16" w:space="0" w:color="000000"/>
              <w:right w:val="nil"/>
            </w:tcBorders>
            <w:shd w:val="clear" w:color="auto" w:fill="FFFFFF"/>
          </w:tcPr>
          <w:p w14:paraId="5C8A176A"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Type III Sum of Squares</w:t>
            </w:r>
          </w:p>
        </w:tc>
        <w:tc>
          <w:tcPr>
            <w:tcW w:w="1012" w:type="dxa"/>
            <w:tcBorders>
              <w:top w:val="double" w:sz="8" w:space="0" w:color="000000"/>
              <w:left w:val="nil"/>
              <w:bottom w:val="single" w:sz="16" w:space="0" w:color="000000"/>
              <w:right w:val="nil"/>
            </w:tcBorders>
            <w:shd w:val="clear" w:color="auto" w:fill="FFFFFF"/>
          </w:tcPr>
          <w:p w14:paraId="38B11AA5"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D56023">
              <w:rPr>
                <w:rFonts w:ascii="Arial" w:hAnsi="Arial" w:cs="Arial"/>
                <w:color w:val="000000"/>
                <w:sz w:val="12"/>
                <w:szCs w:val="12"/>
              </w:rPr>
              <w:t>df</w:t>
            </w:r>
            <w:proofErr w:type="spellEnd"/>
          </w:p>
        </w:tc>
        <w:tc>
          <w:tcPr>
            <w:tcW w:w="1012" w:type="dxa"/>
            <w:tcBorders>
              <w:top w:val="double" w:sz="8" w:space="0" w:color="000000"/>
              <w:left w:val="nil"/>
              <w:bottom w:val="single" w:sz="16" w:space="0" w:color="000000"/>
              <w:right w:val="nil"/>
            </w:tcBorders>
            <w:shd w:val="clear" w:color="auto" w:fill="FFFFFF"/>
          </w:tcPr>
          <w:p w14:paraId="7D57FD4F"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339DC9F1"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47590156"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3C951177"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Partial Eta Squared</w:t>
            </w:r>
          </w:p>
        </w:tc>
      </w:tr>
      <w:tr w:rsidR="00D56023" w:rsidRPr="00D56023" w14:paraId="1A60F868" w14:textId="77777777">
        <w:trPr>
          <w:cantSplit/>
        </w:trPr>
        <w:tc>
          <w:tcPr>
            <w:tcW w:w="1729" w:type="dxa"/>
            <w:tcBorders>
              <w:top w:val="single" w:sz="16" w:space="0" w:color="000000"/>
              <w:left w:val="nil"/>
              <w:bottom w:val="nil"/>
              <w:right w:val="nil"/>
            </w:tcBorders>
            <w:shd w:val="clear" w:color="auto" w:fill="FFFFFF"/>
            <w:vAlign w:val="center"/>
          </w:tcPr>
          <w:p w14:paraId="5030F6E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w:t>
            </w:r>
          </w:p>
        </w:tc>
        <w:tc>
          <w:tcPr>
            <w:tcW w:w="1433" w:type="dxa"/>
            <w:tcBorders>
              <w:top w:val="single" w:sz="16" w:space="0" w:color="000000"/>
              <w:left w:val="nil"/>
              <w:bottom w:val="nil"/>
              <w:right w:val="nil"/>
            </w:tcBorders>
            <w:shd w:val="clear" w:color="auto" w:fill="FFFFFF"/>
            <w:vAlign w:val="center"/>
          </w:tcPr>
          <w:p w14:paraId="017E1EB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Level 1 vs. Level 2</w:t>
            </w:r>
          </w:p>
        </w:tc>
        <w:tc>
          <w:tcPr>
            <w:tcW w:w="1495" w:type="dxa"/>
            <w:tcBorders>
              <w:top w:val="single" w:sz="16" w:space="0" w:color="000000"/>
              <w:left w:val="nil"/>
              <w:bottom w:val="nil"/>
              <w:right w:val="nil"/>
            </w:tcBorders>
            <w:shd w:val="clear" w:color="auto" w:fill="FFFFFF"/>
            <w:vAlign w:val="center"/>
          </w:tcPr>
          <w:p w14:paraId="5E6C4D6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.005</w:t>
            </w:r>
          </w:p>
        </w:tc>
        <w:tc>
          <w:tcPr>
            <w:tcW w:w="1012" w:type="dxa"/>
            <w:tcBorders>
              <w:top w:val="single" w:sz="16" w:space="0" w:color="000000"/>
              <w:left w:val="nil"/>
              <w:bottom w:val="nil"/>
              <w:right w:val="nil"/>
            </w:tcBorders>
            <w:shd w:val="clear" w:color="auto" w:fill="FFFFFF"/>
            <w:vAlign w:val="center"/>
          </w:tcPr>
          <w:p w14:paraId="7BE2783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3A2A5E0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.005</w:t>
            </w:r>
          </w:p>
        </w:tc>
        <w:tc>
          <w:tcPr>
            <w:tcW w:w="1012" w:type="dxa"/>
            <w:tcBorders>
              <w:top w:val="single" w:sz="16" w:space="0" w:color="000000"/>
              <w:left w:val="nil"/>
              <w:bottom w:val="nil"/>
              <w:right w:val="nil"/>
            </w:tcBorders>
            <w:shd w:val="clear" w:color="auto" w:fill="FFFFFF"/>
            <w:vAlign w:val="center"/>
          </w:tcPr>
          <w:p w14:paraId="0664EA4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p>
        </w:tc>
        <w:tc>
          <w:tcPr>
            <w:tcW w:w="1012" w:type="dxa"/>
            <w:tcBorders>
              <w:top w:val="single" w:sz="16" w:space="0" w:color="000000"/>
              <w:left w:val="nil"/>
              <w:bottom w:val="nil"/>
              <w:right w:val="nil"/>
            </w:tcBorders>
            <w:shd w:val="clear" w:color="auto" w:fill="FFFFFF"/>
            <w:vAlign w:val="center"/>
          </w:tcPr>
          <w:p w14:paraId="687BD20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.969</w:t>
            </w:r>
          </w:p>
        </w:tc>
        <w:tc>
          <w:tcPr>
            <w:tcW w:w="1402" w:type="dxa"/>
            <w:tcBorders>
              <w:top w:val="single" w:sz="16" w:space="0" w:color="000000"/>
              <w:left w:val="nil"/>
              <w:bottom w:val="nil"/>
              <w:right w:val="nil"/>
            </w:tcBorders>
            <w:shd w:val="clear" w:color="auto" w:fill="FFFFFF"/>
            <w:vAlign w:val="center"/>
          </w:tcPr>
          <w:p w14:paraId="7135072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20A63290" w14:textId="77777777">
        <w:trPr>
          <w:cantSplit/>
        </w:trPr>
        <w:tc>
          <w:tcPr>
            <w:tcW w:w="1729" w:type="dxa"/>
            <w:tcBorders>
              <w:top w:val="nil"/>
              <w:left w:val="nil"/>
              <w:bottom w:val="nil"/>
              <w:right w:val="nil"/>
            </w:tcBorders>
            <w:shd w:val="clear" w:color="auto" w:fill="FFFFFF"/>
            <w:vAlign w:val="center"/>
          </w:tcPr>
          <w:p w14:paraId="152663F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 xml:space="preserve">stage * </w:t>
            </w:r>
            <w:proofErr w:type="spellStart"/>
            <w:r w:rsidRPr="00D56023">
              <w:rPr>
                <w:rFonts w:ascii="Arial" w:hAnsi="Arial" w:cs="Arial"/>
                <w:color w:val="000000"/>
                <w:sz w:val="12"/>
                <w:szCs w:val="12"/>
              </w:rPr>
              <w:t>gameno</w:t>
            </w:r>
            <w:proofErr w:type="spellEnd"/>
          </w:p>
        </w:tc>
        <w:tc>
          <w:tcPr>
            <w:tcW w:w="1433" w:type="dxa"/>
            <w:tcBorders>
              <w:top w:val="nil"/>
              <w:left w:val="nil"/>
              <w:bottom w:val="nil"/>
              <w:right w:val="nil"/>
            </w:tcBorders>
            <w:shd w:val="clear" w:color="auto" w:fill="FFFFFF"/>
            <w:vAlign w:val="center"/>
          </w:tcPr>
          <w:p w14:paraId="7CD56DF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Level 1 vs. Level 2</w:t>
            </w:r>
          </w:p>
        </w:tc>
        <w:tc>
          <w:tcPr>
            <w:tcW w:w="1495" w:type="dxa"/>
            <w:tcBorders>
              <w:top w:val="nil"/>
              <w:left w:val="nil"/>
              <w:bottom w:val="nil"/>
              <w:right w:val="nil"/>
            </w:tcBorders>
            <w:shd w:val="clear" w:color="auto" w:fill="FFFFFF"/>
            <w:vAlign w:val="center"/>
          </w:tcPr>
          <w:p w14:paraId="22E987C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1.458</w:t>
            </w:r>
          </w:p>
        </w:tc>
        <w:tc>
          <w:tcPr>
            <w:tcW w:w="1012" w:type="dxa"/>
            <w:tcBorders>
              <w:top w:val="nil"/>
              <w:left w:val="nil"/>
              <w:bottom w:val="nil"/>
              <w:right w:val="nil"/>
            </w:tcBorders>
            <w:shd w:val="clear" w:color="auto" w:fill="FFFFFF"/>
            <w:vAlign w:val="center"/>
          </w:tcPr>
          <w:p w14:paraId="7409F94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3DAC6CB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1.458</w:t>
            </w:r>
          </w:p>
        </w:tc>
        <w:tc>
          <w:tcPr>
            <w:tcW w:w="1012" w:type="dxa"/>
            <w:tcBorders>
              <w:top w:val="nil"/>
              <w:left w:val="nil"/>
              <w:bottom w:val="nil"/>
              <w:right w:val="nil"/>
            </w:tcBorders>
            <w:shd w:val="clear" w:color="auto" w:fill="FFFFFF"/>
            <w:vAlign w:val="center"/>
          </w:tcPr>
          <w:p w14:paraId="1AD449A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.414</w:t>
            </w:r>
          </w:p>
        </w:tc>
        <w:tc>
          <w:tcPr>
            <w:tcW w:w="1012" w:type="dxa"/>
            <w:tcBorders>
              <w:top w:val="nil"/>
              <w:left w:val="nil"/>
              <w:bottom w:val="nil"/>
              <w:right w:val="nil"/>
            </w:tcBorders>
            <w:shd w:val="clear" w:color="auto" w:fill="FFFFFF"/>
            <w:vAlign w:val="center"/>
          </w:tcPr>
          <w:p w14:paraId="5D197D7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.521</w:t>
            </w:r>
          </w:p>
        </w:tc>
        <w:tc>
          <w:tcPr>
            <w:tcW w:w="1402" w:type="dxa"/>
            <w:tcBorders>
              <w:top w:val="nil"/>
              <w:left w:val="nil"/>
              <w:bottom w:val="nil"/>
              <w:right w:val="nil"/>
            </w:tcBorders>
            <w:shd w:val="clear" w:color="auto" w:fill="FFFFFF"/>
            <w:vAlign w:val="center"/>
          </w:tcPr>
          <w:p w14:paraId="35EEAE6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2F6D0590" w14:textId="77777777">
        <w:trPr>
          <w:cantSplit/>
        </w:trPr>
        <w:tc>
          <w:tcPr>
            <w:tcW w:w="1729" w:type="dxa"/>
            <w:tcBorders>
              <w:top w:val="nil"/>
              <w:left w:val="nil"/>
              <w:bottom w:val="nil"/>
              <w:right w:val="nil"/>
            </w:tcBorders>
            <w:shd w:val="clear" w:color="auto" w:fill="FFFFFF"/>
            <w:vAlign w:val="center"/>
          </w:tcPr>
          <w:p w14:paraId="22EE832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condition</w:t>
            </w:r>
          </w:p>
        </w:tc>
        <w:tc>
          <w:tcPr>
            <w:tcW w:w="1433" w:type="dxa"/>
            <w:tcBorders>
              <w:top w:val="nil"/>
              <w:left w:val="nil"/>
              <w:bottom w:val="nil"/>
              <w:right w:val="nil"/>
            </w:tcBorders>
            <w:shd w:val="clear" w:color="auto" w:fill="FFFFFF"/>
            <w:vAlign w:val="center"/>
          </w:tcPr>
          <w:p w14:paraId="332B060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Level 1 vs. Level 2</w:t>
            </w:r>
          </w:p>
        </w:tc>
        <w:tc>
          <w:tcPr>
            <w:tcW w:w="1495" w:type="dxa"/>
            <w:tcBorders>
              <w:top w:val="nil"/>
              <w:left w:val="nil"/>
              <w:bottom w:val="nil"/>
              <w:right w:val="nil"/>
            </w:tcBorders>
            <w:shd w:val="clear" w:color="auto" w:fill="FFFFFF"/>
            <w:vAlign w:val="center"/>
          </w:tcPr>
          <w:p w14:paraId="1493FD1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10.250</w:t>
            </w:r>
          </w:p>
        </w:tc>
        <w:tc>
          <w:tcPr>
            <w:tcW w:w="1012" w:type="dxa"/>
            <w:tcBorders>
              <w:top w:val="nil"/>
              <w:left w:val="nil"/>
              <w:bottom w:val="nil"/>
              <w:right w:val="nil"/>
            </w:tcBorders>
            <w:shd w:val="clear" w:color="auto" w:fill="FFFFFF"/>
            <w:vAlign w:val="center"/>
          </w:tcPr>
          <w:p w14:paraId="0C61F39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w:t>
            </w:r>
          </w:p>
        </w:tc>
        <w:tc>
          <w:tcPr>
            <w:tcW w:w="1012" w:type="dxa"/>
            <w:tcBorders>
              <w:top w:val="nil"/>
              <w:left w:val="nil"/>
              <w:bottom w:val="nil"/>
              <w:right w:val="nil"/>
            </w:tcBorders>
            <w:shd w:val="clear" w:color="auto" w:fill="FFFFFF"/>
            <w:vAlign w:val="center"/>
          </w:tcPr>
          <w:p w14:paraId="24CAA83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5.125</w:t>
            </w:r>
          </w:p>
        </w:tc>
        <w:tc>
          <w:tcPr>
            <w:tcW w:w="1012" w:type="dxa"/>
            <w:tcBorders>
              <w:top w:val="nil"/>
              <w:left w:val="nil"/>
              <w:bottom w:val="nil"/>
              <w:right w:val="nil"/>
            </w:tcBorders>
            <w:shd w:val="clear" w:color="auto" w:fill="FFFFFF"/>
            <w:vAlign w:val="center"/>
          </w:tcPr>
          <w:p w14:paraId="0DA4474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1.455</w:t>
            </w:r>
          </w:p>
        </w:tc>
        <w:tc>
          <w:tcPr>
            <w:tcW w:w="1012" w:type="dxa"/>
            <w:tcBorders>
              <w:top w:val="nil"/>
              <w:left w:val="nil"/>
              <w:bottom w:val="nil"/>
              <w:right w:val="nil"/>
            </w:tcBorders>
            <w:shd w:val="clear" w:color="auto" w:fill="FFFFFF"/>
            <w:vAlign w:val="center"/>
          </w:tcPr>
          <w:p w14:paraId="725068C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.237</w:t>
            </w:r>
          </w:p>
        </w:tc>
        <w:tc>
          <w:tcPr>
            <w:tcW w:w="1402" w:type="dxa"/>
            <w:tcBorders>
              <w:top w:val="nil"/>
              <w:left w:val="nil"/>
              <w:bottom w:val="nil"/>
              <w:right w:val="nil"/>
            </w:tcBorders>
            <w:shd w:val="clear" w:color="auto" w:fill="FFFFFF"/>
            <w:vAlign w:val="center"/>
          </w:tcPr>
          <w:p w14:paraId="11D18F2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.019</w:t>
            </w:r>
          </w:p>
        </w:tc>
      </w:tr>
      <w:tr w:rsidR="00D56023" w:rsidRPr="00D56023" w14:paraId="1B05A943" w14:textId="77777777">
        <w:trPr>
          <w:cantSplit/>
        </w:trPr>
        <w:tc>
          <w:tcPr>
            <w:tcW w:w="1729" w:type="dxa"/>
            <w:tcBorders>
              <w:top w:val="nil"/>
              <w:left w:val="nil"/>
              <w:bottom w:val="nil"/>
              <w:right w:val="nil"/>
            </w:tcBorders>
            <w:shd w:val="clear" w:color="auto" w:fill="FFFFFF"/>
            <w:vAlign w:val="center"/>
          </w:tcPr>
          <w:p w14:paraId="047B229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rich</w:t>
            </w:r>
          </w:p>
        </w:tc>
        <w:tc>
          <w:tcPr>
            <w:tcW w:w="1433" w:type="dxa"/>
            <w:tcBorders>
              <w:top w:val="nil"/>
              <w:left w:val="nil"/>
              <w:bottom w:val="nil"/>
              <w:right w:val="nil"/>
            </w:tcBorders>
            <w:shd w:val="clear" w:color="auto" w:fill="FFFFFF"/>
            <w:vAlign w:val="center"/>
          </w:tcPr>
          <w:p w14:paraId="02EB5E1E"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Level 1 vs. Level 2</w:t>
            </w:r>
          </w:p>
        </w:tc>
        <w:tc>
          <w:tcPr>
            <w:tcW w:w="1495" w:type="dxa"/>
            <w:tcBorders>
              <w:top w:val="nil"/>
              <w:left w:val="nil"/>
              <w:bottom w:val="nil"/>
              <w:right w:val="nil"/>
            </w:tcBorders>
            <w:shd w:val="clear" w:color="auto" w:fill="FFFFFF"/>
            <w:vAlign w:val="center"/>
          </w:tcPr>
          <w:p w14:paraId="1A86552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.259</w:t>
            </w:r>
          </w:p>
        </w:tc>
        <w:tc>
          <w:tcPr>
            <w:tcW w:w="1012" w:type="dxa"/>
            <w:tcBorders>
              <w:top w:val="nil"/>
              <w:left w:val="nil"/>
              <w:bottom w:val="nil"/>
              <w:right w:val="nil"/>
            </w:tcBorders>
            <w:shd w:val="clear" w:color="auto" w:fill="FFFFFF"/>
            <w:vAlign w:val="center"/>
          </w:tcPr>
          <w:p w14:paraId="2E7D921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225B1DF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.259</w:t>
            </w:r>
          </w:p>
        </w:tc>
        <w:tc>
          <w:tcPr>
            <w:tcW w:w="1012" w:type="dxa"/>
            <w:tcBorders>
              <w:top w:val="nil"/>
              <w:left w:val="nil"/>
              <w:bottom w:val="nil"/>
              <w:right w:val="nil"/>
            </w:tcBorders>
            <w:shd w:val="clear" w:color="auto" w:fill="FFFFFF"/>
            <w:vAlign w:val="center"/>
          </w:tcPr>
          <w:p w14:paraId="1C98F50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.074</w:t>
            </w:r>
          </w:p>
        </w:tc>
        <w:tc>
          <w:tcPr>
            <w:tcW w:w="1012" w:type="dxa"/>
            <w:tcBorders>
              <w:top w:val="nil"/>
              <w:left w:val="nil"/>
              <w:bottom w:val="nil"/>
              <w:right w:val="nil"/>
            </w:tcBorders>
            <w:shd w:val="clear" w:color="auto" w:fill="FFFFFF"/>
            <w:vAlign w:val="center"/>
          </w:tcPr>
          <w:p w14:paraId="32FDE4A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.786</w:t>
            </w:r>
          </w:p>
        </w:tc>
        <w:tc>
          <w:tcPr>
            <w:tcW w:w="1402" w:type="dxa"/>
            <w:tcBorders>
              <w:top w:val="nil"/>
              <w:left w:val="nil"/>
              <w:bottom w:val="nil"/>
              <w:right w:val="nil"/>
            </w:tcBorders>
            <w:shd w:val="clear" w:color="auto" w:fill="FFFFFF"/>
            <w:vAlign w:val="center"/>
          </w:tcPr>
          <w:p w14:paraId="5139372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r>
      <w:tr w:rsidR="00D56023" w:rsidRPr="00D56023" w14:paraId="63B7872D" w14:textId="77777777">
        <w:trPr>
          <w:cantSplit/>
        </w:trPr>
        <w:tc>
          <w:tcPr>
            <w:tcW w:w="1729" w:type="dxa"/>
            <w:tcBorders>
              <w:top w:val="nil"/>
              <w:left w:val="nil"/>
              <w:bottom w:val="nil"/>
              <w:right w:val="nil"/>
            </w:tcBorders>
            <w:shd w:val="clear" w:color="auto" w:fill="FFFFFF"/>
            <w:vAlign w:val="center"/>
          </w:tcPr>
          <w:p w14:paraId="433B3DD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 * condition  *  rich</w:t>
            </w:r>
          </w:p>
        </w:tc>
        <w:tc>
          <w:tcPr>
            <w:tcW w:w="1433" w:type="dxa"/>
            <w:tcBorders>
              <w:top w:val="nil"/>
              <w:left w:val="nil"/>
              <w:bottom w:val="nil"/>
              <w:right w:val="nil"/>
            </w:tcBorders>
            <w:shd w:val="clear" w:color="auto" w:fill="FFFFFF"/>
            <w:vAlign w:val="center"/>
          </w:tcPr>
          <w:p w14:paraId="52C12EE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Level 1 vs. Level 2</w:t>
            </w:r>
          </w:p>
        </w:tc>
        <w:tc>
          <w:tcPr>
            <w:tcW w:w="1495" w:type="dxa"/>
            <w:tcBorders>
              <w:top w:val="nil"/>
              <w:left w:val="nil"/>
              <w:bottom w:val="nil"/>
              <w:right w:val="nil"/>
            </w:tcBorders>
            <w:shd w:val="clear" w:color="auto" w:fill="FFFFFF"/>
            <w:vAlign w:val="center"/>
          </w:tcPr>
          <w:p w14:paraId="5831828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.314</w:t>
            </w:r>
          </w:p>
        </w:tc>
        <w:tc>
          <w:tcPr>
            <w:tcW w:w="1012" w:type="dxa"/>
            <w:tcBorders>
              <w:top w:val="nil"/>
              <w:left w:val="nil"/>
              <w:bottom w:val="nil"/>
              <w:right w:val="nil"/>
            </w:tcBorders>
            <w:shd w:val="clear" w:color="auto" w:fill="FFFFFF"/>
            <w:vAlign w:val="center"/>
          </w:tcPr>
          <w:p w14:paraId="7E684AE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w:t>
            </w:r>
          </w:p>
        </w:tc>
        <w:tc>
          <w:tcPr>
            <w:tcW w:w="1012" w:type="dxa"/>
            <w:tcBorders>
              <w:top w:val="nil"/>
              <w:left w:val="nil"/>
              <w:bottom w:val="nil"/>
              <w:right w:val="nil"/>
            </w:tcBorders>
            <w:shd w:val="clear" w:color="auto" w:fill="FFFFFF"/>
            <w:vAlign w:val="center"/>
          </w:tcPr>
          <w:p w14:paraId="020D868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.157</w:t>
            </w:r>
          </w:p>
        </w:tc>
        <w:tc>
          <w:tcPr>
            <w:tcW w:w="1012" w:type="dxa"/>
            <w:tcBorders>
              <w:top w:val="nil"/>
              <w:left w:val="nil"/>
              <w:bottom w:val="nil"/>
              <w:right w:val="nil"/>
            </w:tcBorders>
            <w:shd w:val="clear" w:color="auto" w:fill="FFFFFF"/>
            <w:vAlign w:val="center"/>
          </w:tcPr>
          <w:p w14:paraId="5BEF05B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.045</w:t>
            </w:r>
          </w:p>
        </w:tc>
        <w:tc>
          <w:tcPr>
            <w:tcW w:w="1012" w:type="dxa"/>
            <w:tcBorders>
              <w:top w:val="nil"/>
              <w:left w:val="nil"/>
              <w:bottom w:val="nil"/>
              <w:right w:val="nil"/>
            </w:tcBorders>
            <w:shd w:val="clear" w:color="auto" w:fill="FFFFFF"/>
            <w:vAlign w:val="center"/>
          </w:tcPr>
          <w:p w14:paraId="7BBB366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.956</w:t>
            </w:r>
          </w:p>
        </w:tc>
        <w:tc>
          <w:tcPr>
            <w:tcW w:w="1402" w:type="dxa"/>
            <w:tcBorders>
              <w:top w:val="nil"/>
              <w:left w:val="nil"/>
              <w:bottom w:val="nil"/>
              <w:right w:val="nil"/>
            </w:tcBorders>
            <w:shd w:val="clear" w:color="auto" w:fill="FFFFFF"/>
            <w:vAlign w:val="center"/>
          </w:tcPr>
          <w:p w14:paraId="582377C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039177C2" w14:textId="77777777">
        <w:trPr>
          <w:cantSplit/>
        </w:trPr>
        <w:tc>
          <w:tcPr>
            <w:tcW w:w="1729" w:type="dxa"/>
            <w:tcBorders>
              <w:top w:val="nil"/>
              <w:left w:val="nil"/>
              <w:bottom w:val="double" w:sz="8" w:space="0" w:color="000000"/>
              <w:right w:val="nil"/>
            </w:tcBorders>
            <w:shd w:val="clear" w:color="auto" w:fill="FFFFFF"/>
            <w:vAlign w:val="center"/>
          </w:tcPr>
          <w:p w14:paraId="12C9C0C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Error(stage)</w:t>
            </w:r>
          </w:p>
        </w:tc>
        <w:tc>
          <w:tcPr>
            <w:tcW w:w="1433" w:type="dxa"/>
            <w:tcBorders>
              <w:top w:val="nil"/>
              <w:left w:val="nil"/>
              <w:bottom w:val="double" w:sz="8" w:space="0" w:color="000000"/>
              <w:right w:val="nil"/>
            </w:tcBorders>
            <w:shd w:val="clear" w:color="auto" w:fill="FFFFFF"/>
            <w:vAlign w:val="center"/>
          </w:tcPr>
          <w:p w14:paraId="60F5A70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Level 1 vs. Level 2</w:t>
            </w:r>
          </w:p>
        </w:tc>
        <w:tc>
          <w:tcPr>
            <w:tcW w:w="1495" w:type="dxa"/>
            <w:tcBorders>
              <w:top w:val="nil"/>
              <w:left w:val="nil"/>
              <w:bottom w:val="double" w:sz="8" w:space="0" w:color="000000"/>
              <w:right w:val="nil"/>
            </w:tcBorders>
            <w:shd w:val="clear" w:color="auto" w:fill="FFFFFF"/>
            <w:vAlign w:val="center"/>
          </w:tcPr>
          <w:p w14:paraId="4B15805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538.941</w:t>
            </w:r>
          </w:p>
        </w:tc>
        <w:tc>
          <w:tcPr>
            <w:tcW w:w="1012" w:type="dxa"/>
            <w:tcBorders>
              <w:top w:val="nil"/>
              <w:left w:val="nil"/>
              <w:bottom w:val="double" w:sz="8" w:space="0" w:color="000000"/>
              <w:right w:val="nil"/>
            </w:tcBorders>
            <w:shd w:val="clear" w:color="auto" w:fill="FFFFFF"/>
            <w:vAlign w:val="center"/>
          </w:tcPr>
          <w:p w14:paraId="12EAABA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w:t>
            </w:r>
          </w:p>
        </w:tc>
        <w:tc>
          <w:tcPr>
            <w:tcW w:w="1012" w:type="dxa"/>
            <w:tcBorders>
              <w:top w:val="nil"/>
              <w:left w:val="nil"/>
              <w:bottom w:val="double" w:sz="8" w:space="0" w:color="000000"/>
              <w:right w:val="nil"/>
            </w:tcBorders>
            <w:shd w:val="clear" w:color="auto" w:fill="FFFFFF"/>
            <w:vAlign w:val="center"/>
          </w:tcPr>
          <w:p w14:paraId="4FC727A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3.522</w:t>
            </w:r>
          </w:p>
        </w:tc>
        <w:tc>
          <w:tcPr>
            <w:tcW w:w="1012" w:type="dxa"/>
            <w:tcBorders>
              <w:top w:val="nil"/>
              <w:left w:val="nil"/>
              <w:bottom w:val="double" w:sz="8" w:space="0" w:color="000000"/>
              <w:right w:val="nil"/>
            </w:tcBorders>
            <w:shd w:val="clear" w:color="auto" w:fill="FFFFFF"/>
          </w:tcPr>
          <w:p w14:paraId="2648847D" w14:textId="77777777" w:rsidR="00D56023" w:rsidRPr="00D56023" w:rsidRDefault="00D56023" w:rsidP="00D56023">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470F74F2" w14:textId="77777777" w:rsidR="00D56023" w:rsidRPr="00D56023" w:rsidRDefault="00D56023" w:rsidP="00D56023">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370630F8" w14:textId="77777777" w:rsidR="00D56023" w:rsidRPr="00D56023" w:rsidRDefault="00D56023" w:rsidP="00D56023">
            <w:pPr>
              <w:autoSpaceDE w:val="0"/>
              <w:autoSpaceDN w:val="0"/>
              <w:adjustRightInd w:val="0"/>
              <w:spacing w:after="0" w:line="240" w:lineRule="auto"/>
              <w:rPr>
                <w:sz w:val="24"/>
                <w:szCs w:val="24"/>
              </w:rPr>
            </w:pPr>
          </w:p>
        </w:tc>
      </w:tr>
    </w:tbl>
    <w:p w14:paraId="7EAC02E6" w14:textId="77777777" w:rsidR="00D56023" w:rsidRPr="00D56023" w:rsidRDefault="00D56023" w:rsidP="007A18BD">
      <w:pPr>
        <w:autoSpaceDE w:val="0"/>
        <w:autoSpaceDN w:val="0"/>
        <w:adjustRightInd w:val="0"/>
        <w:spacing w:after="0" w:line="240" w:lineRule="auto"/>
        <w:rPr>
          <w:sz w:val="24"/>
          <w:szCs w:val="24"/>
        </w:rPr>
      </w:pPr>
    </w:p>
    <w:p w14:paraId="27F81EF4" w14:textId="77777777" w:rsidR="00D56023" w:rsidRPr="00D56023" w:rsidRDefault="00D56023" w:rsidP="007A18BD">
      <w:pPr>
        <w:autoSpaceDE w:val="0"/>
        <w:autoSpaceDN w:val="0"/>
        <w:adjustRightInd w:val="0"/>
        <w:spacing w:after="0" w:line="240" w:lineRule="auto"/>
        <w:rPr>
          <w:sz w:val="24"/>
          <w:szCs w:val="24"/>
        </w:rPr>
      </w:pPr>
    </w:p>
    <w:tbl>
      <w:tblPr>
        <w:tblW w:w="8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21"/>
        <w:gridCol w:w="1495"/>
        <w:gridCol w:w="1013"/>
        <w:gridCol w:w="1013"/>
        <w:gridCol w:w="1013"/>
        <w:gridCol w:w="1013"/>
        <w:gridCol w:w="1403"/>
      </w:tblGrid>
      <w:tr w:rsidR="00D56023" w:rsidRPr="00D56023" w14:paraId="3F2405A3" w14:textId="77777777">
        <w:trPr>
          <w:cantSplit/>
        </w:trPr>
        <w:tc>
          <w:tcPr>
            <w:tcW w:w="8066" w:type="dxa"/>
            <w:gridSpan w:val="7"/>
            <w:tcBorders>
              <w:top w:val="nil"/>
              <w:left w:val="nil"/>
              <w:bottom w:val="nil"/>
              <w:right w:val="nil"/>
            </w:tcBorders>
            <w:shd w:val="clear" w:color="auto" w:fill="FFFFFF"/>
          </w:tcPr>
          <w:p w14:paraId="74C8319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Tests of Between-Subjects Effects</w:t>
            </w:r>
          </w:p>
        </w:tc>
      </w:tr>
      <w:tr w:rsidR="00D56023" w:rsidRPr="00D56023" w14:paraId="678C9234" w14:textId="77777777">
        <w:trPr>
          <w:cantSplit/>
        </w:trPr>
        <w:tc>
          <w:tcPr>
            <w:tcW w:w="8066" w:type="dxa"/>
            <w:gridSpan w:val="7"/>
            <w:tcBorders>
              <w:top w:val="nil"/>
              <w:left w:val="nil"/>
              <w:bottom w:val="nil"/>
              <w:right w:val="nil"/>
            </w:tcBorders>
            <w:shd w:val="clear" w:color="auto" w:fill="FFFFFF"/>
            <w:vAlign w:val="bottom"/>
          </w:tcPr>
          <w:p w14:paraId="63F921A5"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w:t>
            </w:r>
            <w:proofErr w:type="spellStart"/>
            <w:r w:rsidRPr="00D56023">
              <w:rPr>
                <w:rFonts w:ascii="Arial" w:hAnsi="Arial" w:cs="Arial"/>
                <w:color w:val="000000"/>
                <w:sz w:val="12"/>
                <w:szCs w:val="12"/>
                <w:highlight w:val="white"/>
              </w:rPr>
              <w:t>IDt</w:t>
            </w:r>
            <w:proofErr w:type="spellEnd"/>
            <w:r w:rsidRPr="00D56023">
              <w:rPr>
                <w:rFonts w:ascii="Arial" w:hAnsi="Arial" w:cs="Arial"/>
                <w:color w:val="000000"/>
                <w:sz w:val="12"/>
                <w:szCs w:val="12"/>
                <w:highlight w:val="white"/>
              </w:rPr>
              <w:t xml:space="preserve">  </w:t>
            </w:r>
          </w:p>
        </w:tc>
      </w:tr>
      <w:tr w:rsidR="00D56023" w:rsidRPr="00D56023" w14:paraId="0687BDD5" w14:textId="77777777">
        <w:trPr>
          <w:cantSplit/>
        </w:trPr>
        <w:tc>
          <w:tcPr>
            <w:tcW w:w="8066" w:type="dxa"/>
            <w:gridSpan w:val="7"/>
            <w:tcBorders>
              <w:top w:val="nil"/>
              <w:left w:val="nil"/>
              <w:bottom w:val="nil"/>
              <w:right w:val="nil"/>
            </w:tcBorders>
            <w:shd w:val="clear" w:color="auto" w:fill="FFFFFF"/>
            <w:vAlign w:val="bottom"/>
          </w:tcPr>
          <w:p w14:paraId="16D1B7E0"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Transformed Variable:   Average  </w:t>
            </w:r>
          </w:p>
        </w:tc>
      </w:tr>
      <w:tr w:rsidR="00D56023" w:rsidRPr="00D56023" w14:paraId="20E8F781" w14:textId="77777777">
        <w:trPr>
          <w:cantSplit/>
        </w:trPr>
        <w:tc>
          <w:tcPr>
            <w:tcW w:w="1121" w:type="dxa"/>
            <w:tcBorders>
              <w:top w:val="double" w:sz="8" w:space="0" w:color="000000"/>
              <w:left w:val="nil"/>
              <w:bottom w:val="single" w:sz="16" w:space="0" w:color="000000"/>
              <w:right w:val="nil"/>
            </w:tcBorders>
            <w:shd w:val="clear" w:color="auto" w:fill="FFFFFF"/>
          </w:tcPr>
          <w:p w14:paraId="208A435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Source</w:t>
            </w:r>
          </w:p>
        </w:tc>
        <w:tc>
          <w:tcPr>
            <w:tcW w:w="1495" w:type="dxa"/>
            <w:tcBorders>
              <w:top w:val="double" w:sz="8" w:space="0" w:color="000000"/>
              <w:left w:val="nil"/>
              <w:bottom w:val="single" w:sz="16" w:space="0" w:color="000000"/>
              <w:right w:val="nil"/>
            </w:tcBorders>
            <w:shd w:val="clear" w:color="auto" w:fill="FFFFFF"/>
          </w:tcPr>
          <w:p w14:paraId="7346F5FD"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Type III Sum of Squares</w:t>
            </w:r>
          </w:p>
        </w:tc>
        <w:tc>
          <w:tcPr>
            <w:tcW w:w="1012" w:type="dxa"/>
            <w:tcBorders>
              <w:top w:val="double" w:sz="8" w:space="0" w:color="000000"/>
              <w:left w:val="nil"/>
              <w:bottom w:val="single" w:sz="16" w:space="0" w:color="000000"/>
              <w:right w:val="nil"/>
            </w:tcBorders>
            <w:shd w:val="clear" w:color="auto" w:fill="FFFFFF"/>
          </w:tcPr>
          <w:p w14:paraId="0457D563"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D56023">
              <w:rPr>
                <w:rFonts w:ascii="Arial" w:hAnsi="Arial" w:cs="Arial"/>
                <w:color w:val="000000"/>
                <w:sz w:val="12"/>
                <w:szCs w:val="12"/>
              </w:rPr>
              <w:t>df</w:t>
            </w:r>
            <w:proofErr w:type="spellEnd"/>
          </w:p>
        </w:tc>
        <w:tc>
          <w:tcPr>
            <w:tcW w:w="1012" w:type="dxa"/>
            <w:tcBorders>
              <w:top w:val="double" w:sz="8" w:space="0" w:color="000000"/>
              <w:left w:val="nil"/>
              <w:bottom w:val="single" w:sz="16" w:space="0" w:color="000000"/>
              <w:right w:val="nil"/>
            </w:tcBorders>
            <w:shd w:val="clear" w:color="auto" w:fill="FFFFFF"/>
          </w:tcPr>
          <w:p w14:paraId="38A1EECA"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37527B39"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724E0A41"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36EC4392"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Partial Eta Squared</w:t>
            </w:r>
          </w:p>
        </w:tc>
      </w:tr>
      <w:tr w:rsidR="00D56023" w:rsidRPr="00D56023" w14:paraId="1ABEB5E0" w14:textId="77777777">
        <w:trPr>
          <w:cantSplit/>
        </w:trPr>
        <w:tc>
          <w:tcPr>
            <w:tcW w:w="1121" w:type="dxa"/>
            <w:tcBorders>
              <w:top w:val="single" w:sz="16" w:space="0" w:color="000000"/>
              <w:left w:val="nil"/>
              <w:bottom w:val="nil"/>
              <w:right w:val="nil"/>
            </w:tcBorders>
            <w:shd w:val="clear" w:color="auto" w:fill="FFFFFF"/>
            <w:vAlign w:val="center"/>
          </w:tcPr>
          <w:p w14:paraId="246BE3E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Intercept</w:t>
            </w:r>
          </w:p>
        </w:tc>
        <w:tc>
          <w:tcPr>
            <w:tcW w:w="1495" w:type="dxa"/>
            <w:tcBorders>
              <w:top w:val="single" w:sz="16" w:space="0" w:color="000000"/>
              <w:left w:val="nil"/>
              <w:bottom w:val="nil"/>
              <w:right w:val="nil"/>
            </w:tcBorders>
            <w:shd w:val="clear" w:color="auto" w:fill="FFFFFF"/>
            <w:vAlign w:val="center"/>
          </w:tcPr>
          <w:p w14:paraId="5A141A0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141.604</w:t>
            </w:r>
          </w:p>
        </w:tc>
        <w:tc>
          <w:tcPr>
            <w:tcW w:w="1012" w:type="dxa"/>
            <w:tcBorders>
              <w:top w:val="single" w:sz="16" w:space="0" w:color="000000"/>
              <w:left w:val="nil"/>
              <w:bottom w:val="nil"/>
              <w:right w:val="nil"/>
            </w:tcBorders>
            <w:shd w:val="clear" w:color="auto" w:fill="FFFFFF"/>
            <w:vAlign w:val="center"/>
          </w:tcPr>
          <w:p w14:paraId="5037159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6C454C8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141.604</w:t>
            </w:r>
          </w:p>
        </w:tc>
        <w:tc>
          <w:tcPr>
            <w:tcW w:w="1012" w:type="dxa"/>
            <w:tcBorders>
              <w:top w:val="single" w:sz="16" w:space="0" w:color="000000"/>
              <w:left w:val="nil"/>
              <w:bottom w:val="nil"/>
              <w:right w:val="nil"/>
            </w:tcBorders>
            <w:shd w:val="clear" w:color="auto" w:fill="FFFFFF"/>
            <w:vAlign w:val="center"/>
          </w:tcPr>
          <w:p w14:paraId="3994BF3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71.905</w:t>
            </w:r>
          </w:p>
        </w:tc>
        <w:tc>
          <w:tcPr>
            <w:tcW w:w="1012" w:type="dxa"/>
            <w:tcBorders>
              <w:top w:val="single" w:sz="16" w:space="0" w:color="000000"/>
              <w:left w:val="nil"/>
              <w:bottom w:val="nil"/>
              <w:right w:val="nil"/>
            </w:tcBorders>
            <w:shd w:val="clear" w:color="auto" w:fill="FFFFFF"/>
            <w:vAlign w:val="center"/>
          </w:tcPr>
          <w:p w14:paraId="1A79610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.000</w:t>
            </w:r>
          </w:p>
        </w:tc>
        <w:tc>
          <w:tcPr>
            <w:tcW w:w="1402" w:type="dxa"/>
            <w:tcBorders>
              <w:top w:val="single" w:sz="16" w:space="0" w:color="000000"/>
              <w:left w:val="nil"/>
              <w:bottom w:val="nil"/>
              <w:right w:val="nil"/>
            </w:tcBorders>
            <w:shd w:val="clear" w:color="auto" w:fill="FFFFFF"/>
            <w:vAlign w:val="center"/>
          </w:tcPr>
          <w:p w14:paraId="3D8B0EA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.320</w:t>
            </w:r>
          </w:p>
        </w:tc>
      </w:tr>
      <w:tr w:rsidR="00D56023" w:rsidRPr="00D56023" w14:paraId="0ACB640B" w14:textId="77777777">
        <w:trPr>
          <w:cantSplit/>
        </w:trPr>
        <w:tc>
          <w:tcPr>
            <w:tcW w:w="1121" w:type="dxa"/>
            <w:tcBorders>
              <w:top w:val="nil"/>
              <w:left w:val="nil"/>
              <w:bottom w:val="nil"/>
              <w:right w:val="nil"/>
            </w:tcBorders>
            <w:shd w:val="clear" w:color="auto" w:fill="FFFFFF"/>
            <w:vAlign w:val="center"/>
          </w:tcPr>
          <w:p w14:paraId="2154209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D56023">
              <w:rPr>
                <w:rFonts w:ascii="Arial" w:hAnsi="Arial" w:cs="Arial"/>
                <w:color w:val="000000"/>
                <w:sz w:val="12"/>
                <w:szCs w:val="12"/>
              </w:rPr>
              <w:t>gameno</w:t>
            </w:r>
            <w:proofErr w:type="spellEnd"/>
          </w:p>
        </w:tc>
        <w:tc>
          <w:tcPr>
            <w:tcW w:w="1495" w:type="dxa"/>
            <w:tcBorders>
              <w:top w:val="nil"/>
              <w:left w:val="nil"/>
              <w:bottom w:val="nil"/>
              <w:right w:val="nil"/>
            </w:tcBorders>
            <w:shd w:val="clear" w:color="auto" w:fill="FFFFFF"/>
            <w:vAlign w:val="center"/>
          </w:tcPr>
          <w:p w14:paraId="33737FB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.324</w:t>
            </w:r>
          </w:p>
        </w:tc>
        <w:tc>
          <w:tcPr>
            <w:tcW w:w="1012" w:type="dxa"/>
            <w:tcBorders>
              <w:top w:val="nil"/>
              <w:left w:val="nil"/>
              <w:bottom w:val="nil"/>
              <w:right w:val="nil"/>
            </w:tcBorders>
            <w:shd w:val="clear" w:color="auto" w:fill="FFFFFF"/>
            <w:vAlign w:val="center"/>
          </w:tcPr>
          <w:p w14:paraId="70F6C20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457D813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.324</w:t>
            </w:r>
          </w:p>
        </w:tc>
        <w:tc>
          <w:tcPr>
            <w:tcW w:w="1012" w:type="dxa"/>
            <w:tcBorders>
              <w:top w:val="nil"/>
              <w:left w:val="nil"/>
              <w:bottom w:val="nil"/>
              <w:right w:val="nil"/>
            </w:tcBorders>
            <w:shd w:val="clear" w:color="auto" w:fill="FFFFFF"/>
            <w:vAlign w:val="center"/>
          </w:tcPr>
          <w:p w14:paraId="7AD4227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.164</w:t>
            </w:r>
          </w:p>
        </w:tc>
        <w:tc>
          <w:tcPr>
            <w:tcW w:w="1012" w:type="dxa"/>
            <w:tcBorders>
              <w:top w:val="nil"/>
              <w:left w:val="nil"/>
              <w:bottom w:val="nil"/>
              <w:right w:val="nil"/>
            </w:tcBorders>
            <w:shd w:val="clear" w:color="auto" w:fill="FFFFFF"/>
            <w:vAlign w:val="center"/>
          </w:tcPr>
          <w:p w14:paraId="373BA54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.686</w:t>
            </w:r>
          </w:p>
        </w:tc>
        <w:tc>
          <w:tcPr>
            <w:tcW w:w="1402" w:type="dxa"/>
            <w:tcBorders>
              <w:top w:val="nil"/>
              <w:left w:val="nil"/>
              <w:bottom w:val="nil"/>
              <w:right w:val="nil"/>
            </w:tcBorders>
            <w:shd w:val="clear" w:color="auto" w:fill="FFFFFF"/>
            <w:vAlign w:val="center"/>
          </w:tcPr>
          <w:p w14:paraId="06411B9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.001</w:t>
            </w:r>
          </w:p>
        </w:tc>
      </w:tr>
      <w:tr w:rsidR="00D56023" w:rsidRPr="00D56023" w14:paraId="135A0307" w14:textId="77777777">
        <w:trPr>
          <w:cantSplit/>
        </w:trPr>
        <w:tc>
          <w:tcPr>
            <w:tcW w:w="1121" w:type="dxa"/>
            <w:tcBorders>
              <w:top w:val="nil"/>
              <w:left w:val="nil"/>
              <w:bottom w:val="nil"/>
              <w:right w:val="nil"/>
            </w:tcBorders>
            <w:shd w:val="clear" w:color="auto" w:fill="FFFFFF"/>
            <w:vAlign w:val="center"/>
          </w:tcPr>
          <w:p w14:paraId="37C9AFB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condition</w:t>
            </w:r>
          </w:p>
        </w:tc>
        <w:tc>
          <w:tcPr>
            <w:tcW w:w="1495" w:type="dxa"/>
            <w:tcBorders>
              <w:top w:val="nil"/>
              <w:left w:val="nil"/>
              <w:bottom w:val="nil"/>
              <w:right w:val="nil"/>
            </w:tcBorders>
            <w:shd w:val="clear" w:color="auto" w:fill="FFFFFF"/>
            <w:vAlign w:val="center"/>
          </w:tcPr>
          <w:p w14:paraId="4F6708C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.641</w:t>
            </w:r>
          </w:p>
        </w:tc>
        <w:tc>
          <w:tcPr>
            <w:tcW w:w="1012" w:type="dxa"/>
            <w:tcBorders>
              <w:top w:val="nil"/>
              <w:left w:val="nil"/>
              <w:bottom w:val="nil"/>
              <w:right w:val="nil"/>
            </w:tcBorders>
            <w:shd w:val="clear" w:color="auto" w:fill="FFFFFF"/>
            <w:vAlign w:val="center"/>
          </w:tcPr>
          <w:p w14:paraId="3EC77E9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w:t>
            </w:r>
          </w:p>
        </w:tc>
        <w:tc>
          <w:tcPr>
            <w:tcW w:w="1012" w:type="dxa"/>
            <w:tcBorders>
              <w:top w:val="nil"/>
              <w:left w:val="nil"/>
              <w:bottom w:val="nil"/>
              <w:right w:val="nil"/>
            </w:tcBorders>
            <w:shd w:val="clear" w:color="auto" w:fill="FFFFFF"/>
            <w:vAlign w:val="center"/>
          </w:tcPr>
          <w:p w14:paraId="06508D0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.320</w:t>
            </w:r>
          </w:p>
        </w:tc>
        <w:tc>
          <w:tcPr>
            <w:tcW w:w="1012" w:type="dxa"/>
            <w:tcBorders>
              <w:top w:val="nil"/>
              <w:left w:val="nil"/>
              <w:bottom w:val="nil"/>
              <w:right w:val="nil"/>
            </w:tcBorders>
            <w:shd w:val="clear" w:color="auto" w:fill="FFFFFF"/>
            <w:vAlign w:val="center"/>
          </w:tcPr>
          <w:p w14:paraId="5B3FDA8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.163</w:t>
            </w:r>
          </w:p>
        </w:tc>
        <w:tc>
          <w:tcPr>
            <w:tcW w:w="1012" w:type="dxa"/>
            <w:tcBorders>
              <w:top w:val="nil"/>
              <w:left w:val="nil"/>
              <w:bottom w:val="nil"/>
              <w:right w:val="nil"/>
            </w:tcBorders>
            <w:shd w:val="clear" w:color="auto" w:fill="FFFFFF"/>
            <w:vAlign w:val="center"/>
          </w:tcPr>
          <w:p w14:paraId="3BB0413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.850</w:t>
            </w:r>
          </w:p>
        </w:tc>
        <w:tc>
          <w:tcPr>
            <w:tcW w:w="1402" w:type="dxa"/>
            <w:tcBorders>
              <w:top w:val="nil"/>
              <w:left w:val="nil"/>
              <w:bottom w:val="nil"/>
              <w:right w:val="nil"/>
            </w:tcBorders>
            <w:shd w:val="clear" w:color="auto" w:fill="FFFFFF"/>
            <w:vAlign w:val="center"/>
          </w:tcPr>
          <w:p w14:paraId="73C2CDB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p>
        </w:tc>
      </w:tr>
      <w:tr w:rsidR="00D56023" w:rsidRPr="00D56023" w14:paraId="1C0C5CB6" w14:textId="77777777">
        <w:trPr>
          <w:cantSplit/>
        </w:trPr>
        <w:tc>
          <w:tcPr>
            <w:tcW w:w="1121" w:type="dxa"/>
            <w:tcBorders>
              <w:top w:val="nil"/>
              <w:left w:val="nil"/>
              <w:bottom w:val="nil"/>
              <w:right w:val="nil"/>
            </w:tcBorders>
            <w:shd w:val="clear" w:color="auto" w:fill="FFFFFF"/>
            <w:vAlign w:val="center"/>
          </w:tcPr>
          <w:p w14:paraId="7F32E39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rich</w:t>
            </w:r>
          </w:p>
        </w:tc>
        <w:tc>
          <w:tcPr>
            <w:tcW w:w="1495" w:type="dxa"/>
            <w:tcBorders>
              <w:top w:val="nil"/>
              <w:left w:val="nil"/>
              <w:bottom w:val="nil"/>
              <w:right w:val="nil"/>
            </w:tcBorders>
            <w:shd w:val="clear" w:color="auto" w:fill="FFFFFF"/>
            <w:vAlign w:val="center"/>
          </w:tcPr>
          <w:p w14:paraId="5E5296C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.921</w:t>
            </w:r>
          </w:p>
        </w:tc>
        <w:tc>
          <w:tcPr>
            <w:tcW w:w="1012" w:type="dxa"/>
            <w:tcBorders>
              <w:top w:val="nil"/>
              <w:left w:val="nil"/>
              <w:bottom w:val="nil"/>
              <w:right w:val="nil"/>
            </w:tcBorders>
            <w:shd w:val="clear" w:color="auto" w:fill="FFFFFF"/>
            <w:vAlign w:val="center"/>
          </w:tcPr>
          <w:p w14:paraId="216E8E9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w:t>
            </w:r>
          </w:p>
        </w:tc>
        <w:tc>
          <w:tcPr>
            <w:tcW w:w="1012" w:type="dxa"/>
            <w:tcBorders>
              <w:top w:val="nil"/>
              <w:left w:val="nil"/>
              <w:bottom w:val="nil"/>
              <w:right w:val="nil"/>
            </w:tcBorders>
            <w:shd w:val="clear" w:color="auto" w:fill="FFFFFF"/>
            <w:vAlign w:val="center"/>
          </w:tcPr>
          <w:p w14:paraId="2960B88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.921</w:t>
            </w:r>
          </w:p>
        </w:tc>
        <w:tc>
          <w:tcPr>
            <w:tcW w:w="1012" w:type="dxa"/>
            <w:tcBorders>
              <w:top w:val="nil"/>
              <w:left w:val="nil"/>
              <w:bottom w:val="nil"/>
              <w:right w:val="nil"/>
            </w:tcBorders>
            <w:shd w:val="clear" w:color="auto" w:fill="FFFFFF"/>
            <w:vAlign w:val="center"/>
          </w:tcPr>
          <w:p w14:paraId="7E93068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.468</w:t>
            </w:r>
          </w:p>
        </w:tc>
        <w:tc>
          <w:tcPr>
            <w:tcW w:w="1012" w:type="dxa"/>
            <w:tcBorders>
              <w:top w:val="nil"/>
              <w:left w:val="nil"/>
              <w:bottom w:val="nil"/>
              <w:right w:val="nil"/>
            </w:tcBorders>
            <w:shd w:val="clear" w:color="auto" w:fill="FFFFFF"/>
            <w:vAlign w:val="center"/>
          </w:tcPr>
          <w:p w14:paraId="696F395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.495</w:t>
            </w:r>
          </w:p>
        </w:tc>
        <w:tc>
          <w:tcPr>
            <w:tcW w:w="1402" w:type="dxa"/>
            <w:tcBorders>
              <w:top w:val="nil"/>
              <w:left w:val="nil"/>
              <w:bottom w:val="nil"/>
              <w:right w:val="nil"/>
            </w:tcBorders>
            <w:shd w:val="clear" w:color="auto" w:fill="FFFFFF"/>
            <w:vAlign w:val="center"/>
          </w:tcPr>
          <w:p w14:paraId="6AF6E06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.003</w:t>
            </w:r>
          </w:p>
        </w:tc>
      </w:tr>
      <w:tr w:rsidR="00D56023" w:rsidRPr="00D56023" w14:paraId="415B1EA7" w14:textId="77777777">
        <w:trPr>
          <w:cantSplit/>
        </w:trPr>
        <w:tc>
          <w:tcPr>
            <w:tcW w:w="1121" w:type="dxa"/>
            <w:tcBorders>
              <w:top w:val="nil"/>
              <w:left w:val="nil"/>
              <w:bottom w:val="nil"/>
              <w:right w:val="nil"/>
            </w:tcBorders>
            <w:shd w:val="clear" w:color="auto" w:fill="FFFFFF"/>
            <w:vAlign w:val="center"/>
          </w:tcPr>
          <w:p w14:paraId="214D851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condition * rich</w:t>
            </w:r>
          </w:p>
        </w:tc>
        <w:tc>
          <w:tcPr>
            <w:tcW w:w="1495" w:type="dxa"/>
            <w:tcBorders>
              <w:top w:val="nil"/>
              <w:left w:val="nil"/>
              <w:bottom w:val="nil"/>
              <w:right w:val="nil"/>
            </w:tcBorders>
            <w:shd w:val="clear" w:color="auto" w:fill="FFFFFF"/>
            <w:vAlign w:val="center"/>
          </w:tcPr>
          <w:p w14:paraId="35F6939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6.365</w:t>
            </w:r>
          </w:p>
        </w:tc>
        <w:tc>
          <w:tcPr>
            <w:tcW w:w="1012" w:type="dxa"/>
            <w:tcBorders>
              <w:top w:val="nil"/>
              <w:left w:val="nil"/>
              <w:bottom w:val="nil"/>
              <w:right w:val="nil"/>
            </w:tcBorders>
            <w:shd w:val="clear" w:color="auto" w:fill="FFFFFF"/>
            <w:vAlign w:val="center"/>
          </w:tcPr>
          <w:p w14:paraId="4F88434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w:t>
            </w:r>
          </w:p>
        </w:tc>
        <w:tc>
          <w:tcPr>
            <w:tcW w:w="1012" w:type="dxa"/>
            <w:tcBorders>
              <w:top w:val="nil"/>
              <w:left w:val="nil"/>
              <w:bottom w:val="nil"/>
              <w:right w:val="nil"/>
            </w:tcBorders>
            <w:shd w:val="clear" w:color="auto" w:fill="FFFFFF"/>
            <w:vAlign w:val="center"/>
          </w:tcPr>
          <w:p w14:paraId="398A8CB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3.182</w:t>
            </w:r>
          </w:p>
        </w:tc>
        <w:tc>
          <w:tcPr>
            <w:tcW w:w="1012" w:type="dxa"/>
            <w:tcBorders>
              <w:top w:val="nil"/>
              <w:left w:val="nil"/>
              <w:bottom w:val="nil"/>
              <w:right w:val="nil"/>
            </w:tcBorders>
            <w:shd w:val="clear" w:color="auto" w:fill="FFFFFF"/>
            <w:vAlign w:val="center"/>
          </w:tcPr>
          <w:p w14:paraId="1345BEC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1.616</w:t>
            </w:r>
          </w:p>
        </w:tc>
        <w:tc>
          <w:tcPr>
            <w:tcW w:w="1012" w:type="dxa"/>
            <w:tcBorders>
              <w:top w:val="nil"/>
              <w:left w:val="nil"/>
              <w:bottom w:val="nil"/>
              <w:right w:val="nil"/>
            </w:tcBorders>
            <w:shd w:val="clear" w:color="auto" w:fill="FFFFFF"/>
            <w:vAlign w:val="center"/>
          </w:tcPr>
          <w:p w14:paraId="75B4676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.202</w:t>
            </w:r>
          </w:p>
        </w:tc>
        <w:tc>
          <w:tcPr>
            <w:tcW w:w="1402" w:type="dxa"/>
            <w:tcBorders>
              <w:top w:val="nil"/>
              <w:left w:val="nil"/>
              <w:bottom w:val="nil"/>
              <w:right w:val="nil"/>
            </w:tcBorders>
            <w:shd w:val="clear" w:color="auto" w:fill="FFFFFF"/>
            <w:vAlign w:val="center"/>
          </w:tcPr>
          <w:p w14:paraId="24F0B4F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.021</w:t>
            </w:r>
          </w:p>
        </w:tc>
      </w:tr>
      <w:tr w:rsidR="00D56023" w:rsidRPr="00D56023" w14:paraId="2869E375" w14:textId="77777777">
        <w:trPr>
          <w:cantSplit/>
        </w:trPr>
        <w:tc>
          <w:tcPr>
            <w:tcW w:w="1121" w:type="dxa"/>
            <w:tcBorders>
              <w:top w:val="nil"/>
              <w:left w:val="nil"/>
              <w:bottom w:val="double" w:sz="8" w:space="0" w:color="000000"/>
              <w:right w:val="nil"/>
            </w:tcBorders>
            <w:shd w:val="clear" w:color="auto" w:fill="FFFFFF"/>
            <w:vAlign w:val="center"/>
          </w:tcPr>
          <w:p w14:paraId="5FB3CBF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Error</w:t>
            </w:r>
          </w:p>
        </w:tc>
        <w:tc>
          <w:tcPr>
            <w:tcW w:w="1495" w:type="dxa"/>
            <w:tcBorders>
              <w:top w:val="nil"/>
              <w:left w:val="nil"/>
              <w:bottom w:val="double" w:sz="8" w:space="0" w:color="000000"/>
              <w:right w:val="nil"/>
            </w:tcBorders>
            <w:shd w:val="clear" w:color="auto" w:fill="FFFFFF"/>
            <w:vAlign w:val="center"/>
          </w:tcPr>
          <w:p w14:paraId="0FA5117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301.305</w:t>
            </w:r>
          </w:p>
        </w:tc>
        <w:tc>
          <w:tcPr>
            <w:tcW w:w="1012" w:type="dxa"/>
            <w:tcBorders>
              <w:top w:val="nil"/>
              <w:left w:val="nil"/>
              <w:bottom w:val="double" w:sz="8" w:space="0" w:color="000000"/>
              <w:right w:val="nil"/>
            </w:tcBorders>
            <w:shd w:val="clear" w:color="auto" w:fill="FFFFFF"/>
            <w:vAlign w:val="center"/>
          </w:tcPr>
          <w:p w14:paraId="4A9B94F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w:t>
            </w:r>
          </w:p>
        </w:tc>
        <w:tc>
          <w:tcPr>
            <w:tcW w:w="1012" w:type="dxa"/>
            <w:tcBorders>
              <w:top w:val="nil"/>
              <w:left w:val="nil"/>
              <w:bottom w:val="double" w:sz="8" w:space="0" w:color="000000"/>
              <w:right w:val="nil"/>
            </w:tcBorders>
            <w:shd w:val="clear" w:color="auto" w:fill="FFFFFF"/>
            <w:vAlign w:val="center"/>
          </w:tcPr>
          <w:p w14:paraId="4DAE8AF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1.969</w:t>
            </w:r>
          </w:p>
        </w:tc>
        <w:tc>
          <w:tcPr>
            <w:tcW w:w="1012" w:type="dxa"/>
            <w:tcBorders>
              <w:top w:val="nil"/>
              <w:left w:val="nil"/>
              <w:bottom w:val="double" w:sz="8" w:space="0" w:color="000000"/>
              <w:right w:val="nil"/>
            </w:tcBorders>
            <w:shd w:val="clear" w:color="auto" w:fill="FFFFFF"/>
          </w:tcPr>
          <w:p w14:paraId="3C1516C5" w14:textId="77777777" w:rsidR="00D56023" w:rsidRPr="00D56023" w:rsidRDefault="00D56023" w:rsidP="00D56023">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10174788" w14:textId="77777777" w:rsidR="00D56023" w:rsidRPr="00D56023" w:rsidRDefault="00D56023" w:rsidP="00D56023">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681FD637" w14:textId="77777777" w:rsidR="00D56023" w:rsidRPr="00D56023" w:rsidRDefault="00D56023" w:rsidP="00D56023">
            <w:pPr>
              <w:autoSpaceDE w:val="0"/>
              <w:autoSpaceDN w:val="0"/>
              <w:adjustRightInd w:val="0"/>
              <w:spacing w:after="0" w:line="240" w:lineRule="auto"/>
              <w:rPr>
                <w:sz w:val="24"/>
                <w:szCs w:val="24"/>
              </w:rPr>
            </w:pPr>
          </w:p>
        </w:tc>
      </w:tr>
    </w:tbl>
    <w:p w14:paraId="0147D36E" w14:textId="77777777" w:rsidR="00D56023" w:rsidRPr="00D56023" w:rsidRDefault="00D56023" w:rsidP="007A18BD">
      <w:pPr>
        <w:autoSpaceDE w:val="0"/>
        <w:autoSpaceDN w:val="0"/>
        <w:adjustRightInd w:val="0"/>
        <w:spacing w:after="0" w:line="240" w:lineRule="auto"/>
        <w:rPr>
          <w:sz w:val="24"/>
          <w:szCs w:val="24"/>
        </w:rPr>
      </w:pPr>
    </w:p>
    <w:p w14:paraId="3B86C0DC" w14:textId="77777777" w:rsidR="00D56023" w:rsidRPr="00D56023" w:rsidRDefault="00D56023" w:rsidP="007A18BD">
      <w:pPr>
        <w:autoSpaceDE w:val="0"/>
        <w:autoSpaceDN w:val="0"/>
        <w:adjustRightInd w:val="0"/>
        <w:spacing w:after="0" w:line="240" w:lineRule="auto"/>
        <w:rPr>
          <w:sz w:val="24"/>
          <w:szCs w:val="24"/>
        </w:rPr>
      </w:pPr>
    </w:p>
    <w:tbl>
      <w:tblPr>
        <w:tblW w:w="61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2758"/>
        <w:gridCol w:w="1308"/>
        <w:gridCol w:w="1340"/>
      </w:tblGrid>
      <w:tr w:rsidR="00D56023" w:rsidRPr="00D56023" w14:paraId="3D5C85C4" w14:textId="77777777">
        <w:trPr>
          <w:cantSplit/>
        </w:trPr>
        <w:tc>
          <w:tcPr>
            <w:tcW w:w="6184" w:type="dxa"/>
            <w:gridSpan w:val="4"/>
            <w:tcBorders>
              <w:top w:val="nil"/>
              <w:left w:val="nil"/>
              <w:bottom w:val="nil"/>
              <w:right w:val="nil"/>
            </w:tcBorders>
            <w:shd w:val="clear" w:color="auto" w:fill="FFFFFF"/>
          </w:tcPr>
          <w:p w14:paraId="3BA17D9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Contrast Results (K Matrix)</w:t>
            </w:r>
          </w:p>
        </w:tc>
      </w:tr>
      <w:tr w:rsidR="00D56023" w:rsidRPr="00D56023" w14:paraId="345B64A9" w14:textId="77777777">
        <w:trPr>
          <w:cantSplit/>
        </w:trPr>
        <w:tc>
          <w:tcPr>
            <w:tcW w:w="4844" w:type="dxa"/>
            <w:gridSpan w:val="3"/>
            <w:vMerge w:val="restart"/>
            <w:tcBorders>
              <w:top w:val="double" w:sz="8" w:space="0" w:color="000000"/>
              <w:left w:val="nil"/>
              <w:bottom w:val="nil"/>
              <w:right w:val="nil"/>
            </w:tcBorders>
            <w:shd w:val="clear" w:color="auto" w:fill="FFFFFF"/>
          </w:tcPr>
          <w:p w14:paraId="21847D9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 xml:space="preserve">condition Polynomial </w:t>
            </w:r>
            <w:proofErr w:type="spellStart"/>
            <w:r w:rsidRPr="00D56023">
              <w:rPr>
                <w:rFonts w:ascii="Arial" w:hAnsi="Arial" w:cs="Arial"/>
                <w:color w:val="000000"/>
                <w:sz w:val="12"/>
                <w:szCs w:val="12"/>
              </w:rPr>
              <w:t>Contrast</w:t>
            </w:r>
            <w:r w:rsidRPr="00D56023">
              <w:rPr>
                <w:rFonts w:ascii="Arial" w:hAnsi="Arial" w:cs="Arial"/>
                <w:color w:val="000000"/>
                <w:sz w:val="12"/>
                <w:szCs w:val="12"/>
                <w:vertAlign w:val="superscript"/>
              </w:rPr>
              <w:t>a</w:t>
            </w:r>
            <w:proofErr w:type="spellEnd"/>
          </w:p>
        </w:tc>
        <w:tc>
          <w:tcPr>
            <w:tcW w:w="1340" w:type="dxa"/>
            <w:tcBorders>
              <w:top w:val="double" w:sz="8" w:space="0" w:color="000000"/>
              <w:left w:val="nil"/>
              <w:bottom w:val="nil"/>
              <w:right w:val="nil"/>
            </w:tcBorders>
            <w:shd w:val="clear" w:color="auto" w:fill="FFFFFF"/>
          </w:tcPr>
          <w:p w14:paraId="72D36F22"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Averaged Variable</w:t>
            </w:r>
          </w:p>
        </w:tc>
      </w:tr>
      <w:tr w:rsidR="00D56023" w:rsidRPr="00D56023" w14:paraId="54E0DC9C" w14:textId="77777777">
        <w:trPr>
          <w:cantSplit/>
        </w:trPr>
        <w:tc>
          <w:tcPr>
            <w:tcW w:w="4844" w:type="dxa"/>
            <w:gridSpan w:val="3"/>
            <w:vMerge/>
            <w:tcBorders>
              <w:top w:val="double" w:sz="8" w:space="0" w:color="000000"/>
              <w:left w:val="nil"/>
              <w:bottom w:val="nil"/>
              <w:right w:val="nil"/>
            </w:tcBorders>
            <w:shd w:val="clear" w:color="auto" w:fill="FFFFFF"/>
          </w:tcPr>
          <w:p w14:paraId="3131843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340" w:type="dxa"/>
            <w:tcBorders>
              <w:top w:val="nil"/>
              <w:left w:val="nil"/>
              <w:bottom w:val="single" w:sz="16" w:space="0" w:color="000000"/>
              <w:right w:val="nil"/>
            </w:tcBorders>
            <w:shd w:val="clear" w:color="auto" w:fill="FFFFFF"/>
          </w:tcPr>
          <w:p w14:paraId="53AAA74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D56023">
              <w:rPr>
                <w:rFonts w:ascii="Arial" w:hAnsi="Arial" w:cs="Arial"/>
                <w:color w:val="000000"/>
                <w:sz w:val="12"/>
                <w:szCs w:val="12"/>
              </w:rPr>
              <w:t>IDt</w:t>
            </w:r>
            <w:proofErr w:type="spellEnd"/>
          </w:p>
        </w:tc>
      </w:tr>
      <w:tr w:rsidR="00D56023" w:rsidRPr="00D56023" w14:paraId="62136D48" w14:textId="77777777">
        <w:trPr>
          <w:cantSplit/>
        </w:trPr>
        <w:tc>
          <w:tcPr>
            <w:tcW w:w="779" w:type="dxa"/>
            <w:vMerge w:val="restart"/>
            <w:tcBorders>
              <w:top w:val="single" w:sz="16" w:space="0" w:color="000000"/>
              <w:left w:val="nil"/>
              <w:bottom w:val="nil"/>
              <w:right w:val="nil"/>
            </w:tcBorders>
            <w:shd w:val="clear" w:color="auto" w:fill="FFFFFF"/>
            <w:vAlign w:val="center"/>
          </w:tcPr>
          <w:p w14:paraId="517C29E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Linear</w:t>
            </w:r>
          </w:p>
        </w:tc>
        <w:tc>
          <w:tcPr>
            <w:tcW w:w="4065" w:type="dxa"/>
            <w:gridSpan w:val="2"/>
            <w:tcBorders>
              <w:top w:val="single" w:sz="16" w:space="0" w:color="000000"/>
              <w:left w:val="nil"/>
              <w:bottom w:val="nil"/>
              <w:right w:val="nil"/>
            </w:tcBorders>
            <w:shd w:val="clear" w:color="auto" w:fill="FFFFFF"/>
            <w:vAlign w:val="center"/>
          </w:tcPr>
          <w:p w14:paraId="235F9B7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Contrast Estimate</w:t>
            </w:r>
          </w:p>
        </w:tc>
        <w:tc>
          <w:tcPr>
            <w:tcW w:w="1340" w:type="dxa"/>
            <w:tcBorders>
              <w:top w:val="single" w:sz="16" w:space="0" w:color="000000"/>
              <w:left w:val="nil"/>
              <w:bottom w:val="nil"/>
              <w:right w:val="nil"/>
            </w:tcBorders>
            <w:shd w:val="clear" w:color="auto" w:fill="FFFFFF"/>
            <w:vAlign w:val="center"/>
          </w:tcPr>
          <w:p w14:paraId="25DB1DD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.182</w:t>
            </w:r>
          </w:p>
        </w:tc>
      </w:tr>
      <w:tr w:rsidR="00D56023" w:rsidRPr="00D56023" w14:paraId="474328B1" w14:textId="77777777">
        <w:trPr>
          <w:cantSplit/>
        </w:trPr>
        <w:tc>
          <w:tcPr>
            <w:tcW w:w="779" w:type="dxa"/>
            <w:vMerge/>
            <w:tcBorders>
              <w:top w:val="single" w:sz="16" w:space="0" w:color="000000"/>
              <w:left w:val="nil"/>
              <w:bottom w:val="nil"/>
              <w:right w:val="nil"/>
            </w:tcBorders>
            <w:shd w:val="clear" w:color="auto" w:fill="FFFFFF"/>
            <w:vAlign w:val="center"/>
          </w:tcPr>
          <w:p w14:paraId="1E545041"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4065" w:type="dxa"/>
            <w:gridSpan w:val="2"/>
            <w:tcBorders>
              <w:top w:val="nil"/>
              <w:left w:val="nil"/>
              <w:bottom w:val="nil"/>
              <w:right w:val="nil"/>
            </w:tcBorders>
            <w:shd w:val="clear" w:color="auto" w:fill="FFFFFF"/>
            <w:vAlign w:val="center"/>
          </w:tcPr>
          <w:p w14:paraId="2397931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Hypothesized Value</w:t>
            </w:r>
          </w:p>
        </w:tc>
        <w:tc>
          <w:tcPr>
            <w:tcW w:w="1340" w:type="dxa"/>
            <w:tcBorders>
              <w:top w:val="nil"/>
              <w:left w:val="nil"/>
              <w:bottom w:val="nil"/>
              <w:right w:val="nil"/>
            </w:tcBorders>
            <w:shd w:val="clear" w:color="auto" w:fill="FFFFFF"/>
            <w:vAlign w:val="center"/>
          </w:tcPr>
          <w:p w14:paraId="08F201F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w:t>
            </w:r>
          </w:p>
        </w:tc>
      </w:tr>
      <w:tr w:rsidR="00D56023" w:rsidRPr="00D56023" w14:paraId="06EB5870" w14:textId="77777777">
        <w:trPr>
          <w:cantSplit/>
        </w:trPr>
        <w:tc>
          <w:tcPr>
            <w:tcW w:w="779" w:type="dxa"/>
            <w:vMerge/>
            <w:tcBorders>
              <w:top w:val="single" w:sz="16" w:space="0" w:color="000000"/>
              <w:left w:val="nil"/>
              <w:bottom w:val="nil"/>
              <w:right w:val="nil"/>
            </w:tcBorders>
            <w:shd w:val="clear" w:color="auto" w:fill="FFFFFF"/>
            <w:vAlign w:val="center"/>
          </w:tcPr>
          <w:p w14:paraId="767CE9B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4065" w:type="dxa"/>
            <w:gridSpan w:val="2"/>
            <w:tcBorders>
              <w:top w:val="nil"/>
              <w:left w:val="nil"/>
              <w:bottom w:val="nil"/>
              <w:right w:val="nil"/>
            </w:tcBorders>
            <w:shd w:val="clear" w:color="auto" w:fill="FFFFFF"/>
            <w:vAlign w:val="center"/>
          </w:tcPr>
          <w:p w14:paraId="311EDC0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Difference (Estimate - Hypothesized)</w:t>
            </w:r>
          </w:p>
        </w:tc>
        <w:tc>
          <w:tcPr>
            <w:tcW w:w="1340" w:type="dxa"/>
            <w:tcBorders>
              <w:top w:val="nil"/>
              <w:left w:val="nil"/>
              <w:bottom w:val="nil"/>
              <w:right w:val="nil"/>
            </w:tcBorders>
            <w:shd w:val="clear" w:color="auto" w:fill="FFFFFF"/>
            <w:vAlign w:val="center"/>
          </w:tcPr>
          <w:p w14:paraId="07EC14E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.182</w:t>
            </w:r>
          </w:p>
        </w:tc>
      </w:tr>
      <w:tr w:rsidR="00D56023" w:rsidRPr="00D56023" w14:paraId="6481C6A6" w14:textId="77777777">
        <w:trPr>
          <w:cantSplit/>
        </w:trPr>
        <w:tc>
          <w:tcPr>
            <w:tcW w:w="779" w:type="dxa"/>
            <w:vMerge/>
            <w:tcBorders>
              <w:top w:val="single" w:sz="16" w:space="0" w:color="000000"/>
              <w:left w:val="nil"/>
              <w:bottom w:val="nil"/>
              <w:right w:val="nil"/>
            </w:tcBorders>
            <w:shd w:val="clear" w:color="auto" w:fill="FFFFFF"/>
            <w:vAlign w:val="center"/>
          </w:tcPr>
          <w:p w14:paraId="0DAC64B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4065" w:type="dxa"/>
            <w:gridSpan w:val="2"/>
            <w:tcBorders>
              <w:top w:val="nil"/>
              <w:left w:val="nil"/>
              <w:bottom w:val="nil"/>
              <w:right w:val="nil"/>
            </w:tcBorders>
            <w:shd w:val="clear" w:color="auto" w:fill="FFFFFF"/>
            <w:vAlign w:val="center"/>
          </w:tcPr>
          <w:p w14:paraId="29A11B9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Std. Error</w:t>
            </w:r>
          </w:p>
        </w:tc>
        <w:tc>
          <w:tcPr>
            <w:tcW w:w="1340" w:type="dxa"/>
            <w:tcBorders>
              <w:top w:val="nil"/>
              <w:left w:val="nil"/>
              <w:bottom w:val="nil"/>
              <w:right w:val="nil"/>
            </w:tcBorders>
            <w:shd w:val="clear" w:color="auto" w:fill="FFFFFF"/>
            <w:vAlign w:val="center"/>
          </w:tcPr>
          <w:p w14:paraId="24AB8E6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.357</w:t>
            </w:r>
          </w:p>
        </w:tc>
      </w:tr>
      <w:tr w:rsidR="00D56023" w:rsidRPr="00D56023" w14:paraId="195184B2" w14:textId="77777777">
        <w:trPr>
          <w:cantSplit/>
        </w:trPr>
        <w:tc>
          <w:tcPr>
            <w:tcW w:w="779" w:type="dxa"/>
            <w:vMerge/>
            <w:tcBorders>
              <w:top w:val="single" w:sz="16" w:space="0" w:color="000000"/>
              <w:left w:val="nil"/>
              <w:bottom w:val="nil"/>
              <w:right w:val="nil"/>
            </w:tcBorders>
            <w:shd w:val="clear" w:color="auto" w:fill="FFFFFF"/>
            <w:vAlign w:val="center"/>
          </w:tcPr>
          <w:p w14:paraId="61AEBCF9"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4065" w:type="dxa"/>
            <w:gridSpan w:val="2"/>
            <w:tcBorders>
              <w:top w:val="nil"/>
              <w:left w:val="nil"/>
              <w:bottom w:val="nil"/>
              <w:right w:val="nil"/>
            </w:tcBorders>
            <w:shd w:val="clear" w:color="auto" w:fill="FFFFFF"/>
            <w:vAlign w:val="center"/>
          </w:tcPr>
          <w:p w14:paraId="0794812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Sig.</w:t>
            </w:r>
          </w:p>
        </w:tc>
        <w:tc>
          <w:tcPr>
            <w:tcW w:w="1340" w:type="dxa"/>
            <w:tcBorders>
              <w:top w:val="nil"/>
              <w:left w:val="nil"/>
              <w:bottom w:val="nil"/>
              <w:right w:val="nil"/>
            </w:tcBorders>
            <w:shd w:val="clear" w:color="auto" w:fill="FFFFFF"/>
            <w:vAlign w:val="center"/>
          </w:tcPr>
          <w:p w14:paraId="672BE08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.611</w:t>
            </w:r>
          </w:p>
        </w:tc>
      </w:tr>
      <w:tr w:rsidR="00D56023" w:rsidRPr="00D56023" w14:paraId="1F80477E" w14:textId="77777777">
        <w:trPr>
          <w:cantSplit/>
        </w:trPr>
        <w:tc>
          <w:tcPr>
            <w:tcW w:w="779" w:type="dxa"/>
            <w:vMerge/>
            <w:tcBorders>
              <w:top w:val="single" w:sz="16" w:space="0" w:color="000000"/>
              <w:left w:val="nil"/>
              <w:bottom w:val="nil"/>
              <w:right w:val="nil"/>
            </w:tcBorders>
            <w:shd w:val="clear" w:color="auto" w:fill="FFFFFF"/>
            <w:vAlign w:val="center"/>
          </w:tcPr>
          <w:p w14:paraId="675C587C"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2757" w:type="dxa"/>
            <w:vMerge w:val="restart"/>
            <w:tcBorders>
              <w:top w:val="nil"/>
              <w:left w:val="nil"/>
              <w:bottom w:val="nil"/>
              <w:right w:val="nil"/>
            </w:tcBorders>
            <w:shd w:val="clear" w:color="auto" w:fill="FFFFFF"/>
            <w:vAlign w:val="center"/>
          </w:tcPr>
          <w:p w14:paraId="5CBB733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95% Confidence Interval for Difference</w:t>
            </w:r>
          </w:p>
        </w:tc>
        <w:tc>
          <w:tcPr>
            <w:tcW w:w="1308" w:type="dxa"/>
            <w:tcBorders>
              <w:top w:val="nil"/>
              <w:left w:val="nil"/>
              <w:bottom w:val="nil"/>
              <w:right w:val="nil"/>
            </w:tcBorders>
            <w:shd w:val="clear" w:color="auto" w:fill="FFFFFF"/>
            <w:vAlign w:val="center"/>
          </w:tcPr>
          <w:p w14:paraId="1E412EC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Lower Bound</w:t>
            </w:r>
          </w:p>
        </w:tc>
        <w:tc>
          <w:tcPr>
            <w:tcW w:w="1340" w:type="dxa"/>
            <w:tcBorders>
              <w:top w:val="nil"/>
              <w:left w:val="nil"/>
              <w:bottom w:val="nil"/>
              <w:right w:val="nil"/>
            </w:tcBorders>
            <w:shd w:val="clear" w:color="auto" w:fill="FFFFFF"/>
            <w:vAlign w:val="center"/>
          </w:tcPr>
          <w:p w14:paraId="45AD2C1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-.524</w:t>
            </w:r>
          </w:p>
        </w:tc>
      </w:tr>
      <w:tr w:rsidR="00D56023" w:rsidRPr="00D56023" w14:paraId="54811DD4" w14:textId="77777777">
        <w:trPr>
          <w:cantSplit/>
        </w:trPr>
        <w:tc>
          <w:tcPr>
            <w:tcW w:w="779" w:type="dxa"/>
            <w:vMerge/>
            <w:tcBorders>
              <w:top w:val="single" w:sz="16" w:space="0" w:color="000000"/>
              <w:left w:val="nil"/>
              <w:bottom w:val="nil"/>
              <w:right w:val="nil"/>
            </w:tcBorders>
            <w:shd w:val="clear" w:color="auto" w:fill="FFFFFF"/>
            <w:vAlign w:val="center"/>
          </w:tcPr>
          <w:p w14:paraId="174372E9"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2757" w:type="dxa"/>
            <w:vMerge/>
            <w:tcBorders>
              <w:top w:val="nil"/>
              <w:left w:val="nil"/>
              <w:bottom w:val="nil"/>
              <w:right w:val="nil"/>
            </w:tcBorders>
            <w:shd w:val="clear" w:color="auto" w:fill="FFFFFF"/>
            <w:vAlign w:val="center"/>
          </w:tcPr>
          <w:p w14:paraId="119C08B9"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308" w:type="dxa"/>
            <w:tcBorders>
              <w:top w:val="nil"/>
              <w:left w:val="nil"/>
              <w:bottom w:val="nil"/>
              <w:right w:val="nil"/>
            </w:tcBorders>
            <w:shd w:val="clear" w:color="auto" w:fill="FFFFFF"/>
            <w:vAlign w:val="center"/>
          </w:tcPr>
          <w:p w14:paraId="2A075DE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Upper Bound</w:t>
            </w:r>
          </w:p>
        </w:tc>
        <w:tc>
          <w:tcPr>
            <w:tcW w:w="1340" w:type="dxa"/>
            <w:tcBorders>
              <w:top w:val="nil"/>
              <w:left w:val="nil"/>
              <w:bottom w:val="nil"/>
              <w:right w:val="nil"/>
            </w:tcBorders>
            <w:shd w:val="clear" w:color="auto" w:fill="FFFFFF"/>
            <w:vAlign w:val="center"/>
          </w:tcPr>
          <w:p w14:paraId="77AA1F5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.889</w:t>
            </w:r>
          </w:p>
        </w:tc>
      </w:tr>
      <w:tr w:rsidR="00D56023" w:rsidRPr="00D56023" w14:paraId="51419013" w14:textId="77777777">
        <w:trPr>
          <w:cantSplit/>
        </w:trPr>
        <w:tc>
          <w:tcPr>
            <w:tcW w:w="779" w:type="dxa"/>
            <w:vMerge w:val="restart"/>
            <w:tcBorders>
              <w:top w:val="nil"/>
              <w:left w:val="nil"/>
              <w:bottom w:val="double" w:sz="8" w:space="0" w:color="000000"/>
              <w:right w:val="nil"/>
            </w:tcBorders>
            <w:shd w:val="clear" w:color="auto" w:fill="FFFFFF"/>
            <w:vAlign w:val="center"/>
          </w:tcPr>
          <w:p w14:paraId="786223F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Quadratic</w:t>
            </w:r>
          </w:p>
        </w:tc>
        <w:tc>
          <w:tcPr>
            <w:tcW w:w="4065" w:type="dxa"/>
            <w:gridSpan w:val="2"/>
            <w:tcBorders>
              <w:top w:val="nil"/>
              <w:left w:val="nil"/>
              <w:bottom w:val="nil"/>
              <w:right w:val="nil"/>
            </w:tcBorders>
            <w:shd w:val="clear" w:color="auto" w:fill="FFFFFF"/>
            <w:vAlign w:val="center"/>
          </w:tcPr>
          <w:p w14:paraId="680A54F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Contrast Estimate</w:t>
            </w:r>
          </w:p>
        </w:tc>
        <w:tc>
          <w:tcPr>
            <w:tcW w:w="1340" w:type="dxa"/>
            <w:tcBorders>
              <w:top w:val="nil"/>
              <w:left w:val="nil"/>
              <w:bottom w:val="nil"/>
              <w:right w:val="nil"/>
            </w:tcBorders>
            <w:shd w:val="clear" w:color="auto" w:fill="FFFFFF"/>
            <w:vAlign w:val="center"/>
          </w:tcPr>
          <w:p w14:paraId="6F6A04A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-.020</w:t>
            </w:r>
          </w:p>
        </w:tc>
      </w:tr>
      <w:tr w:rsidR="00D56023" w:rsidRPr="00D56023" w14:paraId="5D000D96" w14:textId="77777777">
        <w:trPr>
          <w:cantSplit/>
        </w:trPr>
        <w:tc>
          <w:tcPr>
            <w:tcW w:w="779" w:type="dxa"/>
            <w:vMerge/>
            <w:tcBorders>
              <w:top w:val="nil"/>
              <w:left w:val="nil"/>
              <w:bottom w:val="double" w:sz="8" w:space="0" w:color="000000"/>
              <w:right w:val="nil"/>
            </w:tcBorders>
            <w:shd w:val="clear" w:color="auto" w:fill="FFFFFF"/>
            <w:vAlign w:val="center"/>
          </w:tcPr>
          <w:p w14:paraId="5B410A3C"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4065" w:type="dxa"/>
            <w:gridSpan w:val="2"/>
            <w:tcBorders>
              <w:top w:val="nil"/>
              <w:left w:val="nil"/>
              <w:bottom w:val="nil"/>
              <w:right w:val="nil"/>
            </w:tcBorders>
            <w:shd w:val="clear" w:color="auto" w:fill="FFFFFF"/>
            <w:vAlign w:val="center"/>
          </w:tcPr>
          <w:p w14:paraId="693277C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Hypothesized Value</w:t>
            </w:r>
          </w:p>
        </w:tc>
        <w:tc>
          <w:tcPr>
            <w:tcW w:w="1340" w:type="dxa"/>
            <w:tcBorders>
              <w:top w:val="nil"/>
              <w:left w:val="nil"/>
              <w:bottom w:val="nil"/>
              <w:right w:val="nil"/>
            </w:tcBorders>
            <w:shd w:val="clear" w:color="auto" w:fill="FFFFFF"/>
            <w:vAlign w:val="center"/>
          </w:tcPr>
          <w:p w14:paraId="5029571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w:t>
            </w:r>
          </w:p>
        </w:tc>
      </w:tr>
      <w:tr w:rsidR="00D56023" w:rsidRPr="00D56023" w14:paraId="053D9562" w14:textId="77777777">
        <w:trPr>
          <w:cantSplit/>
        </w:trPr>
        <w:tc>
          <w:tcPr>
            <w:tcW w:w="779" w:type="dxa"/>
            <w:vMerge/>
            <w:tcBorders>
              <w:top w:val="nil"/>
              <w:left w:val="nil"/>
              <w:bottom w:val="double" w:sz="8" w:space="0" w:color="000000"/>
              <w:right w:val="nil"/>
            </w:tcBorders>
            <w:shd w:val="clear" w:color="auto" w:fill="FFFFFF"/>
            <w:vAlign w:val="center"/>
          </w:tcPr>
          <w:p w14:paraId="66161EB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4065" w:type="dxa"/>
            <w:gridSpan w:val="2"/>
            <w:tcBorders>
              <w:top w:val="nil"/>
              <w:left w:val="nil"/>
              <w:bottom w:val="nil"/>
              <w:right w:val="nil"/>
            </w:tcBorders>
            <w:shd w:val="clear" w:color="auto" w:fill="FFFFFF"/>
            <w:vAlign w:val="center"/>
          </w:tcPr>
          <w:p w14:paraId="79A5298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Difference (Estimate - Hypothesized)</w:t>
            </w:r>
          </w:p>
        </w:tc>
        <w:tc>
          <w:tcPr>
            <w:tcW w:w="1340" w:type="dxa"/>
            <w:tcBorders>
              <w:top w:val="nil"/>
              <w:left w:val="nil"/>
              <w:bottom w:val="nil"/>
              <w:right w:val="nil"/>
            </w:tcBorders>
            <w:shd w:val="clear" w:color="auto" w:fill="FFFFFF"/>
            <w:vAlign w:val="center"/>
          </w:tcPr>
          <w:p w14:paraId="5037BC3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-.020</w:t>
            </w:r>
          </w:p>
        </w:tc>
      </w:tr>
      <w:tr w:rsidR="00D56023" w:rsidRPr="00D56023" w14:paraId="5C320DE8" w14:textId="77777777">
        <w:trPr>
          <w:cantSplit/>
        </w:trPr>
        <w:tc>
          <w:tcPr>
            <w:tcW w:w="779" w:type="dxa"/>
            <w:vMerge/>
            <w:tcBorders>
              <w:top w:val="nil"/>
              <w:left w:val="nil"/>
              <w:bottom w:val="double" w:sz="8" w:space="0" w:color="000000"/>
              <w:right w:val="nil"/>
            </w:tcBorders>
            <w:shd w:val="clear" w:color="auto" w:fill="FFFFFF"/>
            <w:vAlign w:val="center"/>
          </w:tcPr>
          <w:p w14:paraId="26987192"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4065" w:type="dxa"/>
            <w:gridSpan w:val="2"/>
            <w:tcBorders>
              <w:top w:val="nil"/>
              <w:left w:val="nil"/>
              <w:bottom w:val="nil"/>
              <w:right w:val="nil"/>
            </w:tcBorders>
            <w:shd w:val="clear" w:color="auto" w:fill="FFFFFF"/>
            <w:vAlign w:val="center"/>
          </w:tcPr>
          <w:p w14:paraId="4149C4E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Std. Error</w:t>
            </w:r>
          </w:p>
        </w:tc>
        <w:tc>
          <w:tcPr>
            <w:tcW w:w="1340" w:type="dxa"/>
            <w:tcBorders>
              <w:top w:val="nil"/>
              <w:left w:val="nil"/>
              <w:bottom w:val="nil"/>
              <w:right w:val="nil"/>
            </w:tcBorders>
            <w:shd w:val="clear" w:color="auto" w:fill="FFFFFF"/>
            <w:vAlign w:val="center"/>
          </w:tcPr>
          <w:p w14:paraId="4612D99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.207</w:t>
            </w:r>
          </w:p>
        </w:tc>
      </w:tr>
      <w:tr w:rsidR="00D56023" w:rsidRPr="00D56023" w14:paraId="6715570A" w14:textId="77777777">
        <w:trPr>
          <w:cantSplit/>
        </w:trPr>
        <w:tc>
          <w:tcPr>
            <w:tcW w:w="779" w:type="dxa"/>
            <w:vMerge/>
            <w:tcBorders>
              <w:top w:val="nil"/>
              <w:left w:val="nil"/>
              <w:bottom w:val="double" w:sz="8" w:space="0" w:color="000000"/>
              <w:right w:val="nil"/>
            </w:tcBorders>
            <w:shd w:val="clear" w:color="auto" w:fill="FFFFFF"/>
            <w:vAlign w:val="center"/>
          </w:tcPr>
          <w:p w14:paraId="074C62E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4065" w:type="dxa"/>
            <w:gridSpan w:val="2"/>
            <w:tcBorders>
              <w:top w:val="nil"/>
              <w:left w:val="nil"/>
              <w:bottom w:val="nil"/>
              <w:right w:val="nil"/>
            </w:tcBorders>
            <w:shd w:val="clear" w:color="auto" w:fill="FFFFFF"/>
            <w:vAlign w:val="center"/>
          </w:tcPr>
          <w:p w14:paraId="187A5DA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Sig.</w:t>
            </w:r>
          </w:p>
        </w:tc>
        <w:tc>
          <w:tcPr>
            <w:tcW w:w="1340" w:type="dxa"/>
            <w:tcBorders>
              <w:top w:val="nil"/>
              <w:left w:val="nil"/>
              <w:bottom w:val="nil"/>
              <w:right w:val="nil"/>
            </w:tcBorders>
            <w:shd w:val="clear" w:color="auto" w:fill="FFFFFF"/>
            <w:vAlign w:val="center"/>
          </w:tcPr>
          <w:p w14:paraId="2966C80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.924</w:t>
            </w:r>
          </w:p>
        </w:tc>
      </w:tr>
      <w:tr w:rsidR="00D56023" w:rsidRPr="00D56023" w14:paraId="6A4FA52D" w14:textId="77777777">
        <w:trPr>
          <w:cantSplit/>
        </w:trPr>
        <w:tc>
          <w:tcPr>
            <w:tcW w:w="779" w:type="dxa"/>
            <w:vMerge/>
            <w:tcBorders>
              <w:top w:val="nil"/>
              <w:left w:val="nil"/>
              <w:bottom w:val="double" w:sz="8" w:space="0" w:color="000000"/>
              <w:right w:val="nil"/>
            </w:tcBorders>
            <w:shd w:val="clear" w:color="auto" w:fill="FFFFFF"/>
            <w:vAlign w:val="center"/>
          </w:tcPr>
          <w:p w14:paraId="38B8FCF1"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2757" w:type="dxa"/>
            <w:vMerge w:val="restart"/>
            <w:tcBorders>
              <w:top w:val="nil"/>
              <w:left w:val="nil"/>
              <w:bottom w:val="double" w:sz="8" w:space="0" w:color="000000"/>
              <w:right w:val="nil"/>
            </w:tcBorders>
            <w:shd w:val="clear" w:color="auto" w:fill="FFFFFF"/>
            <w:vAlign w:val="center"/>
          </w:tcPr>
          <w:p w14:paraId="2BCC690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95% Confidence Interval for Difference</w:t>
            </w:r>
          </w:p>
        </w:tc>
        <w:tc>
          <w:tcPr>
            <w:tcW w:w="1308" w:type="dxa"/>
            <w:tcBorders>
              <w:top w:val="nil"/>
              <w:left w:val="nil"/>
              <w:bottom w:val="nil"/>
              <w:right w:val="nil"/>
            </w:tcBorders>
            <w:shd w:val="clear" w:color="auto" w:fill="FFFFFF"/>
            <w:vAlign w:val="center"/>
          </w:tcPr>
          <w:p w14:paraId="5BE5928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Lower Bound</w:t>
            </w:r>
          </w:p>
        </w:tc>
        <w:tc>
          <w:tcPr>
            <w:tcW w:w="1340" w:type="dxa"/>
            <w:tcBorders>
              <w:top w:val="nil"/>
              <w:left w:val="nil"/>
              <w:bottom w:val="nil"/>
              <w:right w:val="nil"/>
            </w:tcBorders>
            <w:shd w:val="clear" w:color="auto" w:fill="FFFFFF"/>
            <w:vAlign w:val="center"/>
          </w:tcPr>
          <w:p w14:paraId="1132F0E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-.428</w:t>
            </w:r>
          </w:p>
        </w:tc>
      </w:tr>
      <w:tr w:rsidR="00D56023" w:rsidRPr="00D56023" w14:paraId="528DCD7A" w14:textId="77777777">
        <w:trPr>
          <w:cantSplit/>
        </w:trPr>
        <w:tc>
          <w:tcPr>
            <w:tcW w:w="779" w:type="dxa"/>
            <w:vMerge/>
            <w:tcBorders>
              <w:top w:val="nil"/>
              <w:left w:val="nil"/>
              <w:bottom w:val="double" w:sz="8" w:space="0" w:color="000000"/>
              <w:right w:val="nil"/>
            </w:tcBorders>
            <w:shd w:val="clear" w:color="auto" w:fill="FFFFFF"/>
            <w:vAlign w:val="center"/>
          </w:tcPr>
          <w:p w14:paraId="0C80AD75"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2757" w:type="dxa"/>
            <w:vMerge/>
            <w:tcBorders>
              <w:top w:val="nil"/>
              <w:left w:val="nil"/>
              <w:bottom w:val="double" w:sz="8" w:space="0" w:color="000000"/>
              <w:right w:val="nil"/>
            </w:tcBorders>
            <w:shd w:val="clear" w:color="auto" w:fill="FFFFFF"/>
            <w:vAlign w:val="center"/>
          </w:tcPr>
          <w:p w14:paraId="3F8B0984"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308" w:type="dxa"/>
            <w:tcBorders>
              <w:top w:val="nil"/>
              <w:left w:val="nil"/>
              <w:bottom w:val="double" w:sz="8" w:space="0" w:color="000000"/>
              <w:right w:val="nil"/>
            </w:tcBorders>
            <w:shd w:val="clear" w:color="auto" w:fill="FFFFFF"/>
            <w:vAlign w:val="center"/>
          </w:tcPr>
          <w:p w14:paraId="53F8E6A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Upper Bound</w:t>
            </w:r>
          </w:p>
        </w:tc>
        <w:tc>
          <w:tcPr>
            <w:tcW w:w="1340" w:type="dxa"/>
            <w:tcBorders>
              <w:top w:val="nil"/>
              <w:left w:val="nil"/>
              <w:bottom w:val="double" w:sz="8" w:space="0" w:color="000000"/>
              <w:right w:val="nil"/>
            </w:tcBorders>
            <w:shd w:val="clear" w:color="auto" w:fill="FFFFFF"/>
            <w:vAlign w:val="center"/>
          </w:tcPr>
          <w:p w14:paraId="0EB50BA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.388</w:t>
            </w:r>
          </w:p>
        </w:tc>
      </w:tr>
      <w:tr w:rsidR="00D56023" w:rsidRPr="00D56023" w14:paraId="0D02B8B2" w14:textId="77777777">
        <w:trPr>
          <w:cantSplit/>
        </w:trPr>
        <w:tc>
          <w:tcPr>
            <w:tcW w:w="6184" w:type="dxa"/>
            <w:gridSpan w:val="4"/>
            <w:tcBorders>
              <w:top w:val="nil"/>
              <w:left w:val="nil"/>
              <w:bottom w:val="nil"/>
              <w:right w:val="nil"/>
            </w:tcBorders>
            <w:shd w:val="clear" w:color="auto" w:fill="FFFFFF"/>
          </w:tcPr>
          <w:p w14:paraId="2510B52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lastRenderedPageBreak/>
              <w:t>a. Metric = 1.000, 2.000, 3.000</w:t>
            </w:r>
          </w:p>
        </w:tc>
      </w:tr>
    </w:tbl>
    <w:p w14:paraId="3C742D20" w14:textId="77777777" w:rsidR="00D56023" w:rsidRPr="00D56023" w:rsidRDefault="00D56023" w:rsidP="007A18BD">
      <w:pPr>
        <w:autoSpaceDE w:val="0"/>
        <w:autoSpaceDN w:val="0"/>
        <w:adjustRightInd w:val="0"/>
        <w:spacing w:after="0" w:line="240" w:lineRule="auto"/>
        <w:rPr>
          <w:sz w:val="24"/>
          <w:szCs w:val="24"/>
        </w:rPr>
      </w:pPr>
    </w:p>
    <w:p w14:paraId="4FF401C3" w14:textId="77777777" w:rsidR="00D56023" w:rsidRPr="00D56023" w:rsidRDefault="00D56023" w:rsidP="007A18BD">
      <w:pPr>
        <w:autoSpaceDE w:val="0"/>
        <w:autoSpaceDN w:val="0"/>
        <w:adjustRightInd w:val="0"/>
        <w:spacing w:after="0" w:line="240" w:lineRule="auto"/>
        <w:rPr>
          <w:sz w:val="24"/>
          <w:szCs w:val="24"/>
        </w:rPr>
      </w:pPr>
    </w:p>
    <w:tbl>
      <w:tblPr>
        <w:tblW w:w="7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1215"/>
        <w:gridCol w:w="1013"/>
        <w:gridCol w:w="1013"/>
        <w:gridCol w:w="1013"/>
        <w:gridCol w:w="1013"/>
        <w:gridCol w:w="1403"/>
      </w:tblGrid>
      <w:tr w:rsidR="00D56023" w:rsidRPr="00D56023" w14:paraId="6128667F" w14:textId="77777777">
        <w:trPr>
          <w:cantSplit/>
        </w:trPr>
        <w:tc>
          <w:tcPr>
            <w:tcW w:w="7412" w:type="dxa"/>
            <w:gridSpan w:val="7"/>
            <w:tcBorders>
              <w:top w:val="nil"/>
              <w:left w:val="nil"/>
              <w:bottom w:val="nil"/>
              <w:right w:val="nil"/>
            </w:tcBorders>
            <w:shd w:val="clear" w:color="auto" w:fill="FFFFFF"/>
          </w:tcPr>
          <w:p w14:paraId="5EF46736"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Test Results</w:t>
            </w:r>
          </w:p>
        </w:tc>
      </w:tr>
      <w:tr w:rsidR="00D56023" w:rsidRPr="00D56023" w14:paraId="67EDF315" w14:textId="77777777">
        <w:trPr>
          <w:cantSplit/>
        </w:trPr>
        <w:tc>
          <w:tcPr>
            <w:tcW w:w="7412" w:type="dxa"/>
            <w:gridSpan w:val="7"/>
            <w:tcBorders>
              <w:top w:val="nil"/>
              <w:left w:val="nil"/>
              <w:bottom w:val="nil"/>
              <w:right w:val="nil"/>
            </w:tcBorders>
            <w:shd w:val="clear" w:color="auto" w:fill="FFFFFF"/>
            <w:vAlign w:val="bottom"/>
          </w:tcPr>
          <w:p w14:paraId="65F0F4D8"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w:t>
            </w:r>
            <w:proofErr w:type="spellStart"/>
            <w:r w:rsidRPr="00D56023">
              <w:rPr>
                <w:rFonts w:ascii="Arial" w:hAnsi="Arial" w:cs="Arial"/>
                <w:color w:val="000000"/>
                <w:sz w:val="12"/>
                <w:szCs w:val="12"/>
                <w:highlight w:val="white"/>
              </w:rPr>
              <w:t>IDt</w:t>
            </w:r>
            <w:proofErr w:type="spellEnd"/>
            <w:r w:rsidRPr="00D56023">
              <w:rPr>
                <w:rFonts w:ascii="Arial" w:hAnsi="Arial" w:cs="Arial"/>
                <w:color w:val="000000"/>
                <w:sz w:val="12"/>
                <w:szCs w:val="12"/>
                <w:highlight w:val="white"/>
              </w:rPr>
              <w:t xml:space="preserve">  </w:t>
            </w:r>
          </w:p>
        </w:tc>
      </w:tr>
      <w:tr w:rsidR="00D56023" w:rsidRPr="00D56023" w14:paraId="68CB98A9" w14:textId="77777777">
        <w:trPr>
          <w:cantSplit/>
        </w:trPr>
        <w:tc>
          <w:tcPr>
            <w:tcW w:w="7412" w:type="dxa"/>
            <w:gridSpan w:val="7"/>
            <w:tcBorders>
              <w:top w:val="nil"/>
              <w:left w:val="nil"/>
              <w:bottom w:val="nil"/>
              <w:right w:val="nil"/>
            </w:tcBorders>
            <w:shd w:val="clear" w:color="auto" w:fill="FFFFFF"/>
            <w:vAlign w:val="bottom"/>
          </w:tcPr>
          <w:p w14:paraId="2E936D0F"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Transformed Variable:   AVERAGE  </w:t>
            </w:r>
          </w:p>
        </w:tc>
      </w:tr>
      <w:tr w:rsidR="00D56023" w:rsidRPr="00D56023" w14:paraId="1A33561C" w14:textId="77777777">
        <w:trPr>
          <w:cantSplit/>
        </w:trPr>
        <w:tc>
          <w:tcPr>
            <w:tcW w:w="747" w:type="dxa"/>
            <w:tcBorders>
              <w:top w:val="double" w:sz="8" w:space="0" w:color="000000"/>
              <w:left w:val="nil"/>
              <w:bottom w:val="single" w:sz="16" w:space="0" w:color="000000"/>
              <w:right w:val="nil"/>
            </w:tcBorders>
            <w:shd w:val="clear" w:color="auto" w:fill="FFFFFF"/>
          </w:tcPr>
          <w:p w14:paraId="65AC7EC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Source</w:t>
            </w:r>
          </w:p>
        </w:tc>
        <w:tc>
          <w:tcPr>
            <w:tcW w:w="1215" w:type="dxa"/>
            <w:tcBorders>
              <w:top w:val="double" w:sz="8" w:space="0" w:color="000000"/>
              <w:left w:val="nil"/>
              <w:bottom w:val="single" w:sz="16" w:space="0" w:color="000000"/>
              <w:right w:val="nil"/>
            </w:tcBorders>
            <w:shd w:val="clear" w:color="auto" w:fill="FFFFFF"/>
          </w:tcPr>
          <w:p w14:paraId="2588B45F"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Sum of Squares</w:t>
            </w:r>
          </w:p>
        </w:tc>
        <w:tc>
          <w:tcPr>
            <w:tcW w:w="1012" w:type="dxa"/>
            <w:tcBorders>
              <w:top w:val="double" w:sz="8" w:space="0" w:color="000000"/>
              <w:left w:val="nil"/>
              <w:bottom w:val="single" w:sz="16" w:space="0" w:color="000000"/>
              <w:right w:val="nil"/>
            </w:tcBorders>
            <w:shd w:val="clear" w:color="auto" w:fill="FFFFFF"/>
          </w:tcPr>
          <w:p w14:paraId="087C61B4"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D56023">
              <w:rPr>
                <w:rFonts w:ascii="Arial" w:hAnsi="Arial" w:cs="Arial"/>
                <w:color w:val="000000"/>
                <w:sz w:val="12"/>
                <w:szCs w:val="12"/>
              </w:rPr>
              <w:t>df</w:t>
            </w:r>
            <w:proofErr w:type="spellEnd"/>
          </w:p>
        </w:tc>
        <w:tc>
          <w:tcPr>
            <w:tcW w:w="1012" w:type="dxa"/>
            <w:tcBorders>
              <w:top w:val="double" w:sz="8" w:space="0" w:color="000000"/>
              <w:left w:val="nil"/>
              <w:bottom w:val="single" w:sz="16" w:space="0" w:color="000000"/>
              <w:right w:val="nil"/>
            </w:tcBorders>
            <w:shd w:val="clear" w:color="auto" w:fill="FFFFFF"/>
          </w:tcPr>
          <w:p w14:paraId="26BCEAE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388CF983"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134CDCA7"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06B99FC7"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Partial Eta Squared</w:t>
            </w:r>
          </w:p>
        </w:tc>
      </w:tr>
      <w:tr w:rsidR="00D56023" w:rsidRPr="00D56023" w14:paraId="4912D889" w14:textId="77777777">
        <w:trPr>
          <w:cantSplit/>
        </w:trPr>
        <w:tc>
          <w:tcPr>
            <w:tcW w:w="747" w:type="dxa"/>
            <w:tcBorders>
              <w:top w:val="single" w:sz="16" w:space="0" w:color="000000"/>
              <w:left w:val="nil"/>
              <w:bottom w:val="nil"/>
              <w:right w:val="nil"/>
            </w:tcBorders>
            <w:shd w:val="clear" w:color="auto" w:fill="FFFFFF"/>
            <w:vAlign w:val="center"/>
          </w:tcPr>
          <w:p w14:paraId="3E7B283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Contrast</w:t>
            </w:r>
          </w:p>
        </w:tc>
        <w:tc>
          <w:tcPr>
            <w:tcW w:w="1215" w:type="dxa"/>
            <w:tcBorders>
              <w:top w:val="single" w:sz="16" w:space="0" w:color="000000"/>
              <w:left w:val="nil"/>
              <w:bottom w:val="nil"/>
              <w:right w:val="nil"/>
            </w:tcBorders>
            <w:shd w:val="clear" w:color="auto" w:fill="FFFFFF"/>
            <w:vAlign w:val="center"/>
          </w:tcPr>
          <w:p w14:paraId="15C2C11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.641</w:t>
            </w:r>
          </w:p>
        </w:tc>
        <w:tc>
          <w:tcPr>
            <w:tcW w:w="1012" w:type="dxa"/>
            <w:tcBorders>
              <w:top w:val="single" w:sz="16" w:space="0" w:color="000000"/>
              <w:left w:val="nil"/>
              <w:bottom w:val="nil"/>
              <w:right w:val="nil"/>
            </w:tcBorders>
            <w:shd w:val="clear" w:color="auto" w:fill="FFFFFF"/>
            <w:vAlign w:val="center"/>
          </w:tcPr>
          <w:p w14:paraId="6B76538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w:t>
            </w:r>
          </w:p>
        </w:tc>
        <w:tc>
          <w:tcPr>
            <w:tcW w:w="1012" w:type="dxa"/>
            <w:tcBorders>
              <w:top w:val="single" w:sz="16" w:space="0" w:color="000000"/>
              <w:left w:val="nil"/>
              <w:bottom w:val="nil"/>
              <w:right w:val="nil"/>
            </w:tcBorders>
            <w:shd w:val="clear" w:color="auto" w:fill="FFFFFF"/>
            <w:vAlign w:val="center"/>
          </w:tcPr>
          <w:p w14:paraId="356FBA3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.320</w:t>
            </w:r>
          </w:p>
        </w:tc>
        <w:tc>
          <w:tcPr>
            <w:tcW w:w="1012" w:type="dxa"/>
            <w:tcBorders>
              <w:top w:val="single" w:sz="16" w:space="0" w:color="000000"/>
              <w:left w:val="nil"/>
              <w:bottom w:val="nil"/>
              <w:right w:val="nil"/>
            </w:tcBorders>
            <w:shd w:val="clear" w:color="auto" w:fill="FFFFFF"/>
            <w:vAlign w:val="center"/>
          </w:tcPr>
          <w:p w14:paraId="1A4784C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.163</w:t>
            </w:r>
          </w:p>
        </w:tc>
        <w:tc>
          <w:tcPr>
            <w:tcW w:w="1012" w:type="dxa"/>
            <w:tcBorders>
              <w:top w:val="single" w:sz="16" w:space="0" w:color="000000"/>
              <w:left w:val="nil"/>
              <w:bottom w:val="nil"/>
              <w:right w:val="nil"/>
            </w:tcBorders>
            <w:shd w:val="clear" w:color="auto" w:fill="FFFFFF"/>
            <w:vAlign w:val="center"/>
          </w:tcPr>
          <w:p w14:paraId="44BEAED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.850</w:t>
            </w:r>
          </w:p>
        </w:tc>
        <w:tc>
          <w:tcPr>
            <w:tcW w:w="1402" w:type="dxa"/>
            <w:tcBorders>
              <w:top w:val="single" w:sz="16" w:space="0" w:color="000000"/>
              <w:left w:val="nil"/>
              <w:bottom w:val="nil"/>
              <w:right w:val="nil"/>
            </w:tcBorders>
            <w:shd w:val="clear" w:color="auto" w:fill="FFFFFF"/>
            <w:vAlign w:val="center"/>
          </w:tcPr>
          <w:p w14:paraId="624696C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p>
        </w:tc>
      </w:tr>
      <w:tr w:rsidR="00D56023" w:rsidRPr="00D56023" w14:paraId="2F4969F9" w14:textId="77777777">
        <w:trPr>
          <w:cantSplit/>
        </w:trPr>
        <w:tc>
          <w:tcPr>
            <w:tcW w:w="747" w:type="dxa"/>
            <w:tcBorders>
              <w:top w:val="nil"/>
              <w:left w:val="nil"/>
              <w:bottom w:val="double" w:sz="8" w:space="0" w:color="000000"/>
              <w:right w:val="nil"/>
            </w:tcBorders>
            <w:shd w:val="clear" w:color="auto" w:fill="FFFFFF"/>
            <w:vAlign w:val="center"/>
          </w:tcPr>
          <w:p w14:paraId="7309D8D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Error</w:t>
            </w:r>
          </w:p>
        </w:tc>
        <w:tc>
          <w:tcPr>
            <w:tcW w:w="1215" w:type="dxa"/>
            <w:tcBorders>
              <w:top w:val="nil"/>
              <w:left w:val="nil"/>
              <w:bottom w:val="double" w:sz="8" w:space="0" w:color="000000"/>
              <w:right w:val="nil"/>
            </w:tcBorders>
            <w:shd w:val="clear" w:color="auto" w:fill="FFFFFF"/>
            <w:vAlign w:val="center"/>
          </w:tcPr>
          <w:p w14:paraId="5BD148A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301.305</w:t>
            </w:r>
          </w:p>
        </w:tc>
        <w:tc>
          <w:tcPr>
            <w:tcW w:w="1012" w:type="dxa"/>
            <w:tcBorders>
              <w:top w:val="nil"/>
              <w:left w:val="nil"/>
              <w:bottom w:val="double" w:sz="8" w:space="0" w:color="000000"/>
              <w:right w:val="nil"/>
            </w:tcBorders>
            <w:shd w:val="clear" w:color="auto" w:fill="FFFFFF"/>
            <w:vAlign w:val="center"/>
          </w:tcPr>
          <w:p w14:paraId="06DC717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w:t>
            </w:r>
          </w:p>
        </w:tc>
        <w:tc>
          <w:tcPr>
            <w:tcW w:w="1012" w:type="dxa"/>
            <w:tcBorders>
              <w:top w:val="nil"/>
              <w:left w:val="nil"/>
              <w:bottom w:val="double" w:sz="8" w:space="0" w:color="000000"/>
              <w:right w:val="nil"/>
            </w:tcBorders>
            <w:shd w:val="clear" w:color="auto" w:fill="FFFFFF"/>
            <w:vAlign w:val="center"/>
          </w:tcPr>
          <w:p w14:paraId="51F9399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1.969</w:t>
            </w:r>
          </w:p>
        </w:tc>
        <w:tc>
          <w:tcPr>
            <w:tcW w:w="1012" w:type="dxa"/>
            <w:tcBorders>
              <w:top w:val="nil"/>
              <w:left w:val="nil"/>
              <w:bottom w:val="double" w:sz="8" w:space="0" w:color="000000"/>
              <w:right w:val="nil"/>
            </w:tcBorders>
            <w:shd w:val="clear" w:color="auto" w:fill="FFFFFF"/>
          </w:tcPr>
          <w:p w14:paraId="6124515E" w14:textId="77777777" w:rsidR="00D56023" w:rsidRPr="00D56023" w:rsidRDefault="00D56023" w:rsidP="00D56023">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49525D5D" w14:textId="77777777" w:rsidR="00D56023" w:rsidRPr="00D56023" w:rsidRDefault="00D56023" w:rsidP="00D56023">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77D486EF" w14:textId="77777777" w:rsidR="00D56023" w:rsidRPr="00D56023" w:rsidRDefault="00D56023" w:rsidP="00D56023">
            <w:pPr>
              <w:autoSpaceDE w:val="0"/>
              <w:autoSpaceDN w:val="0"/>
              <w:adjustRightInd w:val="0"/>
              <w:spacing w:after="0" w:line="240" w:lineRule="auto"/>
              <w:rPr>
                <w:sz w:val="24"/>
                <w:szCs w:val="24"/>
              </w:rPr>
            </w:pPr>
          </w:p>
        </w:tc>
      </w:tr>
    </w:tbl>
    <w:p w14:paraId="2E7345B5" w14:textId="77777777" w:rsidR="00D56023" w:rsidRPr="00D56023" w:rsidRDefault="00D56023" w:rsidP="007A18BD">
      <w:pPr>
        <w:autoSpaceDE w:val="0"/>
        <w:autoSpaceDN w:val="0"/>
        <w:adjustRightInd w:val="0"/>
        <w:spacing w:after="0" w:line="240" w:lineRule="auto"/>
        <w:rPr>
          <w:sz w:val="24"/>
          <w:szCs w:val="24"/>
        </w:rPr>
      </w:pPr>
    </w:p>
    <w:p w14:paraId="1745F8D6" w14:textId="77777777" w:rsidR="00D56023" w:rsidRPr="00D56023" w:rsidRDefault="00D56023" w:rsidP="007A18BD">
      <w:pPr>
        <w:autoSpaceDE w:val="0"/>
        <w:autoSpaceDN w:val="0"/>
        <w:adjustRightInd w:val="0"/>
        <w:spacing w:after="0" w:line="240" w:lineRule="auto"/>
        <w:rPr>
          <w:sz w:val="24"/>
          <w:szCs w:val="24"/>
        </w:rPr>
      </w:pPr>
    </w:p>
    <w:tbl>
      <w:tblPr>
        <w:tblW w:w="4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1013"/>
        <w:gridCol w:w="1013"/>
        <w:gridCol w:w="1013"/>
        <w:gridCol w:w="1013"/>
      </w:tblGrid>
      <w:tr w:rsidR="00D56023" w:rsidRPr="00D56023" w14:paraId="19DD0E22" w14:textId="77777777">
        <w:trPr>
          <w:cantSplit/>
        </w:trPr>
        <w:tc>
          <w:tcPr>
            <w:tcW w:w="4795" w:type="dxa"/>
            <w:gridSpan w:val="5"/>
            <w:tcBorders>
              <w:top w:val="nil"/>
              <w:left w:val="nil"/>
              <w:bottom w:val="nil"/>
              <w:right w:val="nil"/>
            </w:tcBorders>
            <w:shd w:val="clear" w:color="auto" w:fill="FFFFFF"/>
          </w:tcPr>
          <w:p w14:paraId="7267F98A"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Estimates</w:t>
            </w:r>
          </w:p>
        </w:tc>
      </w:tr>
      <w:tr w:rsidR="00D56023" w:rsidRPr="00D56023" w14:paraId="0ADEBA58" w14:textId="77777777">
        <w:trPr>
          <w:cantSplit/>
        </w:trPr>
        <w:tc>
          <w:tcPr>
            <w:tcW w:w="4795" w:type="dxa"/>
            <w:gridSpan w:val="5"/>
            <w:tcBorders>
              <w:top w:val="nil"/>
              <w:left w:val="nil"/>
              <w:bottom w:val="nil"/>
              <w:right w:val="nil"/>
            </w:tcBorders>
            <w:shd w:val="clear" w:color="auto" w:fill="FFFFFF"/>
            <w:vAlign w:val="bottom"/>
          </w:tcPr>
          <w:p w14:paraId="5073F083"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w:t>
            </w:r>
            <w:proofErr w:type="spellStart"/>
            <w:r w:rsidRPr="00D56023">
              <w:rPr>
                <w:rFonts w:ascii="Arial" w:hAnsi="Arial" w:cs="Arial"/>
                <w:color w:val="000000"/>
                <w:sz w:val="12"/>
                <w:szCs w:val="12"/>
                <w:highlight w:val="white"/>
              </w:rPr>
              <w:t>IDt</w:t>
            </w:r>
            <w:proofErr w:type="spellEnd"/>
            <w:r w:rsidRPr="00D56023">
              <w:rPr>
                <w:rFonts w:ascii="Arial" w:hAnsi="Arial" w:cs="Arial"/>
                <w:color w:val="000000"/>
                <w:sz w:val="12"/>
                <w:szCs w:val="12"/>
                <w:highlight w:val="white"/>
              </w:rPr>
              <w:t xml:space="preserve">  </w:t>
            </w:r>
          </w:p>
        </w:tc>
      </w:tr>
      <w:tr w:rsidR="00D56023" w:rsidRPr="00D56023" w14:paraId="2DA77439" w14:textId="77777777">
        <w:trPr>
          <w:cantSplit/>
        </w:trPr>
        <w:tc>
          <w:tcPr>
            <w:tcW w:w="747" w:type="dxa"/>
            <w:vMerge w:val="restart"/>
            <w:tcBorders>
              <w:top w:val="double" w:sz="8" w:space="0" w:color="000000"/>
              <w:left w:val="nil"/>
              <w:bottom w:val="nil"/>
              <w:right w:val="nil"/>
            </w:tcBorders>
            <w:shd w:val="clear" w:color="auto" w:fill="FFFFFF"/>
          </w:tcPr>
          <w:p w14:paraId="1D9F72E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w:t>
            </w:r>
          </w:p>
        </w:tc>
        <w:tc>
          <w:tcPr>
            <w:tcW w:w="1012" w:type="dxa"/>
            <w:vMerge w:val="restart"/>
            <w:tcBorders>
              <w:top w:val="double" w:sz="8" w:space="0" w:color="000000"/>
              <w:left w:val="nil"/>
              <w:bottom w:val="nil"/>
              <w:right w:val="nil"/>
            </w:tcBorders>
            <w:shd w:val="clear" w:color="auto" w:fill="FFFFFF"/>
          </w:tcPr>
          <w:p w14:paraId="0907AC7D"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w:t>
            </w:r>
          </w:p>
        </w:tc>
        <w:tc>
          <w:tcPr>
            <w:tcW w:w="1012" w:type="dxa"/>
            <w:vMerge w:val="restart"/>
            <w:tcBorders>
              <w:top w:val="double" w:sz="8" w:space="0" w:color="000000"/>
              <w:left w:val="nil"/>
              <w:bottom w:val="nil"/>
              <w:right w:val="nil"/>
            </w:tcBorders>
            <w:shd w:val="clear" w:color="auto" w:fill="FFFFFF"/>
          </w:tcPr>
          <w:p w14:paraId="0670DD1A"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Std. Error</w:t>
            </w:r>
          </w:p>
        </w:tc>
        <w:tc>
          <w:tcPr>
            <w:tcW w:w="2024" w:type="dxa"/>
            <w:gridSpan w:val="2"/>
            <w:tcBorders>
              <w:top w:val="double" w:sz="8" w:space="0" w:color="000000"/>
              <w:left w:val="nil"/>
              <w:bottom w:val="nil"/>
              <w:right w:val="nil"/>
            </w:tcBorders>
            <w:shd w:val="clear" w:color="auto" w:fill="FFFFFF"/>
          </w:tcPr>
          <w:p w14:paraId="32DEEFEF"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95% Confidence Interval</w:t>
            </w:r>
          </w:p>
        </w:tc>
      </w:tr>
      <w:tr w:rsidR="00D56023" w:rsidRPr="00D56023" w14:paraId="6463E8C2" w14:textId="77777777">
        <w:trPr>
          <w:cantSplit/>
        </w:trPr>
        <w:tc>
          <w:tcPr>
            <w:tcW w:w="747" w:type="dxa"/>
            <w:vMerge/>
            <w:tcBorders>
              <w:top w:val="double" w:sz="8" w:space="0" w:color="000000"/>
              <w:left w:val="nil"/>
              <w:bottom w:val="nil"/>
              <w:right w:val="nil"/>
            </w:tcBorders>
            <w:shd w:val="clear" w:color="auto" w:fill="FFFFFF"/>
          </w:tcPr>
          <w:p w14:paraId="0C2284BA"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234A9B21"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002E0660"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tcBorders>
              <w:top w:val="nil"/>
              <w:left w:val="nil"/>
              <w:bottom w:val="single" w:sz="16" w:space="0" w:color="000000"/>
              <w:right w:val="nil"/>
            </w:tcBorders>
            <w:shd w:val="clear" w:color="auto" w:fill="FFFFFF"/>
          </w:tcPr>
          <w:p w14:paraId="00B74BFF"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Lower Bound</w:t>
            </w:r>
          </w:p>
        </w:tc>
        <w:tc>
          <w:tcPr>
            <w:tcW w:w="1012" w:type="dxa"/>
            <w:tcBorders>
              <w:top w:val="nil"/>
              <w:left w:val="nil"/>
              <w:bottom w:val="single" w:sz="16" w:space="0" w:color="000000"/>
              <w:right w:val="nil"/>
            </w:tcBorders>
            <w:shd w:val="clear" w:color="auto" w:fill="FFFFFF"/>
          </w:tcPr>
          <w:p w14:paraId="12EB352E"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Upper Bound</w:t>
            </w:r>
          </w:p>
        </w:tc>
      </w:tr>
      <w:tr w:rsidR="00D56023" w:rsidRPr="00D56023" w14:paraId="4E8D33FD" w14:textId="77777777">
        <w:trPr>
          <w:cantSplit/>
        </w:trPr>
        <w:tc>
          <w:tcPr>
            <w:tcW w:w="747" w:type="dxa"/>
            <w:tcBorders>
              <w:top w:val="single" w:sz="16" w:space="0" w:color="000000"/>
              <w:left w:val="nil"/>
              <w:bottom w:val="nil"/>
              <w:right w:val="nil"/>
            </w:tcBorders>
            <w:shd w:val="clear" w:color="auto" w:fill="FFFFFF"/>
            <w:vAlign w:val="center"/>
          </w:tcPr>
          <w:p w14:paraId="67E53EB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60A4671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4.240</w:t>
            </w:r>
            <w:r w:rsidRPr="00D56023">
              <w:rPr>
                <w:rFonts w:ascii="Arial" w:hAnsi="Arial" w:cs="Arial"/>
                <w:b/>
                <w:bCs/>
                <w:color w:val="000000"/>
                <w:sz w:val="12"/>
                <w:szCs w:val="12"/>
                <w:vertAlign w:val="superscript"/>
              </w:rPr>
              <w:t>a</w:t>
            </w:r>
          </w:p>
        </w:tc>
        <w:tc>
          <w:tcPr>
            <w:tcW w:w="1012" w:type="dxa"/>
            <w:tcBorders>
              <w:top w:val="single" w:sz="16" w:space="0" w:color="000000"/>
              <w:left w:val="nil"/>
              <w:bottom w:val="nil"/>
              <w:right w:val="nil"/>
            </w:tcBorders>
            <w:shd w:val="clear" w:color="auto" w:fill="FFFFFF"/>
            <w:vAlign w:val="center"/>
          </w:tcPr>
          <w:p w14:paraId="1E14EC4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.132</w:t>
            </w:r>
          </w:p>
        </w:tc>
        <w:tc>
          <w:tcPr>
            <w:tcW w:w="1012" w:type="dxa"/>
            <w:tcBorders>
              <w:top w:val="single" w:sz="16" w:space="0" w:color="000000"/>
              <w:left w:val="nil"/>
              <w:bottom w:val="nil"/>
              <w:right w:val="nil"/>
            </w:tcBorders>
            <w:shd w:val="clear" w:color="auto" w:fill="FFFFFF"/>
            <w:vAlign w:val="center"/>
          </w:tcPr>
          <w:p w14:paraId="23B9155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3.978</w:t>
            </w:r>
          </w:p>
        </w:tc>
        <w:tc>
          <w:tcPr>
            <w:tcW w:w="1012" w:type="dxa"/>
            <w:tcBorders>
              <w:top w:val="single" w:sz="16" w:space="0" w:color="000000"/>
              <w:left w:val="nil"/>
              <w:bottom w:val="nil"/>
              <w:right w:val="nil"/>
            </w:tcBorders>
            <w:shd w:val="clear" w:color="auto" w:fill="FFFFFF"/>
            <w:vAlign w:val="center"/>
          </w:tcPr>
          <w:p w14:paraId="0E758C1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4.502</w:t>
            </w:r>
          </w:p>
        </w:tc>
      </w:tr>
      <w:tr w:rsidR="00D56023" w:rsidRPr="00D56023" w14:paraId="22651117" w14:textId="77777777">
        <w:trPr>
          <w:cantSplit/>
        </w:trPr>
        <w:tc>
          <w:tcPr>
            <w:tcW w:w="747" w:type="dxa"/>
            <w:tcBorders>
              <w:top w:val="nil"/>
              <w:left w:val="nil"/>
              <w:bottom w:val="double" w:sz="8" w:space="0" w:color="000000"/>
              <w:right w:val="nil"/>
            </w:tcBorders>
            <w:shd w:val="clear" w:color="auto" w:fill="FFFFFF"/>
            <w:vAlign w:val="center"/>
          </w:tcPr>
          <w:p w14:paraId="1A1049A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1012" w:type="dxa"/>
            <w:tcBorders>
              <w:top w:val="nil"/>
              <w:left w:val="nil"/>
              <w:bottom w:val="double" w:sz="8" w:space="0" w:color="000000"/>
              <w:right w:val="nil"/>
            </w:tcBorders>
            <w:shd w:val="clear" w:color="auto" w:fill="FFFFFF"/>
            <w:vAlign w:val="center"/>
          </w:tcPr>
          <w:p w14:paraId="7DE55B5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4.679</w:t>
            </w:r>
            <w:r w:rsidRPr="00D56023">
              <w:rPr>
                <w:rFonts w:ascii="Arial" w:hAnsi="Arial" w:cs="Arial"/>
                <w:b/>
                <w:bCs/>
                <w:color w:val="000000"/>
                <w:sz w:val="12"/>
                <w:szCs w:val="12"/>
                <w:vertAlign w:val="superscript"/>
              </w:rPr>
              <w:t>a</w:t>
            </w:r>
          </w:p>
        </w:tc>
        <w:tc>
          <w:tcPr>
            <w:tcW w:w="1012" w:type="dxa"/>
            <w:tcBorders>
              <w:top w:val="nil"/>
              <w:left w:val="nil"/>
              <w:bottom w:val="double" w:sz="8" w:space="0" w:color="000000"/>
              <w:right w:val="nil"/>
            </w:tcBorders>
            <w:shd w:val="clear" w:color="auto" w:fill="FFFFFF"/>
            <w:vAlign w:val="center"/>
          </w:tcPr>
          <w:p w14:paraId="62EEC94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.144</w:t>
            </w:r>
          </w:p>
        </w:tc>
        <w:tc>
          <w:tcPr>
            <w:tcW w:w="1012" w:type="dxa"/>
            <w:tcBorders>
              <w:top w:val="nil"/>
              <w:left w:val="nil"/>
              <w:bottom w:val="double" w:sz="8" w:space="0" w:color="000000"/>
              <w:right w:val="nil"/>
            </w:tcBorders>
            <w:shd w:val="clear" w:color="auto" w:fill="FFFFFF"/>
            <w:vAlign w:val="center"/>
          </w:tcPr>
          <w:p w14:paraId="7DABFE7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4.395</w:t>
            </w:r>
          </w:p>
        </w:tc>
        <w:tc>
          <w:tcPr>
            <w:tcW w:w="1012" w:type="dxa"/>
            <w:tcBorders>
              <w:top w:val="nil"/>
              <w:left w:val="nil"/>
              <w:bottom w:val="double" w:sz="8" w:space="0" w:color="000000"/>
              <w:right w:val="nil"/>
            </w:tcBorders>
            <w:shd w:val="clear" w:color="auto" w:fill="FFFFFF"/>
            <w:vAlign w:val="center"/>
          </w:tcPr>
          <w:p w14:paraId="4A4DB6A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4.963</w:t>
            </w:r>
          </w:p>
        </w:tc>
      </w:tr>
      <w:tr w:rsidR="00D56023" w:rsidRPr="00D56023" w14:paraId="283AEFD5" w14:textId="77777777">
        <w:trPr>
          <w:cantSplit/>
        </w:trPr>
        <w:tc>
          <w:tcPr>
            <w:tcW w:w="4795" w:type="dxa"/>
            <w:gridSpan w:val="5"/>
            <w:tcBorders>
              <w:top w:val="nil"/>
              <w:left w:val="nil"/>
              <w:bottom w:val="nil"/>
              <w:right w:val="nil"/>
            </w:tcBorders>
            <w:shd w:val="clear" w:color="auto" w:fill="FFFFFF"/>
          </w:tcPr>
          <w:p w14:paraId="1A4D72D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 xml:space="preserve">a. Covariates appearing in the model are evaluated at the following values: </w:t>
            </w:r>
            <w:proofErr w:type="spellStart"/>
            <w:r w:rsidRPr="00D56023">
              <w:rPr>
                <w:rFonts w:ascii="Arial" w:hAnsi="Arial" w:cs="Arial"/>
                <w:color w:val="000000"/>
                <w:sz w:val="12"/>
                <w:szCs w:val="12"/>
              </w:rPr>
              <w:t>gameno</w:t>
            </w:r>
            <w:proofErr w:type="spellEnd"/>
            <w:r w:rsidRPr="00D56023">
              <w:rPr>
                <w:rFonts w:ascii="Arial" w:hAnsi="Arial" w:cs="Arial"/>
                <w:color w:val="000000"/>
                <w:sz w:val="12"/>
                <w:szCs w:val="12"/>
              </w:rPr>
              <w:t xml:space="preserve"> = 7.3500.</w:t>
            </w:r>
          </w:p>
        </w:tc>
      </w:tr>
    </w:tbl>
    <w:p w14:paraId="780F766C" w14:textId="77777777" w:rsidR="00D56023" w:rsidRPr="00D56023" w:rsidRDefault="00D56023" w:rsidP="007A18BD">
      <w:pPr>
        <w:autoSpaceDE w:val="0"/>
        <w:autoSpaceDN w:val="0"/>
        <w:adjustRightInd w:val="0"/>
        <w:spacing w:after="0" w:line="240" w:lineRule="auto"/>
        <w:rPr>
          <w:sz w:val="24"/>
          <w:szCs w:val="24"/>
        </w:rPr>
      </w:pPr>
    </w:p>
    <w:p w14:paraId="043F0858" w14:textId="77777777" w:rsidR="00D56023" w:rsidRPr="00D56023" w:rsidRDefault="00D56023" w:rsidP="007A18BD">
      <w:pPr>
        <w:autoSpaceDE w:val="0"/>
        <w:autoSpaceDN w:val="0"/>
        <w:adjustRightInd w:val="0"/>
        <w:spacing w:after="0" w:line="240" w:lineRule="auto"/>
        <w:rPr>
          <w:sz w:val="24"/>
          <w:szCs w:val="24"/>
        </w:rPr>
      </w:pPr>
    </w:p>
    <w:tbl>
      <w:tblPr>
        <w:tblW w:w="78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748"/>
        <w:gridCol w:w="1496"/>
        <w:gridCol w:w="1013"/>
        <w:gridCol w:w="1013"/>
        <w:gridCol w:w="1418"/>
        <w:gridCol w:w="1418"/>
      </w:tblGrid>
      <w:tr w:rsidR="00D56023" w:rsidRPr="00D56023" w14:paraId="2420891E" w14:textId="77777777">
        <w:trPr>
          <w:cantSplit/>
        </w:trPr>
        <w:tc>
          <w:tcPr>
            <w:tcW w:w="7847" w:type="dxa"/>
            <w:gridSpan w:val="7"/>
            <w:tcBorders>
              <w:top w:val="nil"/>
              <w:left w:val="nil"/>
              <w:bottom w:val="nil"/>
              <w:right w:val="nil"/>
            </w:tcBorders>
            <w:shd w:val="clear" w:color="auto" w:fill="FFFFFF"/>
          </w:tcPr>
          <w:p w14:paraId="012FDC3C"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Pairwise Comparisons</w:t>
            </w:r>
          </w:p>
        </w:tc>
      </w:tr>
      <w:tr w:rsidR="00D56023" w:rsidRPr="00D56023" w14:paraId="1CC97DC0" w14:textId="77777777">
        <w:trPr>
          <w:cantSplit/>
        </w:trPr>
        <w:tc>
          <w:tcPr>
            <w:tcW w:w="7847" w:type="dxa"/>
            <w:gridSpan w:val="7"/>
            <w:tcBorders>
              <w:top w:val="nil"/>
              <w:left w:val="nil"/>
              <w:bottom w:val="nil"/>
              <w:right w:val="nil"/>
            </w:tcBorders>
            <w:shd w:val="clear" w:color="auto" w:fill="FFFFFF"/>
            <w:vAlign w:val="bottom"/>
          </w:tcPr>
          <w:p w14:paraId="0F391AE5"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w:t>
            </w:r>
            <w:proofErr w:type="spellStart"/>
            <w:r w:rsidRPr="00D56023">
              <w:rPr>
                <w:rFonts w:ascii="Arial" w:hAnsi="Arial" w:cs="Arial"/>
                <w:color w:val="000000"/>
                <w:sz w:val="12"/>
                <w:szCs w:val="12"/>
                <w:highlight w:val="white"/>
              </w:rPr>
              <w:t>IDt</w:t>
            </w:r>
            <w:proofErr w:type="spellEnd"/>
            <w:r w:rsidRPr="00D56023">
              <w:rPr>
                <w:rFonts w:ascii="Arial" w:hAnsi="Arial" w:cs="Arial"/>
                <w:color w:val="000000"/>
                <w:sz w:val="12"/>
                <w:szCs w:val="12"/>
                <w:highlight w:val="white"/>
              </w:rPr>
              <w:t xml:space="preserve">  </w:t>
            </w:r>
          </w:p>
        </w:tc>
      </w:tr>
      <w:tr w:rsidR="00D56023" w:rsidRPr="00D56023" w14:paraId="132F6F81" w14:textId="77777777">
        <w:trPr>
          <w:cantSplit/>
        </w:trPr>
        <w:tc>
          <w:tcPr>
            <w:tcW w:w="747" w:type="dxa"/>
            <w:vMerge w:val="restart"/>
            <w:tcBorders>
              <w:top w:val="double" w:sz="8" w:space="0" w:color="000000"/>
              <w:left w:val="nil"/>
              <w:bottom w:val="nil"/>
              <w:right w:val="nil"/>
            </w:tcBorders>
            <w:shd w:val="clear" w:color="auto" w:fill="FFFFFF"/>
          </w:tcPr>
          <w:p w14:paraId="78E9F39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(I) stage</w:t>
            </w:r>
          </w:p>
        </w:tc>
        <w:tc>
          <w:tcPr>
            <w:tcW w:w="747" w:type="dxa"/>
            <w:vMerge w:val="restart"/>
            <w:tcBorders>
              <w:top w:val="double" w:sz="8" w:space="0" w:color="000000"/>
              <w:left w:val="nil"/>
              <w:bottom w:val="nil"/>
              <w:right w:val="nil"/>
            </w:tcBorders>
            <w:shd w:val="clear" w:color="auto" w:fill="FFFFFF"/>
          </w:tcPr>
          <w:p w14:paraId="42320ECE"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(J) stage</w:t>
            </w:r>
          </w:p>
        </w:tc>
        <w:tc>
          <w:tcPr>
            <w:tcW w:w="1495" w:type="dxa"/>
            <w:vMerge w:val="restart"/>
            <w:tcBorders>
              <w:top w:val="double" w:sz="8" w:space="0" w:color="000000"/>
              <w:left w:val="nil"/>
              <w:bottom w:val="nil"/>
              <w:right w:val="nil"/>
            </w:tcBorders>
            <w:shd w:val="clear" w:color="auto" w:fill="FFFFFF"/>
          </w:tcPr>
          <w:p w14:paraId="156EC024"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 Difference (I-J)</w:t>
            </w:r>
          </w:p>
        </w:tc>
        <w:tc>
          <w:tcPr>
            <w:tcW w:w="1012" w:type="dxa"/>
            <w:vMerge w:val="restart"/>
            <w:tcBorders>
              <w:top w:val="double" w:sz="8" w:space="0" w:color="000000"/>
              <w:left w:val="nil"/>
              <w:bottom w:val="nil"/>
              <w:right w:val="nil"/>
            </w:tcBorders>
            <w:shd w:val="clear" w:color="auto" w:fill="FFFFFF"/>
          </w:tcPr>
          <w:p w14:paraId="54CDED9C"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Std. Error</w:t>
            </w:r>
          </w:p>
        </w:tc>
        <w:tc>
          <w:tcPr>
            <w:tcW w:w="1012" w:type="dxa"/>
            <w:vMerge w:val="restart"/>
            <w:tcBorders>
              <w:top w:val="double" w:sz="8" w:space="0" w:color="000000"/>
              <w:left w:val="nil"/>
              <w:bottom w:val="nil"/>
              <w:right w:val="nil"/>
            </w:tcBorders>
            <w:shd w:val="clear" w:color="auto" w:fill="FFFFFF"/>
          </w:tcPr>
          <w:p w14:paraId="7B214CEA"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D56023">
              <w:rPr>
                <w:rFonts w:ascii="Arial" w:hAnsi="Arial" w:cs="Arial"/>
                <w:color w:val="000000"/>
                <w:sz w:val="12"/>
                <w:szCs w:val="12"/>
              </w:rPr>
              <w:t>Sig.</w:t>
            </w:r>
            <w:r w:rsidRPr="00D56023">
              <w:rPr>
                <w:rFonts w:ascii="Arial" w:hAnsi="Arial" w:cs="Arial"/>
                <w:color w:val="000000"/>
                <w:sz w:val="12"/>
                <w:szCs w:val="12"/>
                <w:vertAlign w:val="superscript"/>
              </w:rPr>
              <w:t>b</w:t>
            </w:r>
            <w:proofErr w:type="spellEnd"/>
          </w:p>
        </w:tc>
        <w:tc>
          <w:tcPr>
            <w:tcW w:w="2834" w:type="dxa"/>
            <w:gridSpan w:val="2"/>
            <w:tcBorders>
              <w:top w:val="double" w:sz="8" w:space="0" w:color="000000"/>
              <w:left w:val="nil"/>
              <w:bottom w:val="nil"/>
              <w:right w:val="nil"/>
            </w:tcBorders>
            <w:shd w:val="clear" w:color="auto" w:fill="FFFFFF"/>
          </w:tcPr>
          <w:p w14:paraId="4790A5A4"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 xml:space="preserve">95% Confidence Interval for </w:t>
            </w:r>
            <w:proofErr w:type="spellStart"/>
            <w:r w:rsidRPr="00D56023">
              <w:rPr>
                <w:rFonts w:ascii="Arial" w:hAnsi="Arial" w:cs="Arial"/>
                <w:color w:val="000000"/>
                <w:sz w:val="12"/>
                <w:szCs w:val="12"/>
              </w:rPr>
              <w:t>Difference</w:t>
            </w:r>
            <w:r w:rsidRPr="00D56023">
              <w:rPr>
                <w:rFonts w:ascii="Arial" w:hAnsi="Arial" w:cs="Arial"/>
                <w:color w:val="000000"/>
                <w:sz w:val="12"/>
                <w:szCs w:val="12"/>
                <w:vertAlign w:val="superscript"/>
              </w:rPr>
              <w:t>b</w:t>
            </w:r>
            <w:proofErr w:type="spellEnd"/>
          </w:p>
        </w:tc>
      </w:tr>
      <w:tr w:rsidR="00D56023" w:rsidRPr="00D56023" w14:paraId="74BB67E6" w14:textId="77777777">
        <w:trPr>
          <w:cantSplit/>
        </w:trPr>
        <w:tc>
          <w:tcPr>
            <w:tcW w:w="747" w:type="dxa"/>
            <w:vMerge/>
            <w:tcBorders>
              <w:top w:val="double" w:sz="8" w:space="0" w:color="000000"/>
              <w:left w:val="nil"/>
              <w:bottom w:val="nil"/>
              <w:right w:val="nil"/>
            </w:tcBorders>
            <w:shd w:val="clear" w:color="auto" w:fill="FFFFFF"/>
          </w:tcPr>
          <w:p w14:paraId="1DD5630F"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7" w:type="dxa"/>
            <w:vMerge/>
            <w:tcBorders>
              <w:top w:val="double" w:sz="8" w:space="0" w:color="000000"/>
              <w:left w:val="nil"/>
              <w:bottom w:val="nil"/>
              <w:right w:val="nil"/>
            </w:tcBorders>
            <w:shd w:val="clear" w:color="auto" w:fill="FFFFFF"/>
          </w:tcPr>
          <w:p w14:paraId="1E45FCF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95" w:type="dxa"/>
            <w:vMerge/>
            <w:tcBorders>
              <w:top w:val="double" w:sz="8" w:space="0" w:color="000000"/>
              <w:left w:val="nil"/>
              <w:bottom w:val="nil"/>
              <w:right w:val="nil"/>
            </w:tcBorders>
            <w:shd w:val="clear" w:color="auto" w:fill="FFFFFF"/>
          </w:tcPr>
          <w:p w14:paraId="7E0619E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4B1D412F"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3C5A88CF"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17" w:type="dxa"/>
            <w:tcBorders>
              <w:top w:val="nil"/>
              <w:left w:val="nil"/>
              <w:bottom w:val="single" w:sz="16" w:space="0" w:color="000000"/>
              <w:right w:val="nil"/>
            </w:tcBorders>
            <w:shd w:val="clear" w:color="auto" w:fill="FFFFFF"/>
          </w:tcPr>
          <w:p w14:paraId="783F33C7"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Lower Bound</w:t>
            </w:r>
          </w:p>
        </w:tc>
        <w:tc>
          <w:tcPr>
            <w:tcW w:w="1417" w:type="dxa"/>
            <w:tcBorders>
              <w:top w:val="nil"/>
              <w:left w:val="nil"/>
              <w:bottom w:val="single" w:sz="16" w:space="0" w:color="000000"/>
              <w:right w:val="nil"/>
            </w:tcBorders>
            <w:shd w:val="clear" w:color="auto" w:fill="FFFFFF"/>
          </w:tcPr>
          <w:p w14:paraId="2BB25D8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Upper Bound</w:t>
            </w:r>
          </w:p>
        </w:tc>
      </w:tr>
      <w:tr w:rsidR="00D56023" w:rsidRPr="00D56023" w14:paraId="50C67728" w14:textId="77777777">
        <w:trPr>
          <w:cantSplit/>
        </w:trPr>
        <w:tc>
          <w:tcPr>
            <w:tcW w:w="747" w:type="dxa"/>
            <w:tcBorders>
              <w:top w:val="single" w:sz="16" w:space="0" w:color="000000"/>
              <w:left w:val="nil"/>
              <w:bottom w:val="nil"/>
              <w:right w:val="nil"/>
            </w:tcBorders>
            <w:shd w:val="clear" w:color="auto" w:fill="FFFFFF"/>
            <w:vAlign w:val="center"/>
          </w:tcPr>
          <w:p w14:paraId="548DCA8E"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747" w:type="dxa"/>
            <w:tcBorders>
              <w:top w:val="single" w:sz="16" w:space="0" w:color="000000"/>
              <w:left w:val="nil"/>
              <w:bottom w:val="nil"/>
              <w:right w:val="nil"/>
            </w:tcBorders>
            <w:shd w:val="clear" w:color="auto" w:fill="FFFFFF"/>
            <w:vAlign w:val="center"/>
          </w:tcPr>
          <w:p w14:paraId="5EA087E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1495" w:type="dxa"/>
            <w:tcBorders>
              <w:top w:val="single" w:sz="16" w:space="0" w:color="000000"/>
              <w:left w:val="nil"/>
              <w:bottom w:val="nil"/>
              <w:right w:val="nil"/>
            </w:tcBorders>
            <w:shd w:val="clear" w:color="auto" w:fill="FFFFFF"/>
            <w:vAlign w:val="center"/>
          </w:tcPr>
          <w:p w14:paraId="4F8B368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-.439</w:t>
            </w:r>
            <w:r w:rsidRPr="00D56023">
              <w:rPr>
                <w:rFonts w:ascii="Arial" w:hAnsi="Arial" w:cs="Arial"/>
                <w:b/>
                <w:bCs/>
                <w:color w:val="000000"/>
                <w:sz w:val="12"/>
                <w:szCs w:val="12"/>
                <w:vertAlign w:val="superscript"/>
              </w:rPr>
              <w:t>*</w:t>
            </w:r>
          </w:p>
        </w:tc>
        <w:tc>
          <w:tcPr>
            <w:tcW w:w="1012" w:type="dxa"/>
            <w:tcBorders>
              <w:top w:val="single" w:sz="16" w:space="0" w:color="000000"/>
              <w:left w:val="nil"/>
              <w:bottom w:val="nil"/>
              <w:right w:val="nil"/>
            </w:tcBorders>
            <w:shd w:val="clear" w:color="auto" w:fill="FFFFFF"/>
            <w:vAlign w:val="center"/>
          </w:tcPr>
          <w:p w14:paraId="2AB707E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.154</w:t>
            </w:r>
          </w:p>
        </w:tc>
        <w:tc>
          <w:tcPr>
            <w:tcW w:w="1012" w:type="dxa"/>
            <w:tcBorders>
              <w:top w:val="single" w:sz="16" w:space="0" w:color="000000"/>
              <w:left w:val="nil"/>
              <w:bottom w:val="nil"/>
              <w:right w:val="nil"/>
            </w:tcBorders>
            <w:shd w:val="clear" w:color="auto" w:fill="FFFFFF"/>
            <w:vAlign w:val="center"/>
          </w:tcPr>
          <w:p w14:paraId="4AB6C0E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.005</w:t>
            </w:r>
          </w:p>
        </w:tc>
        <w:tc>
          <w:tcPr>
            <w:tcW w:w="1417" w:type="dxa"/>
            <w:tcBorders>
              <w:top w:val="single" w:sz="16" w:space="0" w:color="000000"/>
              <w:left w:val="nil"/>
              <w:bottom w:val="nil"/>
              <w:right w:val="nil"/>
            </w:tcBorders>
            <w:shd w:val="clear" w:color="auto" w:fill="FFFFFF"/>
            <w:vAlign w:val="center"/>
          </w:tcPr>
          <w:p w14:paraId="6012EFD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-.743</w:t>
            </w:r>
          </w:p>
        </w:tc>
        <w:tc>
          <w:tcPr>
            <w:tcW w:w="1417" w:type="dxa"/>
            <w:tcBorders>
              <w:top w:val="single" w:sz="16" w:space="0" w:color="000000"/>
              <w:left w:val="nil"/>
              <w:bottom w:val="nil"/>
              <w:right w:val="nil"/>
            </w:tcBorders>
            <w:shd w:val="clear" w:color="auto" w:fill="FFFFFF"/>
            <w:vAlign w:val="center"/>
          </w:tcPr>
          <w:p w14:paraId="51875B4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-.136</w:t>
            </w:r>
          </w:p>
        </w:tc>
      </w:tr>
      <w:tr w:rsidR="00D56023" w:rsidRPr="00D56023" w14:paraId="5856383F" w14:textId="77777777">
        <w:trPr>
          <w:cantSplit/>
        </w:trPr>
        <w:tc>
          <w:tcPr>
            <w:tcW w:w="747" w:type="dxa"/>
            <w:tcBorders>
              <w:top w:val="nil"/>
              <w:left w:val="nil"/>
              <w:bottom w:val="double" w:sz="8" w:space="0" w:color="000000"/>
              <w:right w:val="nil"/>
            </w:tcBorders>
            <w:shd w:val="clear" w:color="auto" w:fill="FFFFFF"/>
            <w:vAlign w:val="center"/>
          </w:tcPr>
          <w:p w14:paraId="68D61FB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747" w:type="dxa"/>
            <w:tcBorders>
              <w:top w:val="nil"/>
              <w:left w:val="nil"/>
              <w:bottom w:val="double" w:sz="8" w:space="0" w:color="000000"/>
              <w:right w:val="nil"/>
            </w:tcBorders>
            <w:shd w:val="clear" w:color="auto" w:fill="FFFFFF"/>
            <w:vAlign w:val="center"/>
          </w:tcPr>
          <w:p w14:paraId="798C3FD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1495" w:type="dxa"/>
            <w:tcBorders>
              <w:top w:val="nil"/>
              <w:left w:val="nil"/>
              <w:bottom w:val="double" w:sz="8" w:space="0" w:color="000000"/>
              <w:right w:val="nil"/>
            </w:tcBorders>
            <w:shd w:val="clear" w:color="auto" w:fill="FFFFFF"/>
            <w:vAlign w:val="center"/>
          </w:tcPr>
          <w:p w14:paraId="147A256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.439</w:t>
            </w:r>
            <w:r w:rsidRPr="00D56023">
              <w:rPr>
                <w:rFonts w:ascii="Arial" w:hAnsi="Arial" w:cs="Arial"/>
                <w:b/>
                <w:bCs/>
                <w:color w:val="000000"/>
                <w:sz w:val="12"/>
                <w:szCs w:val="12"/>
                <w:vertAlign w:val="superscript"/>
              </w:rPr>
              <w:t>*</w:t>
            </w:r>
          </w:p>
        </w:tc>
        <w:tc>
          <w:tcPr>
            <w:tcW w:w="1012" w:type="dxa"/>
            <w:tcBorders>
              <w:top w:val="nil"/>
              <w:left w:val="nil"/>
              <w:bottom w:val="double" w:sz="8" w:space="0" w:color="000000"/>
              <w:right w:val="nil"/>
            </w:tcBorders>
            <w:shd w:val="clear" w:color="auto" w:fill="FFFFFF"/>
            <w:vAlign w:val="center"/>
          </w:tcPr>
          <w:p w14:paraId="2CFA861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.154</w:t>
            </w:r>
          </w:p>
        </w:tc>
        <w:tc>
          <w:tcPr>
            <w:tcW w:w="1012" w:type="dxa"/>
            <w:tcBorders>
              <w:top w:val="nil"/>
              <w:left w:val="nil"/>
              <w:bottom w:val="double" w:sz="8" w:space="0" w:color="000000"/>
              <w:right w:val="nil"/>
            </w:tcBorders>
            <w:shd w:val="clear" w:color="auto" w:fill="FFFFFF"/>
            <w:vAlign w:val="center"/>
          </w:tcPr>
          <w:p w14:paraId="21F5E7E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.005</w:t>
            </w:r>
          </w:p>
        </w:tc>
        <w:tc>
          <w:tcPr>
            <w:tcW w:w="1417" w:type="dxa"/>
            <w:tcBorders>
              <w:top w:val="nil"/>
              <w:left w:val="nil"/>
              <w:bottom w:val="double" w:sz="8" w:space="0" w:color="000000"/>
              <w:right w:val="nil"/>
            </w:tcBorders>
            <w:shd w:val="clear" w:color="auto" w:fill="FFFFFF"/>
            <w:vAlign w:val="center"/>
          </w:tcPr>
          <w:p w14:paraId="71CD9B4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.136</w:t>
            </w:r>
          </w:p>
        </w:tc>
        <w:tc>
          <w:tcPr>
            <w:tcW w:w="1417" w:type="dxa"/>
            <w:tcBorders>
              <w:top w:val="nil"/>
              <w:left w:val="nil"/>
              <w:bottom w:val="double" w:sz="8" w:space="0" w:color="000000"/>
              <w:right w:val="nil"/>
            </w:tcBorders>
            <w:shd w:val="clear" w:color="auto" w:fill="FFFFFF"/>
            <w:vAlign w:val="center"/>
          </w:tcPr>
          <w:p w14:paraId="77CB966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.743</w:t>
            </w:r>
          </w:p>
        </w:tc>
      </w:tr>
      <w:tr w:rsidR="00D56023" w:rsidRPr="00D56023" w14:paraId="10525CB0" w14:textId="77777777">
        <w:trPr>
          <w:cantSplit/>
        </w:trPr>
        <w:tc>
          <w:tcPr>
            <w:tcW w:w="7847" w:type="dxa"/>
            <w:gridSpan w:val="7"/>
            <w:tcBorders>
              <w:top w:val="nil"/>
              <w:left w:val="nil"/>
              <w:bottom w:val="nil"/>
              <w:right w:val="nil"/>
            </w:tcBorders>
            <w:shd w:val="clear" w:color="auto" w:fill="FFFFFF"/>
            <w:vAlign w:val="center"/>
          </w:tcPr>
          <w:p w14:paraId="7EB8BDB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Based on estimated marginal means</w:t>
            </w:r>
          </w:p>
        </w:tc>
      </w:tr>
      <w:tr w:rsidR="00D56023" w:rsidRPr="00D56023" w14:paraId="098E41F9" w14:textId="77777777">
        <w:trPr>
          <w:cantSplit/>
        </w:trPr>
        <w:tc>
          <w:tcPr>
            <w:tcW w:w="7847" w:type="dxa"/>
            <w:gridSpan w:val="7"/>
            <w:tcBorders>
              <w:top w:val="nil"/>
              <w:left w:val="nil"/>
              <w:bottom w:val="nil"/>
              <w:right w:val="nil"/>
            </w:tcBorders>
            <w:shd w:val="clear" w:color="auto" w:fill="FFFFFF"/>
          </w:tcPr>
          <w:p w14:paraId="42BA8BB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 The mean difference is significant at the .05 level.</w:t>
            </w:r>
          </w:p>
        </w:tc>
      </w:tr>
      <w:tr w:rsidR="00D56023" w:rsidRPr="00D56023" w14:paraId="709DE9EC" w14:textId="77777777">
        <w:trPr>
          <w:cantSplit/>
        </w:trPr>
        <w:tc>
          <w:tcPr>
            <w:tcW w:w="7847" w:type="dxa"/>
            <w:gridSpan w:val="7"/>
            <w:tcBorders>
              <w:top w:val="nil"/>
              <w:left w:val="nil"/>
              <w:bottom w:val="nil"/>
              <w:right w:val="nil"/>
            </w:tcBorders>
            <w:shd w:val="clear" w:color="auto" w:fill="FFFFFF"/>
          </w:tcPr>
          <w:p w14:paraId="3185AF2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b. Adjustment for multiple comparisons: Bonferroni.</w:t>
            </w:r>
          </w:p>
        </w:tc>
      </w:tr>
    </w:tbl>
    <w:p w14:paraId="7523F2C0" w14:textId="77777777" w:rsidR="00D56023" w:rsidRPr="00D56023" w:rsidRDefault="00D56023" w:rsidP="007A18BD">
      <w:pPr>
        <w:autoSpaceDE w:val="0"/>
        <w:autoSpaceDN w:val="0"/>
        <w:adjustRightInd w:val="0"/>
        <w:spacing w:after="0" w:line="240" w:lineRule="auto"/>
        <w:rPr>
          <w:sz w:val="24"/>
          <w:szCs w:val="24"/>
        </w:rPr>
      </w:pPr>
    </w:p>
    <w:p w14:paraId="7F249EDD" w14:textId="77777777" w:rsidR="00D56023" w:rsidRPr="00D56023" w:rsidRDefault="00D56023" w:rsidP="007A18BD">
      <w:pPr>
        <w:autoSpaceDE w:val="0"/>
        <w:autoSpaceDN w:val="0"/>
        <w:adjustRightInd w:val="0"/>
        <w:spacing w:after="0" w:line="240" w:lineRule="auto"/>
        <w:rPr>
          <w:sz w:val="24"/>
          <w:szCs w:val="24"/>
        </w:rPr>
      </w:pPr>
    </w:p>
    <w:tbl>
      <w:tblPr>
        <w:tblW w:w="78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24"/>
        <w:gridCol w:w="1012"/>
        <w:gridCol w:w="1013"/>
        <w:gridCol w:w="1091"/>
        <w:gridCol w:w="1013"/>
        <w:gridCol w:w="1013"/>
        <w:gridCol w:w="1403"/>
      </w:tblGrid>
      <w:tr w:rsidR="00D56023" w:rsidRPr="00D56023" w14:paraId="13E26854" w14:textId="77777777">
        <w:trPr>
          <w:cantSplit/>
        </w:trPr>
        <w:tc>
          <w:tcPr>
            <w:tcW w:w="7864" w:type="dxa"/>
            <w:gridSpan w:val="7"/>
            <w:tcBorders>
              <w:top w:val="nil"/>
              <w:left w:val="nil"/>
              <w:bottom w:val="nil"/>
              <w:right w:val="nil"/>
            </w:tcBorders>
            <w:shd w:val="clear" w:color="auto" w:fill="FFFFFF"/>
          </w:tcPr>
          <w:p w14:paraId="3AEF92E0"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Multivariate Tests</w:t>
            </w:r>
          </w:p>
        </w:tc>
      </w:tr>
      <w:tr w:rsidR="00D56023" w:rsidRPr="00D56023" w14:paraId="43BE3939" w14:textId="77777777">
        <w:trPr>
          <w:cantSplit/>
        </w:trPr>
        <w:tc>
          <w:tcPr>
            <w:tcW w:w="1324" w:type="dxa"/>
            <w:tcBorders>
              <w:top w:val="double" w:sz="8" w:space="0" w:color="000000"/>
              <w:left w:val="nil"/>
              <w:bottom w:val="single" w:sz="16" w:space="0" w:color="000000"/>
              <w:right w:val="nil"/>
            </w:tcBorders>
            <w:shd w:val="clear" w:color="auto" w:fill="FFFFFF"/>
          </w:tcPr>
          <w:p w14:paraId="6FC926E5" w14:textId="77777777" w:rsidR="00D56023" w:rsidRPr="00D56023" w:rsidRDefault="00D56023" w:rsidP="00D56023">
            <w:pPr>
              <w:autoSpaceDE w:val="0"/>
              <w:autoSpaceDN w:val="0"/>
              <w:adjustRightInd w:val="0"/>
              <w:spacing w:after="0" w:line="240" w:lineRule="auto"/>
              <w:rPr>
                <w:sz w:val="24"/>
                <w:szCs w:val="24"/>
              </w:rPr>
            </w:pPr>
          </w:p>
        </w:tc>
        <w:tc>
          <w:tcPr>
            <w:tcW w:w="1012" w:type="dxa"/>
            <w:tcBorders>
              <w:top w:val="double" w:sz="8" w:space="0" w:color="000000"/>
              <w:left w:val="nil"/>
              <w:bottom w:val="single" w:sz="16" w:space="0" w:color="000000"/>
              <w:right w:val="nil"/>
            </w:tcBorders>
            <w:shd w:val="clear" w:color="auto" w:fill="FFFFFF"/>
          </w:tcPr>
          <w:p w14:paraId="12E60ADE"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Value</w:t>
            </w:r>
          </w:p>
        </w:tc>
        <w:tc>
          <w:tcPr>
            <w:tcW w:w="1012" w:type="dxa"/>
            <w:tcBorders>
              <w:top w:val="double" w:sz="8" w:space="0" w:color="000000"/>
              <w:left w:val="nil"/>
              <w:bottom w:val="single" w:sz="16" w:space="0" w:color="000000"/>
              <w:right w:val="nil"/>
            </w:tcBorders>
            <w:shd w:val="clear" w:color="auto" w:fill="FFFFFF"/>
          </w:tcPr>
          <w:p w14:paraId="1E3B9AE0"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F</w:t>
            </w:r>
          </w:p>
        </w:tc>
        <w:tc>
          <w:tcPr>
            <w:tcW w:w="1090" w:type="dxa"/>
            <w:tcBorders>
              <w:top w:val="double" w:sz="8" w:space="0" w:color="000000"/>
              <w:left w:val="nil"/>
              <w:bottom w:val="single" w:sz="16" w:space="0" w:color="000000"/>
              <w:right w:val="nil"/>
            </w:tcBorders>
            <w:shd w:val="clear" w:color="auto" w:fill="FFFFFF"/>
          </w:tcPr>
          <w:p w14:paraId="6FB14E00"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 xml:space="preserve">Hypothesis </w:t>
            </w:r>
            <w:proofErr w:type="spellStart"/>
            <w:r w:rsidRPr="00D56023">
              <w:rPr>
                <w:rFonts w:ascii="Arial" w:hAnsi="Arial" w:cs="Arial"/>
                <w:color w:val="000000"/>
                <w:sz w:val="12"/>
                <w:szCs w:val="12"/>
              </w:rPr>
              <w:t>df</w:t>
            </w:r>
            <w:proofErr w:type="spellEnd"/>
          </w:p>
        </w:tc>
        <w:tc>
          <w:tcPr>
            <w:tcW w:w="1012" w:type="dxa"/>
            <w:tcBorders>
              <w:top w:val="double" w:sz="8" w:space="0" w:color="000000"/>
              <w:left w:val="nil"/>
              <w:bottom w:val="single" w:sz="16" w:space="0" w:color="000000"/>
              <w:right w:val="nil"/>
            </w:tcBorders>
            <w:shd w:val="clear" w:color="auto" w:fill="FFFFFF"/>
          </w:tcPr>
          <w:p w14:paraId="000A52E9"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 xml:space="preserve">Error </w:t>
            </w:r>
            <w:proofErr w:type="spellStart"/>
            <w:r w:rsidRPr="00D56023">
              <w:rPr>
                <w:rFonts w:ascii="Arial" w:hAnsi="Arial" w:cs="Arial"/>
                <w:color w:val="000000"/>
                <w:sz w:val="12"/>
                <w:szCs w:val="12"/>
              </w:rPr>
              <w:t>df</w:t>
            </w:r>
            <w:proofErr w:type="spellEnd"/>
          </w:p>
        </w:tc>
        <w:tc>
          <w:tcPr>
            <w:tcW w:w="1012" w:type="dxa"/>
            <w:tcBorders>
              <w:top w:val="double" w:sz="8" w:space="0" w:color="000000"/>
              <w:left w:val="nil"/>
              <w:bottom w:val="single" w:sz="16" w:space="0" w:color="000000"/>
              <w:right w:val="nil"/>
            </w:tcBorders>
            <w:shd w:val="clear" w:color="auto" w:fill="FFFFFF"/>
          </w:tcPr>
          <w:p w14:paraId="271B6054"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604B4C62"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Partial Eta Squared</w:t>
            </w:r>
          </w:p>
        </w:tc>
      </w:tr>
      <w:tr w:rsidR="00D56023" w:rsidRPr="00D56023" w14:paraId="13B9A5C5" w14:textId="77777777">
        <w:trPr>
          <w:cantSplit/>
        </w:trPr>
        <w:tc>
          <w:tcPr>
            <w:tcW w:w="1324" w:type="dxa"/>
            <w:tcBorders>
              <w:top w:val="single" w:sz="16" w:space="0" w:color="000000"/>
              <w:left w:val="nil"/>
              <w:bottom w:val="nil"/>
              <w:right w:val="nil"/>
            </w:tcBorders>
            <w:shd w:val="clear" w:color="auto" w:fill="FFFFFF"/>
            <w:vAlign w:val="center"/>
          </w:tcPr>
          <w:p w14:paraId="73A60F9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Pillai's trace</w:t>
            </w:r>
          </w:p>
        </w:tc>
        <w:tc>
          <w:tcPr>
            <w:tcW w:w="1012" w:type="dxa"/>
            <w:tcBorders>
              <w:top w:val="single" w:sz="16" w:space="0" w:color="000000"/>
              <w:left w:val="nil"/>
              <w:bottom w:val="nil"/>
              <w:right w:val="nil"/>
            </w:tcBorders>
            <w:shd w:val="clear" w:color="auto" w:fill="FFFFFF"/>
            <w:vAlign w:val="center"/>
          </w:tcPr>
          <w:p w14:paraId="44B092B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.051</w:t>
            </w:r>
          </w:p>
        </w:tc>
        <w:tc>
          <w:tcPr>
            <w:tcW w:w="1012" w:type="dxa"/>
            <w:tcBorders>
              <w:top w:val="single" w:sz="16" w:space="0" w:color="000000"/>
              <w:left w:val="nil"/>
              <w:bottom w:val="nil"/>
              <w:right w:val="nil"/>
            </w:tcBorders>
            <w:shd w:val="clear" w:color="auto" w:fill="FFFFFF"/>
            <w:vAlign w:val="center"/>
          </w:tcPr>
          <w:p w14:paraId="44F9F46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8.174</w:t>
            </w:r>
            <w:r w:rsidRPr="00D56023">
              <w:rPr>
                <w:rFonts w:ascii="Arial" w:hAnsi="Arial" w:cs="Arial"/>
                <w:b/>
                <w:bCs/>
                <w:color w:val="000000"/>
                <w:sz w:val="12"/>
                <w:szCs w:val="12"/>
                <w:vertAlign w:val="superscript"/>
              </w:rPr>
              <w:t>a</w:t>
            </w:r>
          </w:p>
        </w:tc>
        <w:tc>
          <w:tcPr>
            <w:tcW w:w="1090" w:type="dxa"/>
            <w:tcBorders>
              <w:top w:val="single" w:sz="16" w:space="0" w:color="000000"/>
              <w:left w:val="nil"/>
              <w:bottom w:val="nil"/>
              <w:right w:val="nil"/>
            </w:tcBorders>
            <w:shd w:val="clear" w:color="auto" w:fill="FFFFFF"/>
            <w:vAlign w:val="center"/>
          </w:tcPr>
          <w:p w14:paraId="4422503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single" w:sz="16" w:space="0" w:color="000000"/>
              <w:left w:val="nil"/>
              <w:bottom w:val="nil"/>
              <w:right w:val="nil"/>
            </w:tcBorders>
            <w:shd w:val="clear" w:color="auto" w:fill="FFFFFF"/>
            <w:vAlign w:val="center"/>
          </w:tcPr>
          <w:p w14:paraId="736D03C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12" w:type="dxa"/>
            <w:tcBorders>
              <w:top w:val="single" w:sz="16" w:space="0" w:color="000000"/>
              <w:left w:val="nil"/>
              <w:bottom w:val="nil"/>
              <w:right w:val="nil"/>
            </w:tcBorders>
            <w:shd w:val="clear" w:color="auto" w:fill="FFFFFF"/>
            <w:vAlign w:val="center"/>
          </w:tcPr>
          <w:p w14:paraId="3837F94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.005</w:t>
            </w:r>
          </w:p>
        </w:tc>
        <w:tc>
          <w:tcPr>
            <w:tcW w:w="1402" w:type="dxa"/>
            <w:tcBorders>
              <w:top w:val="single" w:sz="16" w:space="0" w:color="000000"/>
              <w:left w:val="nil"/>
              <w:bottom w:val="nil"/>
              <w:right w:val="nil"/>
            </w:tcBorders>
            <w:shd w:val="clear" w:color="auto" w:fill="FFFFFF"/>
            <w:vAlign w:val="center"/>
          </w:tcPr>
          <w:p w14:paraId="566249E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.051</w:t>
            </w:r>
          </w:p>
        </w:tc>
      </w:tr>
      <w:tr w:rsidR="00D56023" w:rsidRPr="00D56023" w14:paraId="2A089F60" w14:textId="77777777">
        <w:trPr>
          <w:cantSplit/>
        </w:trPr>
        <w:tc>
          <w:tcPr>
            <w:tcW w:w="1324" w:type="dxa"/>
            <w:tcBorders>
              <w:top w:val="nil"/>
              <w:left w:val="nil"/>
              <w:bottom w:val="nil"/>
              <w:right w:val="nil"/>
            </w:tcBorders>
            <w:shd w:val="clear" w:color="auto" w:fill="FFFFFF"/>
            <w:vAlign w:val="center"/>
          </w:tcPr>
          <w:p w14:paraId="5419264B"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Wilks' lambda</w:t>
            </w:r>
          </w:p>
        </w:tc>
        <w:tc>
          <w:tcPr>
            <w:tcW w:w="1012" w:type="dxa"/>
            <w:tcBorders>
              <w:top w:val="nil"/>
              <w:left w:val="nil"/>
              <w:bottom w:val="nil"/>
              <w:right w:val="nil"/>
            </w:tcBorders>
            <w:shd w:val="clear" w:color="auto" w:fill="FFFFFF"/>
            <w:vAlign w:val="center"/>
          </w:tcPr>
          <w:p w14:paraId="63DF002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.949</w:t>
            </w:r>
          </w:p>
        </w:tc>
        <w:tc>
          <w:tcPr>
            <w:tcW w:w="1012" w:type="dxa"/>
            <w:tcBorders>
              <w:top w:val="nil"/>
              <w:left w:val="nil"/>
              <w:bottom w:val="nil"/>
              <w:right w:val="nil"/>
            </w:tcBorders>
            <w:shd w:val="clear" w:color="auto" w:fill="FFFFFF"/>
            <w:vAlign w:val="center"/>
          </w:tcPr>
          <w:p w14:paraId="7D14FFF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8.174</w:t>
            </w:r>
            <w:r w:rsidRPr="00D56023">
              <w:rPr>
                <w:rFonts w:ascii="Arial" w:hAnsi="Arial" w:cs="Arial"/>
                <w:b/>
                <w:bCs/>
                <w:color w:val="000000"/>
                <w:sz w:val="12"/>
                <w:szCs w:val="12"/>
                <w:vertAlign w:val="superscript"/>
              </w:rPr>
              <w:t>a</w:t>
            </w:r>
          </w:p>
        </w:tc>
        <w:tc>
          <w:tcPr>
            <w:tcW w:w="1090" w:type="dxa"/>
            <w:tcBorders>
              <w:top w:val="nil"/>
              <w:left w:val="nil"/>
              <w:bottom w:val="nil"/>
              <w:right w:val="nil"/>
            </w:tcBorders>
            <w:shd w:val="clear" w:color="auto" w:fill="FFFFFF"/>
            <w:vAlign w:val="center"/>
          </w:tcPr>
          <w:p w14:paraId="29ACFBA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6C3FFE6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12" w:type="dxa"/>
            <w:tcBorders>
              <w:top w:val="nil"/>
              <w:left w:val="nil"/>
              <w:bottom w:val="nil"/>
              <w:right w:val="nil"/>
            </w:tcBorders>
            <w:shd w:val="clear" w:color="auto" w:fill="FFFFFF"/>
            <w:vAlign w:val="center"/>
          </w:tcPr>
          <w:p w14:paraId="6E0EA39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.005</w:t>
            </w:r>
          </w:p>
        </w:tc>
        <w:tc>
          <w:tcPr>
            <w:tcW w:w="1402" w:type="dxa"/>
            <w:tcBorders>
              <w:top w:val="nil"/>
              <w:left w:val="nil"/>
              <w:bottom w:val="nil"/>
              <w:right w:val="nil"/>
            </w:tcBorders>
            <w:shd w:val="clear" w:color="auto" w:fill="FFFFFF"/>
            <w:vAlign w:val="center"/>
          </w:tcPr>
          <w:p w14:paraId="42A75F8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.051</w:t>
            </w:r>
          </w:p>
        </w:tc>
      </w:tr>
      <w:tr w:rsidR="00D56023" w:rsidRPr="00D56023" w14:paraId="50C6CD49" w14:textId="77777777">
        <w:trPr>
          <w:cantSplit/>
        </w:trPr>
        <w:tc>
          <w:tcPr>
            <w:tcW w:w="1324" w:type="dxa"/>
            <w:tcBorders>
              <w:top w:val="nil"/>
              <w:left w:val="nil"/>
              <w:bottom w:val="nil"/>
              <w:right w:val="nil"/>
            </w:tcBorders>
            <w:shd w:val="clear" w:color="auto" w:fill="FFFFFF"/>
            <w:vAlign w:val="center"/>
          </w:tcPr>
          <w:p w14:paraId="27D6FDD8"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proofErr w:type="spellStart"/>
            <w:r w:rsidRPr="00D56023">
              <w:rPr>
                <w:rFonts w:ascii="Arial" w:hAnsi="Arial" w:cs="Arial"/>
                <w:color w:val="000000"/>
                <w:sz w:val="12"/>
                <w:szCs w:val="12"/>
              </w:rPr>
              <w:t>Hotelling's</w:t>
            </w:r>
            <w:proofErr w:type="spellEnd"/>
            <w:r w:rsidRPr="00D56023">
              <w:rPr>
                <w:rFonts w:ascii="Arial" w:hAnsi="Arial" w:cs="Arial"/>
                <w:color w:val="000000"/>
                <w:sz w:val="12"/>
                <w:szCs w:val="12"/>
              </w:rPr>
              <w:t xml:space="preserve"> trace</w:t>
            </w:r>
          </w:p>
        </w:tc>
        <w:tc>
          <w:tcPr>
            <w:tcW w:w="1012" w:type="dxa"/>
            <w:tcBorders>
              <w:top w:val="nil"/>
              <w:left w:val="nil"/>
              <w:bottom w:val="nil"/>
              <w:right w:val="nil"/>
            </w:tcBorders>
            <w:shd w:val="clear" w:color="auto" w:fill="FFFFFF"/>
            <w:vAlign w:val="center"/>
          </w:tcPr>
          <w:p w14:paraId="7DD5046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.053</w:t>
            </w:r>
          </w:p>
        </w:tc>
        <w:tc>
          <w:tcPr>
            <w:tcW w:w="1012" w:type="dxa"/>
            <w:tcBorders>
              <w:top w:val="nil"/>
              <w:left w:val="nil"/>
              <w:bottom w:val="nil"/>
              <w:right w:val="nil"/>
            </w:tcBorders>
            <w:shd w:val="clear" w:color="auto" w:fill="FFFFFF"/>
            <w:vAlign w:val="center"/>
          </w:tcPr>
          <w:p w14:paraId="7016174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8.174</w:t>
            </w:r>
            <w:r w:rsidRPr="00D56023">
              <w:rPr>
                <w:rFonts w:ascii="Arial" w:hAnsi="Arial" w:cs="Arial"/>
                <w:b/>
                <w:bCs/>
                <w:color w:val="000000"/>
                <w:sz w:val="12"/>
                <w:szCs w:val="12"/>
                <w:vertAlign w:val="superscript"/>
              </w:rPr>
              <w:t>a</w:t>
            </w:r>
          </w:p>
        </w:tc>
        <w:tc>
          <w:tcPr>
            <w:tcW w:w="1090" w:type="dxa"/>
            <w:tcBorders>
              <w:top w:val="nil"/>
              <w:left w:val="nil"/>
              <w:bottom w:val="nil"/>
              <w:right w:val="nil"/>
            </w:tcBorders>
            <w:shd w:val="clear" w:color="auto" w:fill="FFFFFF"/>
            <w:vAlign w:val="center"/>
          </w:tcPr>
          <w:p w14:paraId="1A885D1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nil"/>
              <w:right w:val="nil"/>
            </w:tcBorders>
            <w:shd w:val="clear" w:color="auto" w:fill="FFFFFF"/>
            <w:vAlign w:val="center"/>
          </w:tcPr>
          <w:p w14:paraId="7C68ABF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12" w:type="dxa"/>
            <w:tcBorders>
              <w:top w:val="nil"/>
              <w:left w:val="nil"/>
              <w:bottom w:val="nil"/>
              <w:right w:val="nil"/>
            </w:tcBorders>
            <w:shd w:val="clear" w:color="auto" w:fill="FFFFFF"/>
            <w:vAlign w:val="center"/>
          </w:tcPr>
          <w:p w14:paraId="56996CA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.005</w:t>
            </w:r>
          </w:p>
        </w:tc>
        <w:tc>
          <w:tcPr>
            <w:tcW w:w="1402" w:type="dxa"/>
            <w:tcBorders>
              <w:top w:val="nil"/>
              <w:left w:val="nil"/>
              <w:bottom w:val="nil"/>
              <w:right w:val="nil"/>
            </w:tcBorders>
            <w:shd w:val="clear" w:color="auto" w:fill="FFFFFF"/>
            <w:vAlign w:val="center"/>
          </w:tcPr>
          <w:p w14:paraId="56E9574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.051</w:t>
            </w:r>
          </w:p>
        </w:tc>
      </w:tr>
      <w:tr w:rsidR="00D56023" w:rsidRPr="00D56023" w14:paraId="00A32CE0" w14:textId="77777777">
        <w:trPr>
          <w:cantSplit/>
        </w:trPr>
        <w:tc>
          <w:tcPr>
            <w:tcW w:w="1324" w:type="dxa"/>
            <w:tcBorders>
              <w:top w:val="nil"/>
              <w:left w:val="nil"/>
              <w:bottom w:val="double" w:sz="8" w:space="0" w:color="000000"/>
              <w:right w:val="nil"/>
            </w:tcBorders>
            <w:shd w:val="clear" w:color="auto" w:fill="FFFFFF"/>
            <w:vAlign w:val="center"/>
          </w:tcPr>
          <w:p w14:paraId="75BE38B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Roy's largest root</w:t>
            </w:r>
          </w:p>
        </w:tc>
        <w:tc>
          <w:tcPr>
            <w:tcW w:w="1012" w:type="dxa"/>
            <w:tcBorders>
              <w:top w:val="nil"/>
              <w:left w:val="nil"/>
              <w:bottom w:val="double" w:sz="8" w:space="0" w:color="000000"/>
              <w:right w:val="nil"/>
            </w:tcBorders>
            <w:shd w:val="clear" w:color="auto" w:fill="FFFFFF"/>
            <w:vAlign w:val="center"/>
          </w:tcPr>
          <w:p w14:paraId="1D92C47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.053</w:t>
            </w:r>
          </w:p>
        </w:tc>
        <w:tc>
          <w:tcPr>
            <w:tcW w:w="1012" w:type="dxa"/>
            <w:tcBorders>
              <w:top w:val="nil"/>
              <w:left w:val="nil"/>
              <w:bottom w:val="double" w:sz="8" w:space="0" w:color="000000"/>
              <w:right w:val="nil"/>
            </w:tcBorders>
            <w:shd w:val="clear" w:color="auto" w:fill="FFFFFF"/>
            <w:vAlign w:val="center"/>
          </w:tcPr>
          <w:p w14:paraId="22879FA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8.174</w:t>
            </w:r>
            <w:r w:rsidRPr="00D56023">
              <w:rPr>
                <w:rFonts w:ascii="Arial" w:hAnsi="Arial" w:cs="Arial"/>
                <w:b/>
                <w:bCs/>
                <w:color w:val="000000"/>
                <w:sz w:val="12"/>
                <w:szCs w:val="12"/>
                <w:vertAlign w:val="superscript"/>
              </w:rPr>
              <w:t>a</w:t>
            </w:r>
          </w:p>
        </w:tc>
        <w:tc>
          <w:tcPr>
            <w:tcW w:w="1090" w:type="dxa"/>
            <w:tcBorders>
              <w:top w:val="nil"/>
              <w:left w:val="nil"/>
              <w:bottom w:val="double" w:sz="8" w:space="0" w:color="000000"/>
              <w:right w:val="nil"/>
            </w:tcBorders>
            <w:shd w:val="clear" w:color="auto" w:fill="FFFFFF"/>
            <w:vAlign w:val="center"/>
          </w:tcPr>
          <w:p w14:paraId="4803EF9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012" w:type="dxa"/>
            <w:tcBorders>
              <w:top w:val="nil"/>
              <w:left w:val="nil"/>
              <w:bottom w:val="double" w:sz="8" w:space="0" w:color="000000"/>
              <w:right w:val="nil"/>
            </w:tcBorders>
            <w:shd w:val="clear" w:color="auto" w:fill="FFFFFF"/>
            <w:vAlign w:val="center"/>
          </w:tcPr>
          <w:p w14:paraId="5A0BDA6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153.000</w:t>
            </w:r>
          </w:p>
        </w:tc>
        <w:tc>
          <w:tcPr>
            <w:tcW w:w="1012" w:type="dxa"/>
            <w:tcBorders>
              <w:top w:val="nil"/>
              <w:left w:val="nil"/>
              <w:bottom w:val="double" w:sz="8" w:space="0" w:color="000000"/>
              <w:right w:val="nil"/>
            </w:tcBorders>
            <w:shd w:val="clear" w:color="auto" w:fill="FFFFFF"/>
            <w:vAlign w:val="center"/>
          </w:tcPr>
          <w:p w14:paraId="13C6C47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.005</w:t>
            </w:r>
          </w:p>
        </w:tc>
        <w:tc>
          <w:tcPr>
            <w:tcW w:w="1402" w:type="dxa"/>
            <w:tcBorders>
              <w:top w:val="nil"/>
              <w:left w:val="nil"/>
              <w:bottom w:val="double" w:sz="8" w:space="0" w:color="000000"/>
              <w:right w:val="nil"/>
            </w:tcBorders>
            <w:shd w:val="clear" w:color="auto" w:fill="FFFFFF"/>
            <w:vAlign w:val="center"/>
          </w:tcPr>
          <w:p w14:paraId="4B6BC64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.051</w:t>
            </w:r>
          </w:p>
        </w:tc>
      </w:tr>
      <w:tr w:rsidR="00D56023" w:rsidRPr="00D56023" w14:paraId="260C6D18" w14:textId="77777777">
        <w:trPr>
          <w:cantSplit/>
        </w:trPr>
        <w:tc>
          <w:tcPr>
            <w:tcW w:w="7864" w:type="dxa"/>
            <w:gridSpan w:val="7"/>
            <w:tcBorders>
              <w:top w:val="nil"/>
              <w:left w:val="nil"/>
              <w:bottom w:val="nil"/>
              <w:right w:val="nil"/>
            </w:tcBorders>
            <w:shd w:val="clear" w:color="auto" w:fill="FFFFFF"/>
            <w:vAlign w:val="center"/>
          </w:tcPr>
          <w:p w14:paraId="0EFD49F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Each F tests the multivariate effect of stage. These tests are based on the linearly independent pairwise comparisons among the estimated marginal means.</w:t>
            </w:r>
          </w:p>
        </w:tc>
      </w:tr>
      <w:tr w:rsidR="00D56023" w:rsidRPr="00D56023" w14:paraId="3B8F44BF" w14:textId="77777777">
        <w:trPr>
          <w:cantSplit/>
        </w:trPr>
        <w:tc>
          <w:tcPr>
            <w:tcW w:w="7864" w:type="dxa"/>
            <w:gridSpan w:val="7"/>
            <w:tcBorders>
              <w:top w:val="nil"/>
              <w:left w:val="nil"/>
              <w:bottom w:val="nil"/>
              <w:right w:val="nil"/>
            </w:tcBorders>
            <w:shd w:val="clear" w:color="auto" w:fill="FFFFFF"/>
          </w:tcPr>
          <w:p w14:paraId="45C1EC3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a. Exact statistic</w:t>
            </w:r>
          </w:p>
        </w:tc>
      </w:tr>
    </w:tbl>
    <w:p w14:paraId="024D17E0" w14:textId="77777777" w:rsidR="00D56023" w:rsidRPr="00D56023" w:rsidRDefault="00D56023" w:rsidP="007A18BD">
      <w:pPr>
        <w:autoSpaceDE w:val="0"/>
        <w:autoSpaceDN w:val="0"/>
        <w:adjustRightInd w:val="0"/>
        <w:spacing w:after="0" w:line="240" w:lineRule="auto"/>
        <w:rPr>
          <w:sz w:val="24"/>
          <w:szCs w:val="24"/>
        </w:rPr>
      </w:pPr>
    </w:p>
    <w:p w14:paraId="6299A099" w14:textId="77777777" w:rsidR="00D56023" w:rsidRPr="00D56023" w:rsidRDefault="00D56023" w:rsidP="007A18BD">
      <w:pPr>
        <w:autoSpaceDE w:val="0"/>
        <w:autoSpaceDN w:val="0"/>
        <w:adjustRightInd w:val="0"/>
        <w:spacing w:after="0" w:line="240" w:lineRule="auto"/>
        <w:rPr>
          <w:sz w:val="24"/>
          <w:szCs w:val="24"/>
        </w:rPr>
      </w:pPr>
    </w:p>
    <w:tbl>
      <w:tblPr>
        <w:tblW w:w="47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1013"/>
        <w:gridCol w:w="1013"/>
        <w:gridCol w:w="1013"/>
        <w:gridCol w:w="1013"/>
      </w:tblGrid>
      <w:tr w:rsidR="00D56023" w:rsidRPr="00D56023" w14:paraId="7FDD3AF2" w14:textId="77777777">
        <w:trPr>
          <w:cantSplit/>
        </w:trPr>
        <w:tc>
          <w:tcPr>
            <w:tcW w:w="4795" w:type="dxa"/>
            <w:gridSpan w:val="5"/>
            <w:tcBorders>
              <w:top w:val="nil"/>
              <w:left w:val="nil"/>
              <w:bottom w:val="nil"/>
              <w:right w:val="nil"/>
            </w:tcBorders>
            <w:shd w:val="clear" w:color="auto" w:fill="FFFFFF"/>
          </w:tcPr>
          <w:p w14:paraId="3AB2FE94"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Estimates</w:t>
            </w:r>
          </w:p>
        </w:tc>
      </w:tr>
      <w:tr w:rsidR="00D56023" w:rsidRPr="00D56023" w14:paraId="4809EBDF" w14:textId="77777777">
        <w:trPr>
          <w:cantSplit/>
        </w:trPr>
        <w:tc>
          <w:tcPr>
            <w:tcW w:w="4795" w:type="dxa"/>
            <w:gridSpan w:val="5"/>
            <w:tcBorders>
              <w:top w:val="nil"/>
              <w:left w:val="nil"/>
              <w:bottom w:val="nil"/>
              <w:right w:val="nil"/>
            </w:tcBorders>
            <w:shd w:val="clear" w:color="auto" w:fill="FFFFFF"/>
            <w:vAlign w:val="bottom"/>
          </w:tcPr>
          <w:p w14:paraId="652B452E"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w:t>
            </w:r>
            <w:proofErr w:type="spellStart"/>
            <w:r w:rsidRPr="00D56023">
              <w:rPr>
                <w:rFonts w:ascii="Arial" w:hAnsi="Arial" w:cs="Arial"/>
                <w:color w:val="000000"/>
                <w:sz w:val="12"/>
                <w:szCs w:val="12"/>
                <w:highlight w:val="white"/>
              </w:rPr>
              <w:t>IDt</w:t>
            </w:r>
            <w:proofErr w:type="spellEnd"/>
            <w:r w:rsidRPr="00D56023">
              <w:rPr>
                <w:rFonts w:ascii="Arial" w:hAnsi="Arial" w:cs="Arial"/>
                <w:color w:val="000000"/>
                <w:sz w:val="12"/>
                <w:szCs w:val="12"/>
                <w:highlight w:val="white"/>
              </w:rPr>
              <w:t xml:space="preserve">  </w:t>
            </w:r>
          </w:p>
        </w:tc>
      </w:tr>
      <w:tr w:rsidR="00D56023" w:rsidRPr="00D56023" w14:paraId="08B17141" w14:textId="77777777">
        <w:trPr>
          <w:cantSplit/>
        </w:trPr>
        <w:tc>
          <w:tcPr>
            <w:tcW w:w="747" w:type="dxa"/>
            <w:vMerge w:val="restart"/>
            <w:tcBorders>
              <w:top w:val="double" w:sz="8" w:space="0" w:color="000000"/>
              <w:left w:val="nil"/>
              <w:bottom w:val="nil"/>
              <w:right w:val="nil"/>
            </w:tcBorders>
            <w:shd w:val="clear" w:color="auto" w:fill="FFFFFF"/>
          </w:tcPr>
          <w:p w14:paraId="3FAAB50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condition</w:t>
            </w:r>
          </w:p>
        </w:tc>
        <w:tc>
          <w:tcPr>
            <w:tcW w:w="1012" w:type="dxa"/>
            <w:vMerge w:val="restart"/>
            <w:tcBorders>
              <w:top w:val="double" w:sz="8" w:space="0" w:color="000000"/>
              <w:left w:val="nil"/>
              <w:bottom w:val="nil"/>
              <w:right w:val="nil"/>
            </w:tcBorders>
            <w:shd w:val="clear" w:color="auto" w:fill="FFFFFF"/>
          </w:tcPr>
          <w:p w14:paraId="12EEF641"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w:t>
            </w:r>
          </w:p>
        </w:tc>
        <w:tc>
          <w:tcPr>
            <w:tcW w:w="1012" w:type="dxa"/>
            <w:vMerge w:val="restart"/>
            <w:tcBorders>
              <w:top w:val="double" w:sz="8" w:space="0" w:color="000000"/>
              <w:left w:val="nil"/>
              <w:bottom w:val="nil"/>
              <w:right w:val="nil"/>
            </w:tcBorders>
            <w:shd w:val="clear" w:color="auto" w:fill="FFFFFF"/>
          </w:tcPr>
          <w:p w14:paraId="7469DDFF"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Std. Error</w:t>
            </w:r>
          </w:p>
        </w:tc>
        <w:tc>
          <w:tcPr>
            <w:tcW w:w="2024" w:type="dxa"/>
            <w:gridSpan w:val="2"/>
            <w:tcBorders>
              <w:top w:val="double" w:sz="8" w:space="0" w:color="000000"/>
              <w:left w:val="nil"/>
              <w:bottom w:val="nil"/>
              <w:right w:val="nil"/>
            </w:tcBorders>
            <w:shd w:val="clear" w:color="auto" w:fill="FFFFFF"/>
          </w:tcPr>
          <w:p w14:paraId="1C767D4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95% Confidence Interval</w:t>
            </w:r>
          </w:p>
        </w:tc>
      </w:tr>
      <w:tr w:rsidR="00D56023" w:rsidRPr="00D56023" w14:paraId="1E9BCBD0" w14:textId="77777777">
        <w:trPr>
          <w:cantSplit/>
        </w:trPr>
        <w:tc>
          <w:tcPr>
            <w:tcW w:w="747" w:type="dxa"/>
            <w:vMerge/>
            <w:tcBorders>
              <w:top w:val="double" w:sz="8" w:space="0" w:color="000000"/>
              <w:left w:val="nil"/>
              <w:bottom w:val="nil"/>
              <w:right w:val="nil"/>
            </w:tcBorders>
            <w:shd w:val="clear" w:color="auto" w:fill="FFFFFF"/>
          </w:tcPr>
          <w:p w14:paraId="1A52774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68B675C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3AD1E3E2"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tcBorders>
              <w:top w:val="nil"/>
              <w:left w:val="nil"/>
              <w:bottom w:val="single" w:sz="16" w:space="0" w:color="000000"/>
              <w:right w:val="nil"/>
            </w:tcBorders>
            <w:shd w:val="clear" w:color="auto" w:fill="FFFFFF"/>
          </w:tcPr>
          <w:p w14:paraId="2120279A"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Lower Bound</w:t>
            </w:r>
          </w:p>
        </w:tc>
        <w:tc>
          <w:tcPr>
            <w:tcW w:w="1012" w:type="dxa"/>
            <w:tcBorders>
              <w:top w:val="nil"/>
              <w:left w:val="nil"/>
              <w:bottom w:val="single" w:sz="16" w:space="0" w:color="000000"/>
              <w:right w:val="nil"/>
            </w:tcBorders>
            <w:shd w:val="clear" w:color="auto" w:fill="FFFFFF"/>
          </w:tcPr>
          <w:p w14:paraId="699BF1E5"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Upper Bound</w:t>
            </w:r>
          </w:p>
        </w:tc>
      </w:tr>
      <w:tr w:rsidR="00D56023" w:rsidRPr="00D56023" w14:paraId="181CA9CE" w14:textId="77777777">
        <w:trPr>
          <w:cantSplit/>
        </w:trPr>
        <w:tc>
          <w:tcPr>
            <w:tcW w:w="747" w:type="dxa"/>
            <w:tcBorders>
              <w:top w:val="single" w:sz="16" w:space="0" w:color="000000"/>
              <w:left w:val="nil"/>
              <w:bottom w:val="nil"/>
              <w:right w:val="nil"/>
            </w:tcBorders>
            <w:shd w:val="clear" w:color="auto" w:fill="FFFFFF"/>
            <w:vAlign w:val="center"/>
          </w:tcPr>
          <w:p w14:paraId="59E6BA6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038B264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4.323</w:t>
            </w:r>
            <w:r w:rsidRPr="00D56023">
              <w:rPr>
                <w:rFonts w:ascii="Arial" w:hAnsi="Arial" w:cs="Arial"/>
                <w:b/>
                <w:bCs/>
                <w:color w:val="000000"/>
                <w:sz w:val="12"/>
                <w:szCs w:val="12"/>
                <w:vertAlign w:val="superscript"/>
              </w:rPr>
              <w:t>a</w:t>
            </w:r>
          </w:p>
        </w:tc>
        <w:tc>
          <w:tcPr>
            <w:tcW w:w="1012" w:type="dxa"/>
            <w:tcBorders>
              <w:top w:val="single" w:sz="16" w:space="0" w:color="000000"/>
              <w:left w:val="nil"/>
              <w:bottom w:val="nil"/>
              <w:right w:val="nil"/>
            </w:tcBorders>
            <w:shd w:val="clear" w:color="auto" w:fill="FFFFFF"/>
            <w:vAlign w:val="center"/>
          </w:tcPr>
          <w:p w14:paraId="0C48C94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.270</w:t>
            </w:r>
          </w:p>
        </w:tc>
        <w:tc>
          <w:tcPr>
            <w:tcW w:w="1012" w:type="dxa"/>
            <w:tcBorders>
              <w:top w:val="single" w:sz="16" w:space="0" w:color="000000"/>
              <w:left w:val="nil"/>
              <w:bottom w:val="nil"/>
              <w:right w:val="nil"/>
            </w:tcBorders>
            <w:shd w:val="clear" w:color="auto" w:fill="FFFFFF"/>
            <w:vAlign w:val="center"/>
          </w:tcPr>
          <w:p w14:paraId="5F5EDEA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3.789</w:t>
            </w:r>
          </w:p>
        </w:tc>
        <w:tc>
          <w:tcPr>
            <w:tcW w:w="1012" w:type="dxa"/>
            <w:tcBorders>
              <w:top w:val="single" w:sz="16" w:space="0" w:color="000000"/>
              <w:left w:val="nil"/>
              <w:bottom w:val="nil"/>
              <w:right w:val="nil"/>
            </w:tcBorders>
            <w:shd w:val="clear" w:color="auto" w:fill="FFFFFF"/>
            <w:vAlign w:val="center"/>
          </w:tcPr>
          <w:p w14:paraId="559033B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4.856</w:t>
            </w:r>
          </w:p>
        </w:tc>
      </w:tr>
      <w:tr w:rsidR="00D56023" w:rsidRPr="00D56023" w14:paraId="0CA3EC0B" w14:textId="77777777">
        <w:trPr>
          <w:cantSplit/>
        </w:trPr>
        <w:tc>
          <w:tcPr>
            <w:tcW w:w="747" w:type="dxa"/>
            <w:tcBorders>
              <w:top w:val="nil"/>
              <w:left w:val="nil"/>
              <w:bottom w:val="nil"/>
              <w:right w:val="nil"/>
            </w:tcBorders>
            <w:shd w:val="clear" w:color="auto" w:fill="FFFFFF"/>
            <w:vAlign w:val="center"/>
          </w:tcPr>
          <w:p w14:paraId="1EAB11C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1012" w:type="dxa"/>
            <w:tcBorders>
              <w:top w:val="nil"/>
              <w:left w:val="nil"/>
              <w:bottom w:val="nil"/>
              <w:right w:val="nil"/>
            </w:tcBorders>
            <w:shd w:val="clear" w:color="auto" w:fill="FFFFFF"/>
            <w:vAlign w:val="center"/>
          </w:tcPr>
          <w:p w14:paraId="23D53C1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4.476</w:t>
            </w:r>
            <w:r w:rsidRPr="00D56023">
              <w:rPr>
                <w:rFonts w:ascii="Arial" w:hAnsi="Arial" w:cs="Arial"/>
                <w:b/>
                <w:bCs/>
                <w:color w:val="000000"/>
                <w:sz w:val="12"/>
                <w:szCs w:val="12"/>
                <w:vertAlign w:val="superscript"/>
              </w:rPr>
              <w:t>a</w:t>
            </w:r>
          </w:p>
        </w:tc>
        <w:tc>
          <w:tcPr>
            <w:tcW w:w="1012" w:type="dxa"/>
            <w:tcBorders>
              <w:top w:val="nil"/>
              <w:left w:val="nil"/>
              <w:bottom w:val="nil"/>
              <w:right w:val="nil"/>
            </w:tcBorders>
            <w:shd w:val="clear" w:color="auto" w:fill="FFFFFF"/>
            <w:vAlign w:val="center"/>
          </w:tcPr>
          <w:p w14:paraId="466ECE1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.200</w:t>
            </w:r>
          </w:p>
        </w:tc>
        <w:tc>
          <w:tcPr>
            <w:tcW w:w="1012" w:type="dxa"/>
            <w:tcBorders>
              <w:top w:val="nil"/>
              <w:left w:val="nil"/>
              <w:bottom w:val="nil"/>
              <w:right w:val="nil"/>
            </w:tcBorders>
            <w:shd w:val="clear" w:color="auto" w:fill="FFFFFF"/>
            <w:vAlign w:val="center"/>
          </w:tcPr>
          <w:p w14:paraId="23E527B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4.080</w:t>
            </w:r>
          </w:p>
        </w:tc>
        <w:tc>
          <w:tcPr>
            <w:tcW w:w="1012" w:type="dxa"/>
            <w:tcBorders>
              <w:top w:val="nil"/>
              <w:left w:val="nil"/>
              <w:bottom w:val="nil"/>
              <w:right w:val="nil"/>
            </w:tcBorders>
            <w:shd w:val="clear" w:color="auto" w:fill="FFFFFF"/>
            <w:vAlign w:val="center"/>
          </w:tcPr>
          <w:p w14:paraId="2932604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4.871</w:t>
            </w:r>
          </w:p>
        </w:tc>
      </w:tr>
      <w:tr w:rsidR="00D56023" w:rsidRPr="00D56023" w14:paraId="523BE2E8" w14:textId="77777777">
        <w:trPr>
          <w:cantSplit/>
        </w:trPr>
        <w:tc>
          <w:tcPr>
            <w:tcW w:w="747" w:type="dxa"/>
            <w:tcBorders>
              <w:top w:val="nil"/>
              <w:left w:val="nil"/>
              <w:bottom w:val="double" w:sz="8" w:space="0" w:color="000000"/>
              <w:right w:val="nil"/>
            </w:tcBorders>
            <w:shd w:val="clear" w:color="auto" w:fill="FFFFFF"/>
            <w:vAlign w:val="center"/>
          </w:tcPr>
          <w:p w14:paraId="07A3259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3</w:t>
            </w:r>
          </w:p>
        </w:tc>
        <w:tc>
          <w:tcPr>
            <w:tcW w:w="1012" w:type="dxa"/>
            <w:tcBorders>
              <w:top w:val="nil"/>
              <w:left w:val="nil"/>
              <w:bottom w:val="double" w:sz="8" w:space="0" w:color="000000"/>
              <w:right w:val="nil"/>
            </w:tcBorders>
            <w:shd w:val="clear" w:color="auto" w:fill="FFFFFF"/>
            <w:vAlign w:val="center"/>
          </w:tcPr>
          <w:p w14:paraId="18E598D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4.581</w:t>
            </w:r>
            <w:r w:rsidRPr="00D56023">
              <w:rPr>
                <w:rFonts w:ascii="Arial" w:hAnsi="Arial" w:cs="Arial"/>
                <w:b/>
                <w:bCs/>
                <w:color w:val="000000"/>
                <w:sz w:val="12"/>
                <w:szCs w:val="12"/>
                <w:vertAlign w:val="superscript"/>
              </w:rPr>
              <w:t>a</w:t>
            </w:r>
          </w:p>
        </w:tc>
        <w:tc>
          <w:tcPr>
            <w:tcW w:w="1012" w:type="dxa"/>
            <w:tcBorders>
              <w:top w:val="nil"/>
              <w:left w:val="nil"/>
              <w:bottom w:val="double" w:sz="8" w:space="0" w:color="000000"/>
              <w:right w:val="nil"/>
            </w:tcBorders>
            <w:shd w:val="clear" w:color="auto" w:fill="FFFFFF"/>
            <w:vAlign w:val="center"/>
          </w:tcPr>
          <w:p w14:paraId="3B24AC5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.312</w:t>
            </w:r>
          </w:p>
        </w:tc>
        <w:tc>
          <w:tcPr>
            <w:tcW w:w="1012" w:type="dxa"/>
            <w:tcBorders>
              <w:top w:val="nil"/>
              <w:left w:val="nil"/>
              <w:bottom w:val="double" w:sz="8" w:space="0" w:color="000000"/>
              <w:right w:val="nil"/>
            </w:tcBorders>
            <w:shd w:val="clear" w:color="auto" w:fill="FFFFFF"/>
            <w:vAlign w:val="center"/>
          </w:tcPr>
          <w:p w14:paraId="08F58A9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3.965</w:t>
            </w:r>
          </w:p>
        </w:tc>
        <w:tc>
          <w:tcPr>
            <w:tcW w:w="1012" w:type="dxa"/>
            <w:tcBorders>
              <w:top w:val="nil"/>
              <w:left w:val="nil"/>
              <w:bottom w:val="double" w:sz="8" w:space="0" w:color="000000"/>
              <w:right w:val="nil"/>
            </w:tcBorders>
            <w:shd w:val="clear" w:color="auto" w:fill="FFFFFF"/>
            <w:vAlign w:val="center"/>
          </w:tcPr>
          <w:p w14:paraId="4ED165D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5.196</w:t>
            </w:r>
          </w:p>
        </w:tc>
      </w:tr>
      <w:tr w:rsidR="00D56023" w:rsidRPr="00D56023" w14:paraId="759B81CC" w14:textId="77777777">
        <w:trPr>
          <w:cantSplit/>
        </w:trPr>
        <w:tc>
          <w:tcPr>
            <w:tcW w:w="4795" w:type="dxa"/>
            <w:gridSpan w:val="5"/>
            <w:tcBorders>
              <w:top w:val="nil"/>
              <w:left w:val="nil"/>
              <w:bottom w:val="nil"/>
              <w:right w:val="nil"/>
            </w:tcBorders>
            <w:shd w:val="clear" w:color="auto" w:fill="FFFFFF"/>
          </w:tcPr>
          <w:p w14:paraId="5E7CD24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 xml:space="preserve">a. Covariates appearing in the model are evaluated at the following values: </w:t>
            </w:r>
            <w:proofErr w:type="spellStart"/>
            <w:r w:rsidRPr="00D56023">
              <w:rPr>
                <w:rFonts w:ascii="Arial" w:hAnsi="Arial" w:cs="Arial"/>
                <w:color w:val="000000"/>
                <w:sz w:val="12"/>
                <w:szCs w:val="12"/>
              </w:rPr>
              <w:t>gameno</w:t>
            </w:r>
            <w:proofErr w:type="spellEnd"/>
            <w:r w:rsidRPr="00D56023">
              <w:rPr>
                <w:rFonts w:ascii="Arial" w:hAnsi="Arial" w:cs="Arial"/>
                <w:color w:val="000000"/>
                <w:sz w:val="12"/>
                <w:szCs w:val="12"/>
              </w:rPr>
              <w:t xml:space="preserve"> = 7.3500.</w:t>
            </w:r>
          </w:p>
        </w:tc>
      </w:tr>
    </w:tbl>
    <w:p w14:paraId="69CF5C0E" w14:textId="77777777" w:rsidR="00D56023" w:rsidRPr="00D56023" w:rsidRDefault="00D56023" w:rsidP="007A18BD">
      <w:pPr>
        <w:autoSpaceDE w:val="0"/>
        <w:autoSpaceDN w:val="0"/>
        <w:adjustRightInd w:val="0"/>
        <w:spacing w:after="0" w:line="240" w:lineRule="auto"/>
        <w:rPr>
          <w:sz w:val="24"/>
          <w:szCs w:val="24"/>
        </w:rPr>
      </w:pPr>
    </w:p>
    <w:p w14:paraId="530B631F" w14:textId="77777777" w:rsidR="00D56023" w:rsidRPr="00D56023" w:rsidRDefault="00D56023" w:rsidP="007A18BD">
      <w:pPr>
        <w:autoSpaceDE w:val="0"/>
        <w:autoSpaceDN w:val="0"/>
        <w:adjustRightInd w:val="0"/>
        <w:spacing w:after="0" w:line="240" w:lineRule="auto"/>
        <w:rPr>
          <w:sz w:val="24"/>
          <w:szCs w:val="24"/>
        </w:rPr>
      </w:pPr>
    </w:p>
    <w:tbl>
      <w:tblPr>
        <w:tblW w:w="8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9"/>
        <w:gridCol w:w="950"/>
        <w:gridCol w:w="1496"/>
        <w:gridCol w:w="1013"/>
        <w:gridCol w:w="1013"/>
        <w:gridCol w:w="1418"/>
        <w:gridCol w:w="1418"/>
      </w:tblGrid>
      <w:tr w:rsidR="00D56023" w:rsidRPr="00D56023" w14:paraId="021137D6" w14:textId="77777777">
        <w:trPr>
          <w:cantSplit/>
        </w:trPr>
        <w:tc>
          <w:tcPr>
            <w:tcW w:w="8222" w:type="dxa"/>
            <w:gridSpan w:val="7"/>
            <w:tcBorders>
              <w:top w:val="nil"/>
              <w:left w:val="nil"/>
              <w:bottom w:val="nil"/>
              <w:right w:val="nil"/>
            </w:tcBorders>
            <w:shd w:val="clear" w:color="auto" w:fill="FFFFFF"/>
          </w:tcPr>
          <w:p w14:paraId="76E67486"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Pairwise Comparisons</w:t>
            </w:r>
          </w:p>
        </w:tc>
      </w:tr>
      <w:tr w:rsidR="00D56023" w:rsidRPr="00D56023" w14:paraId="7F2025B8" w14:textId="77777777">
        <w:trPr>
          <w:cantSplit/>
        </w:trPr>
        <w:tc>
          <w:tcPr>
            <w:tcW w:w="8222" w:type="dxa"/>
            <w:gridSpan w:val="7"/>
            <w:tcBorders>
              <w:top w:val="nil"/>
              <w:left w:val="nil"/>
              <w:bottom w:val="nil"/>
              <w:right w:val="nil"/>
            </w:tcBorders>
            <w:shd w:val="clear" w:color="auto" w:fill="FFFFFF"/>
            <w:vAlign w:val="bottom"/>
          </w:tcPr>
          <w:p w14:paraId="6997C9A8"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w:t>
            </w:r>
            <w:proofErr w:type="spellStart"/>
            <w:r w:rsidRPr="00D56023">
              <w:rPr>
                <w:rFonts w:ascii="Arial" w:hAnsi="Arial" w:cs="Arial"/>
                <w:color w:val="000000"/>
                <w:sz w:val="12"/>
                <w:szCs w:val="12"/>
                <w:highlight w:val="white"/>
              </w:rPr>
              <w:t>IDt</w:t>
            </w:r>
            <w:proofErr w:type="spellEnd"/>
            <w:r w:rsidRPr="00D56023">
              <w:rPr>
                <w:rFonts w:ascii="Arial" w:hAnsi="Arial" w:cs="Arial"/>
                <w:color w:val="000000"/>
                <w:sz w:val="12"/>
                <w:szCs w:val="12"/>
                <w:highlight w:val="white"/>
              </w:rPr>
              <w:t xml:space="preserve">  </w:t>
            </w:r>
          </w:p>
        </w:tc>
      </w:tr>
      <w:tr w:rsidR="00D56023" w:rsidRPr="00D56023" w14:paraId="2489F767" w14:textId="77777777">
        <w:trPr>
          <w:cantSplit/>
        </w:trPr>
        <w:tc>
          <w:tcPr>
            <w:tcW w:w="919" w:type="dxa"/>
            <w:vMerge w:val="restart"/>
            <w:tcBorders>
              <w:top w:val="double" w:sz="8" w:space="0" w:color="000000"/>
              <w:left w:val="nil"/>
              <w:bottom w:val="nil"/>
              <w:right w:val="nil"/>
            </w:tcBorders>
            <w:shd w:val="clear" w:color="auto" w:fill="FFFFFF"/>
          </w:tcPr>
          <w:p w14:paraId="0F54061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(I) condition</w:t>
            </w:r>
          </w:p>
        </w:tc>
        <w:tc>
          <w:tcPr>
            <w:tcW w:w="950" w:type="dxa"/>
            <w:vMerge w:val="restart"/>
            <w:tcBorders>
              <w:top w:val="double" w:sz="8" w:space="0" w:color="000000"/>
              <w:left w:val="nil"/>
              <w:bottom w:val="nil"/>
              <w:right w:val="nil"/>
            </w:tcBorders>
            <w:shd w:val="clear" w:color="auto" w:fill="FFFFFF"/>
          </w:tcPr>
          <w:p w14:paraId="2579AEB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(J) condition</w:t>
            </w:r>
          </w:p>
        </w:tc>
        <w:tc>
          <w:tcPr>
            <w:tcW w:w="1495" w:type="dxa"/>
            <w:vMerge w:val="restart"/>
            <w:tcBorders>
              <w:top w:val="double" w:sz="8" w:space="0" w:color="000000"/>
              <w:left w:val="nil"/>
              <w:bottom w:val="nil"/>
              <w:right w:val="nil"/>
            </w:tcBorders>
            <w:shd w:val="clear" w:color="auto" w:fill="FFFFFF"/>
          </w:tcPr>
          <w:p w14:paraId="482F8116"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 Difference (I-J)</w:t>
            </w:r>
          </w:p>
        </w:tc>
        <w:tc>
          <w:tcPr>
            <w:tcW w:w="1012" w:type="dxa"/>
            <w:vMerge w:val="restart"/>
            <w:tcBorders>
              <w:top w:val="double" w:sz="8" w:space="0" w:color="000000"/>
              <w:left w:val="nil"/>
              <w:bottom w:val="nil"/>
              <w:right w:val="nil"/>
            </w:tcBorders>
            <w:shd w:val="clear" w:color="auto" w:fill="FFFFFF"/>
          </w:tcPr>
          <w:p w14:paraId="6177F917"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Std. Error</w:t>
            </w:r>
          </w:p>
        </w:tc>
        <w:tc>
          <w:tcPr>
            <w:tcW w:w="1012" w:type="dxa"/>
            <w:vMerge w:val="restart"/>
            <w:tcBorders>
              <w:top w:val="double" w:sz="8" w:space="0" w:color="000000"/>
              <w:left w:val="nil"/>
              <w:bottom w:val="nil"/>
              <w:right w:val="nil"/>
            </w:tcBorders>
            <w:shd w:val="clear" w:color="auto" w:fill="FFFFFF"/>
          </w:tcPr>
          <w:p w14:paraId="529BC7DD"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D56023">
              <w:rPr>
                <w:rFonts w:ascii="Arial" w:hAnsi="Arial" w:cs="Arial"/>
                <w:color w:val="000000"/>
                <w:sz w:val="12"/>
                <w:szCs w:val="12"/>
              </w:rPr>
              <w:t>Sig.</w:t>
            </w:r>
            <w:r w:rsidRPr="00D56023">
              <w:rPr>
                <w:rFonts w:ascii="Arial" w:hAnsi="Arial" w:cs="Arial"/>
                <w:color w:val="000000"/>
                <w:sz w:val="12"/>
                <w:szCs w:val="12"/>
                <w:vertAlign w:val="superscript"/>
              </w:rPr>
              <w:t>a</w:t>
            </w:r>
            <w:proofErr w:type="spellEnd"/>
          </w:p>
        </w:tc>
        <w:tc>
          <w:tcPr>
            <w:tcW w:w="2834" w:type="dxa"/>
            <w:gridSpan w:val="2"/>
            <w:tcBorders>
              <w:top w:val="double" w:sz="8" w:space="0" w:color="000000"/>
              <w:left w:val="nil"/>
              <w:bottom w:val="nil"/>
              <w:right w:val="nil"/>
            </w:tcBorders>
            <w:shd w:val="clear" w:color="auto" w:fill="FFFFFF"/>
          </w:tcPr>
          <w:p w14:paraId="3D4F4154"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 xml:space="preserve">95% Confidence Interval for </w:t>
            </w:r>
            <w:proofErr w:type="spellStart"/>
            <w:r w:rsidRPr="00D56023">
              <w:rPr>
                <w:rFonts w:ascii="Arial" w:hAnsi="Arial" w:cs="Arial"/>
                <w:color w:val="000000"/>
                <w:sz w:val="12"/>
                <w:szCs w:val="12"/>
              </w:rPr>
              <w:t>Difference</w:t>
            </w:r>
            <w:r w:rsidRPr="00D56023">
              <w:rPr>
                <w:rFonts w:ascii="Arial" w:hAnsi="Arial" w:cs="Arial"/>
                <w:color w:val="000000"/>
                <w:sz w:val="12"/>
                <w:szCs w:val="12"/>
                <w:vertAlign w:val="superscript"/>
              </w:rPr>
              <w:t>a</w:t>
            </w:r>
            <w:proofErr w:type="spellEnd"/>
          </w:p>
        </w:tc>
      </w:tr>
      <w:tr w:rsidR="00D56023" w:rsidRPr="00D56023" w14:paraId="3212C743" w14:textId="77777777">
        <w:trPr>
          <w:cantSplit/>
        </w:trPr>
        <w:tc>
          <w:tcPr>
            <w:tcW w:w="919" w:type="dxa"/>
            <w:vMerge/>
            <w:tcBorders>
              <w:top w:val="double" w:sz="8" w:space="0" w:color="000000"/>
              <w:left w:val="nil"/>
              <w:bottom w:val="nil"/>
              <w:right w:val="nil"/>
            </w:tcBorders>
            <w:shd w:val="clear" w:color="auto" w:fill="FFFFFF"/>
          </w:tcPr>
          <w:p w14:paraId="5BE4F39F"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950" w:type="dxa"/>
            <w:vMerge/>
            <w:tcBorders>
              <w:top w:val="double" w:sz="8" w:space="0" w:color="000000"/>
              <w:left w:val="nil"/>
              <w:bottom w:val="nil"/>
              <w:right w:val="nil"/>
            </w:tcBorders>
            <w:shd w:val="clear" w:color="auto" w:fill="FFFFFF"/>
          </w:tcPr>
          <w:p w14:paraId="7963065B"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95" w:type="dxa"/>
            <w:vMerge/>
            <w:tcBorders>
              <w:top w:val="double" w:sz="8" w:space="0" w:color="000000"/>
              <w:left w:val="nil"/>
              <w:bottom w:val="nil"/>
              <w:right w:val="nil"/>
            </w:tcBorders>
            <w:shd w:val="clear" w:color="auto" w:fill="FFFFFF"/>
          </w:tcPr>
          <w:p w14:paraId="66F7CAF7"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4B3253F3"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64CB7288"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417" w:type="dxa"/>
            <w:tcBorders>
              <w:top w:val="nil"/>
              <w:left w:val="nil"/>
              <w:bottom w:val="single" w:sz="16" w:space="0" w:color="000000"/>
              <w:right w:val="nil"/>
            </w:tcBorders>
            <w:shd w:val="clear" w:color="auto" w:fill="FFFFFF"/>
          </w:tcPr>
          <w:p w14:paraId="6BF5C2C4"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Lower Bound</w:t>
            </w:r>
          </w:p>
        </w:tc>
        <w:tc>
          <w:tcPr>
            <w:tcW w:w="1417" w:type="dxa"/>
            <w:tcBorders>
              <w:top w:val="nil"/>
              <w:left w:val="nil"/>
              <w:bottom w:val="single" w:sz="16" w:space="0" w:color="000000"/>
              <w:right w:val="nil"/>
            </w:tcBorders>
            <w:shd w:val="clear" w:color="auto" w:fill="FFFFFF"/>
          </w:tcPr>
          <w:p w14:paraId="4E3DC09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Upper Bound</w:t>
            </w:r>
          </w:p>
        </w:tc>
      </w:tr>
      <w:tr w:rsidR="00D56023" w:rsidRPr="00D56023" w14:paraId="4EFA2B4C" w14:textId="77777777">
        <w:trPr>
          <w:cantSplit/>
        </w:trPr>
        <w:tc>
          <w:tcPr>
            <w:tcW w:w="919" w:type="dxa"/>
            <w:vMerge w:val="restart"/>
            <w:tcBorders>
              <w:top w:val="single" w:sz="16" w:space="0" w:color="000000"/>
              <w:left w:val="nil"/>
              <w:bottom w:val="nil"/>
              <w:right w:val="nil"/>
            </w:tcBorders>
            <w:shd w:val="clear" w:color="auto" w:fill="FFFFFF"/>
            <w:vAlign w:val="center"/>
          </w:tcPr>
          <w:p w14:paraId="15731DB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950" w:type="dxa"/>
            <w:tcBorders>
              <w:top w:val="single" w:sz="16" w:space="0" w:color="000000"/>
              <w:left w:val="nil"/>
              <w:bottom w:val="nil"/>
              <w:right w:val="nil"/>
            </w:tcBorders>
            <w:shd w:val="clear" w:color="auto" w:fill="FFFFFF"/>
            <w:vAlign w:val="center"/>
          </w:tcPr>
          <w:p w14:paraId="7C48078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1495" w:type="dxa"/>
            <w:tcBorders>
              <w:top w:val="single" w:sz="16" w:space="0" w:color="000000"/>
              <w:left w:val="nil"/>
              <w:bottom w:val="nil"/>
              <w:right w:val="nil"/>
            </w:tcBorders>
            <w:shd w:val="clear" w:color="auto" w:fill="FFFFFF"/>
            <w:vAlign w:val="center"/>
          </w:tcPr>
          <w:p w14:paraId="72552D7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w:t>
            </w:r>
          </w:p>
        </w:tc>
        <w:tc>
          <w:tcPr>
            <w:tcW w:w="1012" w:type="dxa"/>
            <w:tcBorders>
              <w:top w:val="single" w:sz="16" w:space="0" w:color="000000"/>
              <w:left w:val="nil"/>
              <w:bottom w:val="nil"/>
              <w:right w:val="nil"/>
            </w:tcBorders>
            <w:shd w:val="clear" w:color="auto" w:fill="FFFFFF"/>
            <w:vAlign w:val="center"/>
          </w:tcPr>
          <w:p w14:paraId="48BE184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.301</w:t>
            </w:r>
          </w:p>
        </w:tc>
        <w:tc>
          <w:tcPr>
            <w:tcW w:w="1012" w:type="dxa"/>
            <w:tcBorders>
              <w:top w:val="single" w:sz="16" w:space="0" w:color="000000"/>
              <w:left w:val="nil"/>
              <w:bottom w:val="nil"/>
              <w:right w:val="nil"/>
            </w:tcBorders>
            <w:shd w:val="clear" w:color="auto" w:fill="FFFFFF"/>
            <w:vAlign w:val="center"/>
          </w:tcPr>
          <w:p w14:paraId="3FB5505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417" w:type="dxa"/>
            <w:tcBorders>
              <w:top w:val="single" w:sz="16" w:space="0" w:color="000000"/>
              <w:left w:val="nil"/>
              <w:bottom w:val="nil"/>
              <w:right w:val="nil"/>
            </w:tcBorders>
            <w:shd w:val="clear" w:color="auto" w:fill="FFFFFF"/>
            <w:vAlign w:val="center"/>
          </w:tcPr>
          <w:p w14:paraId="29D8654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-.882</w:t>
            </w:r>
          </w:p>
        </w:tc>
        <w:tc>
          <w:tcPr>
            <w:tcW w:w="1417" w:type="dxa"/>
            <w:tcBorders>
              <w:top w:val="single" w:sz="16" w:space="0" w:color="000000"/>
              <w:left w:val="nil"/>
              <w:bottom w:val="nil"/>
              <w:right w:val="nil"/>
            </w:tcBorders>
            <w:shd w:val="clear" w:color="auto" w:fill="FFFFFF"/>
            <w:vAlign w:val="center"/>
          </w:tcPr>
          <w:p w14:paraId="6DB189A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.576</w:t>
            </w:r>
          </w:p>
        </w:tc>
      </w:tr>
      <w:tr w:rsidR="00D56023" w:rsidRPr="00D56023" w14:paraId="367500D0" w14:textId="77777777">
        <w:trPr>
          <w:cantSplit/>
        </w:trPr>
        <w:tc>
          <w:tcPr>
            <w:tcW w:w="919" w:type="dxa"/>
            <w:vMerge/>
            <w:tcBorders>
              <w:top w:val="single" w:sz="16" w:space="0" w:color="000000"/>
              <w:left w:val="nil"/>
              <w:bottom w:val="nil"/>
              <w:right w:val="nil"/>
            </w:tcBorders>
            <w:shd w:val="clear" w:color="auto" w:fill="FFFFFF"/>
            <w:vAlign w:val="center"/>
          </w:tcPr>
          <w:p w14:paraId="6E5BF0D4"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950" w:type="dxa"/>
            <w:tcBorders>
              <w:top w:val="nil"/>
              <w:left w:val="nil"/>
              <w:bottom w:val="nil"/>
              <w:right w:val="nil"/>
            </w:tcBorders>
            <w:shd w:val="clear" w:color="auto" w:fill="FFFFFF"/>
            <w:vAlign w:val="center"/>
          </w:tcPr>
          <w:p w14:paraId="5832D645"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3</w:t>
            </w:r>
          </w:p>
        </w:tc>
        <w:tc>
          <w:tcPr>
            <w:tcW w:w="1495" w:type="dxa"/>
            <w:tcBorders>
              <w:top w:val="nil"/>
              <w:left w:val="nil"/>
              <w:bottom w:val="nil"/>
              <w:right w:val="nil"/>
            </w:tcBorders>
            <w:shd w:val="clear" w:color="auto" w:fill="FFFFFF"/>
            <w:vAlign w:val="center"/>
          </w:tcPr>
          <w:p w14:paraId="31530C9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-.258</w:t>
            </w:r>
          </w:p>
        </w:tc>
        <w:tc>
          <w:tcPr>
            <w:tcW w:w="1012" w:type="dxa"/>
            <w:tcBorders>
              <w:top w:val="nil"/>
              <w:left w:val="nil"/>
              <w:bottom w:val="nil"/>
              <w:right w:val="nil"/>
            </w:tcBorders>
            <w:shd w:val="clear" w:color="auto" w:fill="FFFFFF"/>
            <w:vAlign w:val="center"/>
          </w:tcPr>
          <w:p w14:paraId="5A1658B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.506</w:t>
            </w:r>
          </w:p>
        </w:tc>
        <w:tc>
          <w:tcPr>
            <w:tcW w:w="1012" w:type="dxa"/>
            <w:tcBorders>
              <w:top w:val="nil"/>
              <w:left w:val="nil"/>
              <w:bottom w:val="nil"/>
              <w:right w:val="nil"/>
            </w:tcBorders>
            <w:shd w:val="clear" w:color="auto" w:fill="FFFFFF"/>
            <w:vAlign w:val="center"/>
          </w:tcPr>
          <w:p w14:paraId="265735B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417" w:type="dxa"/>
            <w:tcBorders>
              <w:top w:val="nil"/>
              <w:left w:val="nil"/>
              <w:bottom w:val="nil"/>
              <w:right w:val="nil"/>
            </w:tcBorders>
            <w:shd w:val="clear" w:color="auto" w:fill="FFFFFF"/>
            <w:vAlign w:val="center"/>
          </w:tcPr>
          <w:p w14:paraId="7AB5366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-1.482</w:t>
            </w:r>
          </w:p>
        </w:tc>
        <w:tc>
          <w:tcPr>
            <w:tcW w:w="1417" w:type="dxa"/>
            <w:tcBorders>
              <w:top w:val="nil"/>
              <w:left w:val="nil"/>
              <w:bottom w:val="nil"/>
              <w:right w:val="nil"/>
            </w:tcBorders>
            <w:shd w:val="clear" w:color="auto" w:fill="FFFFFF"/>
            <w:vAlign w:val="center"/>
          </w:tcPr>
          <w:p w14:paraId="14F5D83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.966</w:t>
            </w:r>
          </w:p>
        </w:tc>
      </w:tr>
      <w:tr w:rsidR="00D56023" w:rsidRPr="00D56023" w14:paraId="77F0EE7D" w14:textId="77777777">
        <w:trPr>
          <w:cantSplit/>
        </w:trPr>
        <w:tc>
          <w:tcPr>
            <w:tcW w:w="919" w:type="dxa"/>
            <w:vMerge w:val="restart"/>
            <w:tcBorders>
              <w:top w:val="nil"/>
              <w:left w:val="nil"/>
              <w:bottom w:val="nil"/>
              <w:right w:val="nil"/>
            </w:tcBorders>
            <w:shd w:val="clear" w:color="auto" w:fill="FFFFFF"/>
            <w:vAlign w:val="center"/>
          </w:tcPr>
          <w:p w14:paraId="41ACF9F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950" w:type="dxa"/>
            <w:tcBorders>
              <w:top w:val="nil"/>
              <w:left w:val="nil"/>
              <w:bottom w:val="nil"/>
              <w:right w:val="nil"/>
            </w:tcBorders>
            <w:shd w:val="clear" w:color="auto" w:fill="FFFFFF"/>
            <w:vAlign w:val="center"/>
          </w:tcPr>
          <w:p w14:paraId="23FD45E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1495" w:type="dxa"/>
            <w:tcBorders>
              <w:top w:val="nil"/>
              <w:left w:val="nil"/>
              <w:bottom w:val="nil"/>
              <w:right w:val="nil"/>
            </w:tcBorders>
            <w:shd w:val="clear" w:color="auto" w:fill="FFFFFF"/>
            <w:vAlign w:val="center"/>
          </w:tcPr>
          <w:p w14:paraId="466E8C7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w:t>
            </w:r>
          </w:p>
        </w:tc>
        <w:tc>
          <w:tcPr>
            <w:tcW w:w="1012" w:type="dxa"/>
            <w:tcBorders>
              <w:top w:val="nil"/>
              <w:left w:val="nil"/>
              <w:bottom w:val="nil"/>
              <w:right w:val="nil"/>
            </w:tcBorders>
            <w:shd w:val="clear" w:color="auto" w:fill="FFFFFF"/>
            <w:vAlign w:val="center"/>
          </w:tcPr>
          <w:p w14:paraId="1A0FDF9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.301</w:t>
            </w:r>
          </w:p>
        </w:tc>
        <w:tc>
          <w:tcPr>
            <w:tcW w:w="1012" w:type="dxa"/>
            <w:tcBorders>
              <w:top w:val="nil"/>
              <w:left w:val="nil"/>
              <w:bottom w:val="nil"/>
              <w:right w:val="nil"/>
            </w:tcBorders>
            <w:shd w:val="clear" w:color="auto" w:fill="FFFFFF"/>
            <w:vAlign w:val="center"/>
          </w:tcPr>
          <w:p w14:paraId="6E01715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417" w:type="dxa"/>
            <w:tcBorders>
              <w:top w:val="nil"/>
              <w:left w:val="nil"/>
              <w:bottom w:val="nil"/>
              <w:right w:val="nil"/>
            </w:tcBorders>
            <w:shd w:val="clear" w:color="auto" w:fill="FFFFFF"/>
            <w:vAlign w:val="center"/>
          </w:tcPr>
          <w:p w14:paraId="48659CA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-.576</w:t>
            </w:r>
          </w:p>
        </w:tc>
        <w:tc>
          <w:tcPr>
            <w:tcW w:w="1417" w:type="dxa"/>
            <w:tcBorders>
              <w:top w:val="nil"/>
              <w:left w:val="nil"/>
              <w:bottom w:val="nil"/>
              <w:right w:val="nil"/>
            </w:tcBorders>
            <w:shd w:val="clear" w:color="auto" w:fill="FFFFFF"/>
            <w:vAlign w:val="center"/>
          </w:tcPr>
          <w:p w14:paraId="7D3867B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.882</w:t>
            </w:r>
          </w:p>
        </w:tc>
      </w:tr>
      <w:tr w:rsidR="00D56023" w:rsidRPr="00D56023" w14:paraId="4F0FDAAB" w14:textId="77777777">
        <w:trPr>
          <w:cantSplit/>
        </w:trPr>
        <w:tc>
          <w:tcPr>
            <w:tcW w:w="919" w:type="dxa"/>
            <w:vMerge/>
            <w:tcBorders>
              <w:top w:val="nil"/>
              <w:left w:val="nil"/>
              <w:bottom w:val="nil"/>
              <w:right w:val="nil"/>
            </w:tcBorders>
            <w:shd w:val="clear" w:color="auto" w:fill="FFFFFF"/>
            <w:vAlign w:val="center"/>
          </w:tcPr>
          <w:p w14:paraId="70FA2506"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950" w:type="dxa"/>
            <w:tcBorders>
              <w:top w:val="nil"/>
              <w:left w:val="nil"/>
              <w:bottom w:val="nil"/>
              <w:right w:val="nil"/>
            </w:tcBorders>
            <w:shd w:val="clear" w:color="auto" w:fill="FFFFFF"/>
            <w:vAlign w:val="center"/>
          </w:tcPr>
          <w:p w14:paraId="476B3B8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3</w:t>
            </w:r>
          </w:p>
        </w:tc>
        <w:tc>
          <w:tcPr>
            <w:tcW w:w="1495" w:type="dxa"/>
            <w:tcBorders>
              <w:top w:val="nil"/>
              <w:left w:val="nil"/>
              <w:bottom w:val="nil"/>
              <w:right w:val="nil"/>
            </w:tcBorders>
            <w:shd w:val="clear" w:color="auto" w:fill="FFFFFF"/>
            <w:vAlign w:val="center"/>
          </w:tcPr>
          <w:p w14:paraId="77D6CC7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-.105</w:t>
            </w:r>
          </w:p>
        </w:tc>
        <w:tc>
          <w:tcPr>
            <w:tcW w:w="1012" w:type="dxa"/>
            <w:tcBorders>
              <w:top w:val="nil"/>
              <w:left w:val="nil"/>
              <w:bottom w:val="nil"/>
              <w:right w:val="nil"/>
            </w:tcBorders>
            <w:shd w:val="clear" w:color="auto" w:fill="FFFFFF"/>
            <w:vAlign w:val="center"/>
          </w:tcPr>
          <w:p w14:paraId="066E835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.406</w:t>
            </w:r>
          </w:p>
        </w:tc>
        <w:tc>
          <w:tcPr>
            <w:tcW w:w="1012" w:type="dxa"/>
            <w:tcBorders>
              <w:top w:val="nil"/>
              <w:left w:val="nil"/>
              <w:bottom w:val="nil"/>
              <w:right w:val="nil"/>
            </w:tcBorders>
            <w:shd w:val="clear" w:color="auto" w:fill="FFFFFF"/>
            <w:vAlign w:val="center"/>
          </w:tcPr>
          <w:p w14:paraId="58B25F2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417" w:type="dxa"/>
            <w:tcBorders>
              <w:top w:val="nil"/>
              <w:left w:val="nil"/>
              <w:bottom w:val="nil"/>
              <w:right w:val="nil"/>
            </w:tcBorders>
            <w:shd w:val="clear" w:color="auto" w:fill="FFFFFF"/>
            <w:vAlign w:val="center"/>
          </w:tcPr>
          <w:p w14:paraId="4DF82E6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-1.089</w:t>
            </w:r>
          </w:p>
        </w:tc>
        <w:tc>
          <w:tcPr>
            <w:tcW w:w="1417" w:type="dxa"/>
            <w:tcBorders>
              <w:top w:val="nil"/>
              <w:left w:val="nil"/>
              <w:bottom w:val="nil"/>
              <w:right w:val="nil"/>
            </w:tcBorders>
            <w:shd w:val="clear" w:color="auto" w:fill="FFFFFF"/>
            <w:vAlign w:val="center"/>
          </w:tcPr>
          <w:p w14:paraId="451844B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.879</w:t>
            </w:r>
          </w:p>
        </w:tc>
      </w:tr>
      <w:tr w:rsidR="00D56023" w:rsidRPr="00D56023" w14:paraId="16555022" w14:textId="77777777">
        <w:trPr>
          <w:cantSplit/>
        </w:trPr>
        <w:tc>
          <w:tcPr>
            <w:tcW w:w="919" w:type="dxa"/>
            <w:vMerge w:val="restart"/>
            <w:tcBorders>
              <w:top w:val="nil"/>
              <w:left w:val="nil"/>
              <w:bottom w:val="double" w:sz="8" w:space="0" w:color="000000"/>
              <w:right w:val="nil"/>
            </w:tcBorders>
            <w:shd w:val="clear" w:color="auto" w:fill="FFFFFF"/>
            <w:vAlign w:val="center"/>
          </w:tcPr>
          <w:p w14:paraId="2E44BDF2"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3</w:t>
            </w:r>
          </w:p>
        </w:tc>
        <w:tc>
          <w:tcPr>
            <w:tcW w:w="950" w:type="dxa"/>
            <w:tcBorders>
              <w:top w:val="nil"/>
              <w:left w:val="nil"/>
              <w:bottom w:val="nil"/>
              <w:right w:val="nil"/>
            </w:tcBorders>
            <w:shd w:val="clear" w:color="auto" w:fill="FFFFFF"/>
            <w:vAlign w:val="center"/>
          </w:tcPr>
          <w:p w14:paraId="1E37AF0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1495" w:type="dxa"/>
            <w:tcBorders>
              <w:top w:val="nil"/>
              <w:left w:val="nil"/>
              <w:bottom w:val="nil"/>
              <w:right w:val="nil"/>
            </w:tcBorders>
            <w:shd w:val="clear" w:color="auto" w:fill="FFFFFF"/>
            <w:vAlign w:val="center"/>
          </w:tcPr>
          <w:p w14:paraId="594174C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.258</w:t>
            </w:r>
          </w:p>
        </w:tc>
        <w:tc>
          <w:tcPr>
            <w:tcW w:w="1012" w:type="dxa"/>
            <w:tcBorders>
              <w:top w:val="nil"/>
              <w:left w:val="nil"/>
              <w:bottom w:val="nil"/>
              <w:right w:val="nil"/>
            </w:tcBorders>
            <w:shd w:val="clear" w:color="auto" w:fill="FFFFFF"/>
            <w:vAlign w:val="center"/>
          </w:tcPr>
          <w:p w14:paraId="3F29F81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.506</w:t>
            </w:r>
          </w:p>
        </w:tc>
        <w:tc>
          <w:tcPr>
            <w:tcW w:w="1012" w:type="dxa"/>
            <w:tcBorders>
              <w:top w:val="nil"/>
              <w:left w:val="nil"/>
              <w:bottom w:val="nil"/>
              <w:right w:val="nil"/>
            </w:tcBorders>
            <w:shd w:val="clear" w:color="auto" w:fill="FFFFFF"/>
            <w:vAlign w:val="center"/>
          </w:tcPr>
          <w:p w14:paraId="481E9518"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417" w:type="dxa"/>
            <w:tcBorders>
              <w:top w:val="nil"/>
              <w:left w:val="nil"/>
              <w:bottom w:val="nil"/>
              <w:right w:val="nil"/>
            </w:tcBorders>
            <w:shd w:val="clear" w:color="auto" w:fill="FFFFFF"/>
            <w:vAlign w:val="center"/>
          </w:tcPr>
          <w:p w14:paraId="584A894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-.966</w:t>
            </w:r>
          </w:p>
        </w:tc>
        <w:tc>
          <w:tcPr>
            <w:tcW w:w="1417" w:type="dxa"/>
            <w:tcBorders>
              <w:top w:val="nil"/>
              <w:left w:val="nil"/>
              <w:bottom w:val="nil"/>
              <w:right w:val="nil"/>
            </w:tcBorders>
            <w:shd w:val="clear" w:color="auto" w:fill="FFFFFF"/>
            <w:vAlign w:val="center"/>
          </w:tcPr>
          <w:p w14:paraId="3E81D85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1.482</w:t>
            </w:r>
          </w:p>
        </w:tc>
      </w:tr>
      <w:tr w:rsidR="00D56023" w:rsidRPr="00D56023" w14:paraId="38B7EBB9" w14:textId="77777777">
        <w:trPr>
          <w:cantSplit/>
        </w:trPr>
        <w:tc>
          <w:tcPr>
            <w:tcW w:w="919" w:type="dxa"/>
            <w:vMerge/>
            <w:tcBorders>
              <w:top w:val="nil"/>
              <w:left w:val="nil"/>
              <w:bottom w:val="double" w:sz="8" w:space="0" w:color="000000"/>
              <w:right w:val="nil"/>
            </w:tcBorders>
            <w:shd w:val="clear" w:color="auto" w:fill="FFFFFF"/>
            <w:vAlign w:val="center"/>
          </w:tcPr>
          <w:p w14:paraId="61EFE99D"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950" w:type="dxa"/>
            <w:tcBorders>
              <w:top w:val="nil"/>
              <w:left w:val="nil"/>
              <w:bottom w:val="double" w:sz="8" w:space="0" w:color="000000"/>
              <w:right w:val="nil"/>
            </w:tcBorders>
            <w:shd w:val="clear" w:color="auto" w:fill="FFFFFF"/>
            <w:vAlign w:val="center"/>
          </w:tcPr>
          <w:p w14:paraId="4BE20DE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1495" w:type="dxa"/>
            <w:tcBorders>
              <w:top w:val="nil"/>
              <w:left w:val="nil"/>
              <w:bottom w:val="double" w:sz="8" w:space="0" w:color="000000"/>
              <w:right w:val="nil"/>
            </w:tcBorders>
            <w:shd w:val="clear" w:color="auto" w:fill="FFFFFF"/>
            <w:vAlign w:val="center"/>
          </w:tcPr>
          <w:p w14:paraId="3A3BC63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.105</w:t>
            </w:r>
          </w:p>
        </w:tc>
        <w:tc>
          <w:tcPr>
            <w:tcW w:w="1012" w:type="dxa"/>
            <w:tcBorders>
              <w:top w:val="nil"/>
              <w:left w:val="nil"/>
              <w:bottom w:val="double" w:sz="8" w:space="0" w:color="000000"/>
              <w:right w:val="nil"/>
            </w:tcBorders>
            <w:shd w:val="clear" w:color="auto" w:fill="FFFFFF"/>
            <w:vAlign w:val="center"/>
          </w:tcPr>
          <w:p w14:paraId="222FCC0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.406</w:t>
            </w:r>
          </w:p>
        </w:tc>
        <w:tc>
          <w:tcPr>
            <w:tcW w:w="1012" w:type="dxa"/>
            <w:tcBorders>
              <w:top w:val="nil"/>
              <w:left w:val="nil"/>
              <w:bottom w:val="double" w:sz="8" w:space="0" w:color="000000"/>
              <w:right w:val="nil"/>
            </w:tcBorders>
            <w:shd w:val="clear" w:color="auto" w:fill="FFFFFF"/>
            <w:vAlign w:val="center"/>
          </w:tcPr>
          <w:p w14:paraId="1EB3DEA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1.000</w:t>
            </w:r>
          </w:p>
        </w:tc>
        <w:tc>
          <w:tcPr>
            <w:tcW w:w="1417" w:type="dxa"/>
            <w:tcBorders>
              <w:top w:val="nil"/>
              <w:left w:val="nil"/>
              <w:bottom w:val="double" w:sz="8" w:space="0" w:color="000000"/>
              <w:right w:val="nil"/>
            </w:tcBorders>
            <w:shd w:val="clear" w:color="auto" w:fill="FFFFFF"/>
            <w:vAlign w:val="center"/>
          </w:tcPr>
          <w:p w14:paraId="75723F0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-.879</w:t>
            </w:r>
          </w:p>
        </w:tc>
        <w:tc>
          <w:tcPr>
            <w:tcW w:w="1417" w:type="dxa"/>
            <w:tcBorders>
              <w:top w:val="nil"/>
              <w:left w:val="nil"/>
              <w:bottom w:val="double" w:sz="8" w:space="0" w:color="000000"/>
              <w:right w:val="nil"/>
            </w:tcBorders>
            <w:shd w:val="clear" w:color="auto" w:fill="FFFFFF"/>
            <w:vAlign w:val="center"/>
          </w:tcPr>
          <w:p w14:paraId="3AE9DC5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1.089</w:t>
            </w:r>
          </w:p>
        </w:tc>
      </w:tr>
      <w:tr w:rsidR="00D56023" w:rsidRPr="00D56023" w14:paraId="241FEC8F" w14:textId="77777777">
        <w:trPr>
          <w:cantSplit/>
        </w:trPr>
        <w:tc>
          <w:tcPr>
            <w:tcW w:w="8222" w:type="dxa"/>
            <w:gridSpan w:val="7"/>
            <w:tcBorders>
              <w:top w:val="nil"/>
              <w:left w:val="nil"/>
              <w:bottom w:val="nil"/>
              <w:right w:val="nil"/>
            </w:tcBorders>
            <w:shd w:val="clear" w:color="auto" w:fill="FFFFFF"/>
            <w:vAlign w:val="center"/>
          </w:tcPr>
          <w:p w14:paraId="02DAEF6D"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Based on estimated marginal means</w:t>
            </w:r>
          </w:p>
        </w:tc>
      </w:tr>
      <w:tr w:rsidR="00D56023" w:rsidRPr="00D56023" w14:paraId="0E0275BE" w14:textId="77777777">
        <w:trPr>
          <w:cantSplit/>
        </w:trPr>
        <w:tc>
          <w:tcPr>
            <w:tcW w:w="8222" w:type="dxa"/>
            <w:gridSpan w:val="7"/>
            <w:tcBorders>
              <w:top w:val="nil"/>
              <w:left w:val="nil"/>
              <w:bottom w:val="nil"/>
              <w:right w:val="nil"/>
            </w:tcBorders>
            <w:shd w:val="clear" w:color="auto" w:fill="FFFFFF"/>
          </w:tcPr>
          <w:p w14:paraId="77C2FA1F"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a. Adjustment for multiple comparisons: Bonferroni.</w:t>
            </w:r>
          </w:p>
        </w:tc>
      </w:tr>
    </w:tbl>
    <w:p w14:paraId="0F6BC4E1" w14:textId="77777777" w:rsidR="00D56023" w:rsidRPr="00D56023" w:rsidRDefault="00D56023" w:rsidP="007A18BD">
      <w:pPr>
        <w:autoSpaceDE w:val="0"/>
        <w:autoSpaceDN w:val="0"/>
        <w:adjustRightInd w:val="0"/>
        <w:spacing w:after="0" w:line="240" w:lineRule="auto"/>
        <w:rPr>
          <w:sz w:val="24"/>
          <w:szCs w:val="24"/>
        </w:rPr>
      </w:pPr>
    </w:p>
    <w:p w14:paraId="346CB0D3" w14:textId="77777777" w:rsidR="00D56023" w:rsidRPr="00D56023" w:rsidRDefault="00D56023" w:rsidP="007A18BD">
      <w:pPr>
        <w:autoSpaceDE w:val="0"/>
        <w:autoSpaceDN w:val="0"/>
        <w:adjustRightInd w:val="0"/>
        <w:spacing w:after="0" w:line="240" w:lineRule="auto"/>
        <w:rPr>
          <w:sz w:val="24"/>
          <w:szCs w:val="24"/>
        </w:rPr>
      </w:pPr>
    </w:p>
    <w:tbl>
      <w:tblPr>
        <w:tblW w:w="7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1215"/>
        <w:gridCol w:w="1013"/>
        <w:gridCol w:w="1013"/>
        <w:gridCol w:w="1013"/>
        <w:gridCol w:w="1013"/>
        <w:gridCol w:w="1403"/>
      </w:tblGrid>
      <w:tr w:rsidR="00D56023" w:rsidRPr="00D56023" w14:paraId="48555E5D" w14:textId="77777777">
        <w:trPr>
          <w:cantSplit/>
        </w:trPr>
        <w:tc>
          <w:tcPr>
            <w:tcW w:w="7412" w:type="dxa"/>
            <w:gridSpan w:val="7"/>
            <w:tcBorders>
              <w:top w:val="nil"/>
              <w:left w:val="nil"/>
              <w:bottom w:val="nil"/>
              <w:right w:val="nil"/>
            </w:tcBorders>
            <w:shd w:val="clear" w:color="auto" w:fill="FFFFFF"/>
          </w:tcPr>
          <w:p w14:paraId="48C85443"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lastRenderedPageBreak/>
              <w:t>Univariate Tests</w:t>
            </w:r>
          </w:p>
        </w:tc>
      </w:tr>
      <w:tr w:rsidR="00D56023" w:rsidRPr="00D56023" w14:paraId="61171F50" w14:textId="77777777">
        <w:trPr>
          <w:cantSplit/>
        </w:trPr>
        <w:tc>
          <w:tcPr>
            <w:tcW w:w="7412" w:type="dxa"/>
            <w:gridSpan w:val="7"/>
            <w:tcBorders>
              <w:top w:val="nil"/>
              <w:left w:val="nil"/>
              <w:bottom w:val="nil"/>
              <w:right w:val="nil"/>
            </w:tcBorders>
            <w:shd w:val="clear" w:color="auto" w:fill="FFFFFF"/>
            <w:vAlign w:val="bottom"/>
          </w:tcPr>
          <w:p w14:paraId="0E11EF54"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w:t>
            </w:r>
            <w:proofErr w:type="spellStart"/>
            <w:r w:rsidRPr="00D56023">
              <w:rPr>
                <w:rFonts w:ascii="Arial" w:hAnsi="Arial" w:cs="Arial"/>
                <w:color w:val="000000"/>
                <w:sz w:val="12"/>
                <w:szCs w:val="12"/>
                <w:highlight w:val="white"/>
              </w:rPr>
              <w:t>IDt</w:t>
            </w:r>
            <w:proofErr w:type="spellEnd"/>
            <w:r w:rsidRPr="00D56023">
              <w:rPr>
                <w:rFonts w:ascii="Arial" w:hAnsi="Arial" w:cs="Arial"/>
                <w:color w:val="000000"/>
                <w:sz w:val="12"/>
                <w:szCs w:val="12"/>
                <w:highlight w:val="white"/>
              </w:rPr>
              <w:t xml:space="preserve">  </w:t>
            </w:r>
          </w:p>
        </w:tc>
      </w:tr>
      <w:tr w:rsidR="00D56023" w:rsidRPr="00D56023" w14:paraId="3C772E32" w14:textId="77777777">
        <w:trPr>
          <w:cantSplit/>
        </w:trPr>
        <w:tc>
          <w:tcPr>
            <w:tcW w:w="747" w:type="dxa"/>
            <w:tcBorders>
              <w:top w:val="double" w:sz="8" w:space="0" w:color="000000"/>
              <w:left w:val="nil"/>
              <w:bottom w:val="single" w:sz="16" w:space="0" w:color="000000"/>
              <w:right w:val="nil"/>
            </w:tcBorders>
            <w:shd w:val="clear" w:color="auto" w:fill="FFFFFF"/>
          </w:tcPr>
          <w:p w14:paraId="4F1929F0" w14:textId="77777777" w:rsidR="00D56023" w:rsidRPr="00D56023" w:rsidRDefault="00D56023" w:rsidP="00D56023">
            <w:pPr>
              <w:autoSpaceDE w:val="0"/>
              <w:autoSpaceDN w:val="0"/>
              <w:adjustRightInd w:val="0"/>
              <w:spacing w:after="0" w:line="240" w:lineRule="auto"/>
              <w:rPr>
                <w:sz w:val="24"/>
                <w:szCs w:val="24"/>
              </w:rPr>
            </w:pPr>
          </w:p>
        </w:tc>
        <w:tc>
          <w:tcPr>
            <w:tcW w:w="1215" w:type="dxa"/>
            <w:tcBorders>
              <w:top w:val="double" w:sz="8" w:space="0" w:color="000000"/>
              <w:left w:val="nil"/>
              <w:bottom w:val="single" w:sz="16" w:space="0" w:color="000000"/>
              <w:right w:val="nil"/>
            </w:tcBorders>
            <w:shd w:val="clear" w:color="auto" w:fill="FFFFFF"/>
          </w:tcPr>
          <w:p w14:paraId="136AA8E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Sum of Squares</w:t>
            </w:r>
          </w:p>
        </w:tc>
        <w:tc>
          <w:tcPr>
            <w:tcW w:w="1012" w:type="dxa"/>
            <w:tcBorders>
              <w:top w:val="double" w:sz="8" w:space="0" w:color="000000"/>
              <w:left w:val="nil"/>
              <w:bottom w:val="single" w:sz="16" w:space="0" w:color="000000"/>
              <w:right w:val="nil"/>
            </w:tcBorders>
            <w:shd w:val="clear" w:color="auto" w:fill="FFFFFF"/>
          </w:tcPr>
          <w:p w14:paraId="7DDEF2D8"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proofErr w:type="spellStart"/>
            <w:r w:rsidRPr="00D56023">
              <w:rPr>
                <w:rFonts w:ascii="Arial" w:hAnsi="Arial" w:cs="Arial"/>
                <w:color w:val="000000"/>
                <w:sz w:val="12"/>
                <w:szCs w:val="12"/>
              </w:rPr>
              <w:t>df</w:t>
            </w:r>
            <w:proofErr w:type="spellEnd"/>
          </w:p>
        </w:tc>
        <w:tc>
          <w:tcPr>
            <w:tcW w:w="1012" w:type="dxa"/>
            <w:tcBorders>
              <w:top w:val="double" w:sz="8" w:space="0" w:color="000000"/>
              <w:left w:val="nil"/>
              <w:bottom w:val="single" w:sz="16" w:space="0" w:color="000000"/>
              <w:right w:val="nil"/>
            </w:tcBorders>
            <w:shd w:val="clear" w:color="auto" w:fill="FFFFFF"/>
          </w:tcPr>
          <w:p w14:paraId="6D174080"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 Square</w:t>
            </w:r>
          </w:p>
        </w:tc>
        <w:tc>
          <w:tcPr>
            <w:tcW w:w="1012" w:type="dxa"/>
            <w:tcBorders>
              <w:top w:val="double" w:sz="8" w:space="0" w:color="000000"/>
              <w:left w:val="nil"/>
              <w:bottom w:val="single" w:sz="16" w:space="0" w:color="000000"/>
              <w:right w:val="nil"/>
            </w:tcBorders>
            <w:shd w:val="clear" w:color="auto" w:fill="FFFFFF"/>
          </w:tcPr>
          <w:p w14:paraId="30126E67"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F</w:t>
            </w:r>
          </w:p>
        </w:tc>
        <w:tc>
          <w:tcPr>
            <w:tcW w:w="1012" w:type="dxa"/>
            <w:tcBorders>
              <w:top w:val="double" w:sz="8" w:space="0" w:color="000000"/>
              <w:left w:val="nil"/>
              <w:bottom w:val="single" w:sz="16" w:space="0" w:color="000000"/>
              <w:right w:val="nil"/>
            </w:tcBorders>
            <w:shd w:val="clear" w:color="auto" w:fill="FFFFFF"/>
          </w:tcPr>
          <w:p w14:paraId="4E2241A7"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Sig.</w:t>
            </w:r>
          </w:p>
        </w:tc>
        <w:tc>
          <w:tcPr>
            <w:tcW w:w="1402" w:type="dxa"/>
            <w:tcBorders>
              <w:top w:val="double" w:sz="8" w:space="0" w:color="000000"/>
              <w:left w:val="nil"/>
              <w:bottom w:val="single" w:sz="16" w:space="0" w:color="000000"/>
              <w:right w:val="nil"/>
            </w:tcBorders>
            <w:shd w:val="clear" w:color="auto" w:fill="FFFFFF"/>
          </w:tcPr>
          <w:p w14:paraId="133D9483"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Partial Eta Squared</w:t>
            </w:r>
          </w:p>
        </w:tc>
      </w:tr>
      <w:tr w:rsidR="00D56023" w:rsidRPr="00D56023" w14:paraId="0E560342" w14:textId="77777777">
        <w:trPr>
          <w:cantSplit/>
        </w:trPr>
        <w:tc>
          <w:tcPr>
            <w:tcW w:w="747" w:type="dxa"/>
            <w:tcBorders>
              <w:top w:val="single" w:sz="16" w:space="0" w:color="000000"/>
              <w:left w:val="nil"/>
              <w:bottom w:val="nil"/>
              <w:right w:val="nil"/>
            </w:tcBorders>
            <w:shd w:val="clear" w:color="auto" w:fill="FFFFFF"/>
            <w:vAlign w:val="center"/>
          </w:tcPr>
          <w:p w14:paraId="43340E6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Contrast</w:t>
            </w:r>
          </w:p>
        </w:tc>
        <w:tc>
          <w:tcPr>
            <w:tcW w:w="1215" w:type="dxa"/>
            <w:tcBorders>
              <w:top w:val="single" w:sz="16" w:space="0" w:color="000000"/>
              <w:left w:val="nil"/>
              <w:bottom w:val="nil"/>
              <w:right w:val="nil"/>
            </w:tcBorders>
            <w:shd w:val="clear" w:color="auto" w:fill="FFFFFF"/>
            <w:vAlign w:val="center"/>
          </w:tcPr>
          <w:p w14:paraId="3F186D64"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.641</w:t>
            </w:r>
          </w:p>
        </w:tc>
        <w:tc>
          <w:tcPr>
            <w:tcW w:w="1012" w:type="dxa"/>
            <w:tcBorders>
              <w:top w:val="single" w:sz="16" w:space="0" w:color="000000"/>
              <w:left w:val="nil"/>
              <w:bottom w:val="nil"/>
              <w:right w:val="nil"/>
            </w:tcBorders>
            <w:shd w:val="clear" w:color="auto" w:fill="FFFFFF"/>
            <w:vAlign w:val="center"/>
          </w:tcPr>
          <w:p w14:paraId="27295A1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w:t>
            </w:r>
          </w:p>
        </w:tc>
        <w:tc>
          <w:tcPr>
            <w:tcW w:w="1012" w:type="dxa"/>
            <w:tcBorders>
              <w:top w:val="single" w:sz="16" w:space="0" w:color="000000"/>
              <w:left w:val="nil"/>
              <w:bottom w:val="nil"/>
              <w:right w:val="nil"/>
            </w:tcBorders>
            <w:shd w:val="clear" w:color="auto" w:fill="FFFFFF"/>
            <w:vAlign w:val="center"/>
          </w:tcPr>
          <w:p w14:paraId="7872DAA1"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.320</w:t>
            </w:r>
          </w:p>
        </w:tc>
        <w:tc>
          <w:tcPr>
            <w:tcW w:w="1012" w:type="dxa"/>
            <w:tcBorders>
              <w:top w:val="single" w:sz="16" w:space="0" w:color="000000"/>
              <w:left w:val="nil"/>
              <w:bottom w:val="nil"/>
              <w:right w:val="nil"/>
            </w:tcBorders>
            <w:shd w:val="clear" w:color="auto" w:fill="FFFFFF"/>
            <w:vAlign w:val="center"/>
          </w:tcPr>
          <w:p w14:paraId="693A595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.163</w:t>
            </w:r>
          </w:p>
        </w:tc>
        <w:tc>
          <w:tcPr>
            <w:tcW w:w="1012" w:type="dxa"/>
            <w:tcBorders>
              <w:top w:val="single" w:sz="16" w:space="0" w:color="000000"/>
              <w:left w:val="nil"/>
              <w:bottom w:val="nil"/>
              <w:right w:val="nil"/>
            </w:tcBorders>
            <w:shd w:val="clear" w:color="auto" w:fill="FFFFFF"/>
            <w:vAlign w:val="center"/>
          </w:tcPr>
          <w:p w14:paraId="7E82F67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.850</w:t>
            </w:r>
          </w:p>
        </w:tc>
        <w:tc>
          <w:tcPr>
            <w:tcW w:w="1402" w:type="dxa"/>
            <w:tcBorders>
              <w:top w:val="single" w:sz="16" w:space="0" w:color="000000"/>
              <w:left w:val="nil"/>
              <w:bottom w:val="nil"/>
              <w:right w:val="nil"/>
            </w:tcBorders>
            <w:shd w:val="clear" w:color="auto" w:fill="FFFFFF"/>
            <w:vAlign w:val="center"/>
          </w:tcPr>
          <w:p w14:paraId="0135F71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.002</w:t>
            </w:r>
          </w:p>
        </w:tc>
      </w:tr>
      <w:tr w:rsidR="00D56023" w:rsidRPr="00D56023" w14:paraId="1A9B60AF" w14:textId="77777777">
        <w:trPr>
          <w:cantSplit/>
        </w:trPr>
        <w:tc>
          <w:tcPr>
            <w:tcW w:w="747" w:type="dxa"/>
            <w:tcBorders>
              <w:top w:val="nil"/>
              <w:left w:val="nil"/>
              <w:bottom w:val="double" w:sz="8" w:space="0" w:color="000000"/>
              <w:right w:val="nil"/>
            </w:tcBorders>
            <w:shd w:val="clear" w:color="auto" w:fill="FFFFFF"/>
            <w:vAlign w:val="center"/>
          </w:tcPr>
          <w:p w14:paraId="14C7A7CA"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Error</w:t>
            </w:r>
          </w:p>
        </w:tc>
        <w:tc>
          <w:tcPr>
            <w:tcW w:w="1215" w:type="dxa"/>
            <w:tcBorders>
              <w:top w:val="nil"/>
              <w:left w:val="nil"/>
              <w:bottom w:val="double" w:sz="8" w:space="0" w:color="000000"/>
              <w:right w:val="nil"/>
            </w:tcBorders>
            <w:shd w:val="clear" w:color="auto" w:fill="FFFFFF"/>
            <w:vAlign w:val="center"/>
          </w:tcPr>
          <w:p w14:paraId="4A7CA0D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301.305</w:t>
            </w:r>
          </w:p>
        </w:tc>
        <w:tc>
          <w:tcPr>
            <w:tcW w:w="1012" w:type="dxa"/>
            <w:tcBorders>
              <w:top w:val="nil"/>
              <w:left w:val="nil"/>
              <w:bottom w:val="double" w:sz="8" w:space="0" w:color="000000"/>
              <w:right w:val="nil"/>
            </w:tcBorders>
            <w:shd w:val="clear" w:color="auto" w:fill="FFFFFF"/>
            <w:vAlign w:val="center"/>
          </w:tcPr>
          <w:p w14:paraId="2A3295D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153</w:t>
            </w:r>
          </w:p>
        </w:tc>
        <w:tc>
          <w:tcPr>
            <w:tcW w:w="1012" w:type="dxa"/>
            <w:tcBorders>
              <w:top w:val="nil"/>
              <w:left w:val="nil"/>
              <w:bottom w:val="double" w:sz="8" w:space="0" w:color="000000"/>
              <w:right w:val="nil"/>
            </w:tcBorders>
            <w:shd w:val="clear" w:color="auto" w:fill="FFFFFF"/>
            <w:vAlign w:val="center"/>
          </w:tcPr>
          <w:p w14:paraId="71AADFF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1.969</w:t>
            </w:r>
          </w:p>
        </w:tc>
        <w:tc>
          <w:tcPr>
            <w:tcW w:w="1012" w:type="dxa"/>
            <w:tcBorders>
              <w:top w:val="nil"/>
              <w:left w:val="nil"/>
              <w:bottom w:val="double" w:sz="8" w:space="0" w:color="000000"/>
              <w:right w:val="nil"/>
            </w:tcBorders>
            <w:shd w:val="clear" w:color="auto" w:fill="FFFFFF"/>
          </w:tcPr>
          <w:p w14:paraId="43602EC0" w14:textId="77777777" w:rsidR="00D56023" w:rsidRPr="00D56023" w:rsidRDefault="00D56023" w:rsidP="00D56023">
            <w:pPr>
              <w:autoSpaceDE w:val="0"/>
              <w:autoSpaceDN w:val="0"/>
              <w:adjustRightInd w:val="0"/>
              <w:spacing w:after="0" w:line="240" w:lineRule="auto"/>
              <w:rPr>
                <w:sz w:val="24"/>
                <w:szCs w:val="24"/>
              </w:rPr>
            </w:pPr>
          </w:p>
        </w:tc>
        <w:tc>
          <w:tcPr>
            <w:tcW w:w="1012" w:type="dxa"/>
            <w:tcBorders>
              <w:top w:val="nil"/>
              <w:left w:val="nil"/>
              <w:bottom w:val="double" w:sz="8" w:space="0" w:color="000000"/>
              <w:right w:val="nil"/>
            </w:tcBorders>
            <w:shd w:val="clear" w:color="auto" w:fill="FFFFFF"/>
          </w:tcPr>
          <w:p w14:paraId="5BEE51FE" w14:textId="77777777" w:rsidR="00D56023" w:rsidRPr="00D56023" w:rsidRDefault="00D56023" w:rsidP="00D56023">
            <w:pPr>
              <w:autoSpaceDE w:val="0"/>
              <w:autoSpaceDN w:val="0"/>
              <w:adjustRightInd w:val="0"/>
              <w:spacing w:after="0" w:line="240" w:lineRule="auto"/>
              <w:rPr>
                <w:sz w:val="24"/>
                <w:szCs w:val="24"/>
              </w:rPr>
            </w:pPr>
          </w:p>
        </w:tc>
        <w:tc>
          <w:tcPr>
            <w:tcW w:w="1402" w:type="dxa"/>
            <w:tcBorders>
              <w:top w:val="nil"/>
              <w:left w:val="nil"/>
              <w:bottom w:val="double" w:sz="8" w:space="0" w:color="000000"/>
              <w:right w:val="nil"/>
            </w:tcBorders>
            <w:shd w:val="clear" w:color="auto" w:fill="FFFFFF"/>
          </w:tcPr>
          <w:p w14:paraId="60CC59BC" w14:textId="77777777" w:rsidR="00D56023" w:rsidRPr="00D56023" w:rsidRDefault="00D56023" w:rsidP="00D56023">
            <w:pPr>
              <w:autoSpaceDE w:val="0"/>
              <w:autoSpaceDN w:val="0"/>
              <w:adjustRightInd w:val="0"/>
              <w:spacing w:after="0" w:line="240" w:lineRule="auto"/>
              <w:rPr>
                <w:sz w:val="24"/>
                <w:szCs w:val="24"/>
              </w:rPr>
            </w:pPr>
          </w:p>
        </w:tc>
      </w:tr>
      <w:tr w:rsidR="00D56023" w:rsidRPr="00D56023" w14:paraId="7A8F8E43" w14:textId="77777777">
        <w:trPr>
          <w:cantSplit/>
        </w:trPr>
        <w:tc>
          <w:tcPr>
            <w:tcW w:w="7412" w:type="dxa"/>
            <w:gridSpan w:val="7"/>
            <w:tcBorders>
              <w:top w:val="nil"/>
              <w:left w:val="nil"/>
              <w:bottom w:val="nil"/>
              <w:right w:val="nil"/>
            </w:tcBorders>
            <w:shd w:val="clear" w:color="auto" w:fill="FFFFFF"/>
            <w:vAlign w:val="center"/>
          </w:tcPr>
          <w:p w14:paraId="55D8D5D1"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The F tests the effect of condition. This test is based on the linearly independent pairwise comparisons among the estimated marginal means.</w:t>
            </w:r>
          </w:p>
        </w:tc>
      </w:tr>
    </w:tbl>
    <w:p w14:paraId="70518A49" w14:textId="77777777" w:rsidR="00D56023" w:rsidRPr="00D56023" w:rsidRDefault="00D56023" w:rsidP="007A18BD">
      <w:pPr>
        <w:autoSpaceDE w:val="0"/>
        <w:autoSpaceDN w:val="0"/>
        <w:adjustRightInd w:val="0"/>
        <w:spacing w:after="0" w:line="240" w:lineRule="auto"/>
        <w:rPr>
          <w:sz w:val="24"/>
          <w:szCs w:val="24"/>
        </w:rPr>
      </w:pPr>
    </w:p>
    <w:p w14:paraId="03330CBB" w14:textId="77777777" w:rsidR="00D56023" w:rsidRPr="00D56023" w:rsidRDefault="00D56023" w:rsidP="007A18BD">
      <w:pPr>
        <w:autoSpaceDE w:val="0"/>
        <w:autoSpaceDN w:val="0"/>
        <w:adjustRightInd w:val="0"/>
        <w:spacing w:after="0" w:line="240" w:lineRule="auto"/>
        <w:rPr>
          <w:sz w:val="24"/>
          <w:szCs w:val="24"/>
        </w:rPr>
      </w:pPr>
    </w:p>
    <w:tbl>
      <w:tblPr>
        <w:tblW w:w="55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748"/>
        <w:gridCol w:w="1013"/>
        <w:gridCol w:w="1013"/>
        <w:gridCol w:w="1013"/>
        <w:gridCol w:w="1013"/>
      </w:tblGrid>
      <w:tr w:rsidR="00D56023" w:rsidRPr="00D56023" w14:paraId="2CC99DC0" w14:textId="77777777">
        <w:trPr>
          <w:cantSplit/>
        </w:trPr>
        <w:tc>
          <w:tcPr>
            <w:tcW w:w="5542" w:type="dxa"/>
            <w:gridSpan w:val="6"/>
            <w:tcBorders>
              <w:top w:val="nil"/>
              <w:left w:val="nil"/>
              <w:bottom w:val="nil"/>
              <w:right w:val="nil"/>
            </w:tcBorders>
            <w:shd w:val="clear" w:color="auto" w:fill="FFFFFF"/>
          </w:tcPr>
          <w:p w14:paraId="587C1F4C"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4"/>
                <w:szCs w:val="14"/>
              </w:rPr>
            </w:pPr>
            <w:r w:rsidRPr="00D56023">
              <w:rPr>
                <w:rFonts w:ascii="Arial" w:hAnsi="Arial" w:cs="Arial"/>
                <w:b/>
                <w:bCs/>
                <w:color w:val="000000"/>
                <w:sz w:val="14"/>
                <w:szCs w:val="14"/>
              </w:rPr>
              <w:t>3. condition * stage</w:t>
            </w:r>
          </w:p>
        </w:tc>
      </w:tr>
      <w:tr w:rsidR="00D56023" w:rsidRPr="00D56023" w14:paraId="49AA81B6" w14:textId="77777777">
        <w:trPr>
          <w:cantSplit/>
        </w:trPr>
        <w:tc>
          <w:tcPr>
            <w:tcW w:w="5542" w:type="dxa"/>
            <w:gridSpan w:val="6"/>
            <w:tcBorders>
              <w:top w:val="nil"/>
              <w:left w:val="nil"/>
              <w:bottom w:val="nil"/>
              <w:right w:val="nil"/>
            </w:tcBorders>
            <w:shd w:val="clear" w:color="auto" w:fill="FFFFFF"/>
            <w:vAlign w:val="bottom"/>
          </w:tcPr>
          <w:p w14:paraId="4DB591E3" w14:textId="77777777" w:rsidR="00D56023" w:rsidRPr="00D56023" w:rsidRDefault="00D56023" w:rsidP="007A18BD">
            <w:pPr>
              <w:autoSpaceDE w:val="0"/>
              <w:autoSpaceDN w:val="0"/>
              <w:adjustRightInd w:val="0"/>
              <w:spacing w:after="0" w:line="240" w:lineRule="auto"/>
              <w:rPr>
                <w:sz w:val="24"/>
                <w:szCs w:val="24"/>
              </w:rPr>
            </w:pPr>
            <w:r w:rsidRPr="00D56023">
              <w:rPr>
                <w:rFonts w:ascii="Arial" w:hAnsi="Arial" w:cs="Arial"/>
                <w:color w:val="000000"/>
                <w:sz w:val="12"/>
                <w:szCs w:val="12"/>
                <w:highlight w:val="white"/>
              </w:rPr>
              <w:t xml:space="preserve">Measure:   </w:t>
            </w:r>
            <w:proofErr w:type="spellStart"/>
            <w:r w:rsidRPr="00D56023">
              <w:rPr>
                <w:rFonts w:ascii="Arial" w:hAnsi="Arial" w:cs="Arial"/>
                <w:color w:val="000000"/>
                <w:sz w:val="12"/>
                <w:szCs w:val="12"/>
                <w:highlight w:val="white"/>
              </w:rPr>
              <w:t>IDt</w:t>
            </w:r>
            <w:proofErr w:type="spellEnd"/>
            <w:r w:rsidRPr="00D56023">
              <w:rPr>
                <w:rFonts w:ascii="Arial" w:hAnsi="Arial" w:cs="Arial"/>
                <w:color w:val="000000"/>
                <w:sz w:val="12"/>
                <w:szCs w:val="12"/>
                <w:highlight w:val="white"/>
              </w:rPr>
              <w:t xml:space="preserve">  </w:t>
            </w:r>
          </w:p>
        </w:tc>
      </w:tr>
      <w:tr w:rsidR="00D56023" w:rsidRPr="00D56023" w14:paraId="6BCFEF3D" w14:textId="77777777">
        <w:trPr>
          <w:cantSplit/>
        </w:trPr>
        <w:tc>
          <w:tcPr>
            <w:tcW w:w="747" w:type="dxa"/>
            <w:vMerge w:val="restart"/>
            <w:tcBorders>
              <w:top w:val="double" w:sz="8" w:space="0" w:color="000000"/>
              <w:left w:val="nil"/>
              <w:bottom w:val="nil"/>
              <w:right w:val="nil"/>
            </w:tcBorders>
            <w:shd w:val="clear" w:color="auto" w:fill="FFFFFF"/>
          </w:tcPr>
          <w:p w14:paraId="2D3F1190"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condition</w:t>
            </w:r>
          </w:p>
        </w:tc>
        <w:tc>
          <w:tcPr>
            <w:tcW w:w="747" w:type="dxa"/>
            <w:vMerge w:val="restart"/>
            <w:tcBorders>
              <w:top w:val="double" w:sz="8" w:space="0" w:color="000000"/>
              <w:left w:val="nil"/>
              <w:bottom w:val="nil"/>
              <w:right w:val="nil"/>
            </w:tcBorders>
            <w:shd w:val="clear" w:color="auto" w:fill="FFFFFF"/>
          </w:tcPr>
          <w:p w14:paraId="6791911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stage</w:t>
            </w:r>
          </w:p>
        </w:tc>
        <w:tc>
          <w:tcPr>
            <w:tcW w:w="1012" w:type="dxa"/>
            <w:vMerge w:val="restart"/>
            <w:tcBorders>
              <w:top w:val="double" w:sz="8" w:space="0" w:color="000000"/>
              <w:left w:val="nil"/>
              <w:bottom w:val="nil"/>
              <w:right w:val="nil"/>
            </w:tcBorders>
            <w:shd w:val="clear" w:color="auto" w:fill="FFFFFF"/>
          </w:tcPr>
          <w:p w14:paraId="5678CA2B"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Mean</w:t>
            </w:r>
          </w:p>
        </w:tc>
        <w:tc>
          <w:tcPr>
            <w:tcW w:w="1012" w:type="dxa"/>
            <w:vMerge w:val="restart"/>
            <w:tcBorders>
              <w:top w:val="double" w:sz="8" w:space="0" w:color="000000"/>
              <w:left w:val="nil"/>
              <w:bottom w:val="nil"/>
              <w:right w:val="nil"/>
            </w:tcBorders>
            <w:shd w:val="clear" w:color="auto" w:fill="FFFFFF"/>
          </w:tcPr>
          <w:p w14:paraId="72F0BC25"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Std. Error</w:t>
            </w:r>
          </w:p>
        </w:tc>
        <w:tc>
          <w:tcPr>
            <w:tcW w:w="2024" w:type="dxa"/>
            <w:gridSpan w:val="2"/>
            <w:tcBorders>
              <w:top w:val="double" w:sz="8" w:space="0" w:color="000000"/>
              <w:left w:val="nil"/>
              <w:bottom w:val="nil"/>
              <w:right w:val="nil"/>
            </w:tcBorders>
            <w:shd w:val="clear" w:color="auto" w:fill="FFFFFF"/>
          </w:tcPr>
          <w:p w14:paraId="186EC032"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95% Confidence Interval</w:t>
            </w:r>
          </w:p>
        </w:tc>
      </w:tr>
      <w:tr w:rsidR="00D56023" w:rsidRPr="00D56023" w14:paraId="22678422" w14:textId="77777777">
        <w:trPr>
          <w:cantSplit/>
        </w:trPr>
        <w:tc>
          <w:tcPr>
            <w:tcW w:w="747" w:type="dxa"/>
            <w:vMerge/>
            <w:tcBorders>
              <w:top w:val="double" w:sz="8" w:space="0" w:color="000000"/>
              <w:left w:val="nil"/>
              <w:bottom w:val="nil"/>
              <w:right w:val="nil"/>
            </w:tcBorders>
            <w:shd w:val="clear" w:color="auto" w:fill="FFFFFF"/>
          </w:tcPr>
          <w:p w14:paraId="2319F664"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7" w:type="dxa"/>
            <w:vMerge/>
            <w:tcBorders>
              <w:top w:val="double" w:sz="8" w:space="0" w:color="000000"/>
              <w:left w:val="nil"/>
              <w:bottom w:val="nil"/>
              <w:right w:val="nil"/>
            </w:tcBorders>
            <w:shd w:val="clear" w:color="auto" w:fill="FFFFFF"/>
          </w:tcPr>
          <w:p w14:paraId="360E1E4A"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56ACCD0E"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vMerge/>
            <w:tcBorders>
              <w:top w:val="double" w:sz="8" w:space="0" w:color="000000"/>
              <w:left w:val="nil"/>
              <w:bottom w:val="nil"/>
              <w:right w:val="nil"/>
            </w:tcBorders>
            <w:shd w:val="clear" w:color="auto" w:fill="FFFFFF"/>
          </w:tcPr>
          <w:p w14:paraId="3E437990"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1012" w:type="dxa"/>
            <w:tcBorders>
              <w:top w:val="nil"/>
              <w:left w:val="nil"/>
              <w:bottom w:val="single" w:sz="16" w:space="0" w:color="000000"/>
              <w:right w:val="nil"/>
            </w:tcBorders>
            <w:shd w:val="clear" w:color="auto" w:fill="FFFFFF"/>
          </w:tcPr>
          <w:p w14:paraId="3D9B5D3C"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Lower Bound</w:t>
            </w:r>
          </w:p>
        </w:tc>
        <w:tc>
          <w:tcPr>
            <w:tcW w:w="1012" w:type="dxa"/>
            <w:tcBorders>
              <w:top w:val="nil"/>
              <w:left w:val="nil"/>
              <w:bottom w:val="single" w:sz="16" w:space="0" w:color="000000"/>
              <w:right w:val="nil"/>
            </w:tcBorders>
            <w:shd w:val="clear" w:color="auto" w:fill="FFFFFF"/>
          </w:tcPr>
          <w:p w14:paraId="0C548B0F" w14:textId="77777777" w:rsidR="00D56023" w:rsidRPr="00D56023" w:rsidRDefault="00D56023" w:rsidP="007A18BD">
            <w:pPr>
              <w:autoSpaceDE w:val="0"/>
              <w:autoSpaceDN w:val="0"/>
              <w:adjustRightInd w:val="0"/>
              <w:spacing w:after="0" w:line="240" w:lineRule="auto"/>
              <w:ind w:left="60" w:right="60"/>
              <w:jc w:val="center"/>
              <w:rPr>
                <w:rFonts w:ascii="Arial" w:hAnsi="Arial" w:cs="Arial"/>
                <w:color w:val="000000"/>
                <w:sz w:val="12"/>
                <w:szCs w:val="12"/>
              </w:rPr>
            </w:pPr>
            <w:r w:rsidRPr="00D56023">
              <w:rPr>
                <w:rFonts w:ascii="Arial" w:hAnsi="Arial" w:cs="Arial"/>
                <w:color w:val="000000"/>
                <w:sz w:val="12"/>
                <w:szCs w:val="12"/>
              </w:rPr>
              <w:t>Upper Bound</w:t>
            </w:r>
          </w:p>
        </w:tc>
      </w:tr>
      <w:tr w:rsidR="00D56023" w:rsidRPr="00D56023" w14:paraId="2082A0F2" w14:textId="77777777">
        <w:trPr>
          <w:cantSplit/>
        </w:trPr>
        <w:tc>
          <w:tcPr>
            <w:tcW w:w="747" w:type="dxa"/>
            <w:vMerge w:val="restart"/>
            <w:tcBorders>
              <w:top w:val="single" w:sz="16" w:space="0" w:color="000000"/>
              <w:left w:val="nil"/>
              <w:bottom w:val="nil"/>
              <w:right w:val="nil"/>
            </w:tcBorders>
            <w:shd w:val="clear" w:color="auto" w:fill="FFFFFF"/>
            <w:vAlign w:val="center"/>
          </w:tcPr>
          <w:p w14:paraId="7844E35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747" w:type="dxa"/>
            <w:tcBorders>
              <w:top w:val="single" w:sz="16" w:space="0" w:color="000000"/>
              <w:left w:val="nil"/>
              <w:bottom w:val="nil"/>
              <w:right w:val="nil"/>
            </w:tcBorders>
            <w:shd w:val="clear" w:color="auto" w:fill="FFFFFF"/>
            <w:vAlign w:val="center"/>
          </w:tcPr>
          <w:p w14:paraId="05D27C6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1012" w:type="dxa"/>
            <w:tcBorders>
              <w:top w:val="single" w:sz="16" w:space="0" w:color="000000"/>
              <w:left w:val="nil"/>
              <w:bottom w:val="nil"/>
              <w:right w:val="nil"/>
            </w:tcBorders>
            <w:shd w:val="clear" w:color="auto" w:fill="FFFFFF"/>
            <w:vAlign w:val="center"/>
          </w:tcPr>
          <w:p w14:paraId="76FABE80"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4.310</w:t>
            </w:r>
            <w:r w:rsidRPr="00D56023">
              <w:rPr>
                <w:rFonts w:ascii="Arial" w:hAnsi="Arial" w:cs="Arial"/>
                <w:b/>
                <w:bCs/>
                <w:color w:val="000000"/>
                <w:sz w:val="12"/>
                <w:szCs w:val="12"/>
                <w:vertAlign w:val="superscript"/>
              </w:rPr>
              <w:t>a</w:t>
            </w:r>
          </w:p>
        </w:tc>
        <w:tc>
          <w:tcPr>
            <w:tcW w:w="1012" w:type="dxa"/>
            <w:tcBorders>
              <w:top w:val="single" w:sz="16" w:space="0" w:color="000000"/>
              <w:left w:val="nil"/>
              <w:bottom w:val="nil"/>
              <w:right w:val="nil"/>
            </w:tcBorders>
            <w:shd w:val="clear" w:color="auto" w:fill="FFFFFF"/>
            <w:vAlign w:val="center"/>
          </w:tcPr>
          <w:p w14:paraId="0C6B1AD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.311</w:t>
            </w:r>
          </w:p>
        </w:tc>
        <w:tc>
          <w:tcPr>
            <w:tcW w:w="1012" w:type="dxa"/>
            <w:tcBorders>
              <w:top w:val="single" w:sz="16" w:space="0" w:color="000000"/>
              <w:left w:val="nil"/>
              <w:bottom w:val="nil"/>
              <w:right w:val="nil"/>
            </w:tcBorders>
            <w:shd w:val="clear" w:color="auto" w:fill="FFFFFF"/>
            <w:vAlign w:val="center"/>
          </w:tcPr>
          <w:p w14:paraId="03F1FBD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3.696</w:t>
            </w:r>
          </w:p>
        </w:tc>
        <w:tc>
          <w:tcPr>
            <w:tcW w:w="1012" w:type="dxa"/>
            <w:tcBorders>
              <w:top w:val="single" w:sz="16" w:space="0" w:color="000000"/>
              <w:left w:val="nil"/>
              <w:bottom w:val="nil"/>
              <w:right w:val="nil"/>
            </w:tcBorders>
            <w:shd w:val="clear" w:color="auto" w:fill="FFFFFF"/>
            <w:vAlign w:val="center"/>
          </w:tcPr>
          <w:p w14:paraId="7556DDA9"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4.925</w:t>
            </w:r>
          </w:p>
        </w:tc>
      </w:tr>
      <w:tr w:rsidR="00D56023" w:rsidRPr="00D56023" w14:paraId="79ABDE4D" w14:textId="77777777">
        <w:trPr>
          <w:cantSplit/>
        </w:trPr>
        <w:tc>
          <w:tcPr>
            <w:tcW w:w="747" w:type="dxa"/>
            <w:vMerge/>
            <w:tcBorders>
              <w:top w:val="single" w:sz="16" w:space="0" w:color="000000"/>
              <w:left w:val="nil"/>
              <w:bottom w:val="nil"/>
              <w:right w:val="nil"/>
            </w:tcBorders>
            <w:shd w:val="clear" w:color="auto" w:fill="FFFFFF"/>
            <w:vAlign w:val="center"/>
          </w:tcPr>
          <w:p w14:paraId="4E6523D4"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7" w:type="dxa"/>
            <w:tcBorders>
              <w:top w:val="nil"/>
              <w:left w:val="nil"/>
              <w:bottom w:val="nil"/>
              <w:right w:val="nil"/>
            </w:tcBorders>
            <w:shd w:val="clear" w:color="auto" w:fill="FFFFFF"/>
            <w:vAlign w:val="center"/>
          </w:tcPr>
          <w:p w14:paraId="191C5389"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1012" w:type="dxa"/>
            <w:tcBorders>
              <w:top w:val="nil"/>
              <w:left w:val="nil"/>
              <w:bottom w:val="nil"/>
              <w:right w:val="nil"/>
            </w:tcBorders>
            <w:shd w:val="clear" w:color="auto" w:fill="FFFFFF"/>
            <w:vAlign w:val="center"/>
          </w:tcPr>
          <w:p w14:paraId="6EBD683D"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4.335</w:t>
            </w:r>
            <w:r w:rsidRPr="00D56023">
              <w:rPr>
                <w:rFonts w:ascii="Arial" w:hAnsi="Arial" w:cs="Arial"/>
                <w:b/>
                <w:bCs/>
                <w:color w:val="000000"/>
                <w:sz w:val="12"/>
                <w:szCs w:val="12"/>
                <w:vertAlign w:val="superscript"/>
              </w:rPr>
              <w:t>a</w:t>
            </w:r>
          </w:p>
        </w:tc>
        <w:tc>
          <w:tcPr>
            <w:tcW w:w="1012" w:type="dxa"/>
            <w:tcBorders>
              <w:top w:val="nil"/>
              <w:left w:val="nil"/>
              <w:bottom w:val="nil"/>
              <w:right w:val="nil"/>
            </w:tcBorders>
            <w:shd w:val="clear" w:color="auto" w:fill="FFFFFF"/>
            <w:vAlign w:val="center"/>
          </w:tcPr>
          <w:p w14:paraId="7354D236"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.338</w:t>
            </w:r>
          </w:p>
        </w:tc>
        <w:tc>
          <w:tcPr>
            <w:tcW w:w="1012" w:type="dxa"/>
            <w:tcBorders>
              <w:top w:val="nil"/>
              <w:left w:val="nil"/>
              <w:bottom w:val="nil"/>
              <w:right w:val="nil"/>
            </w:tcBorders>
            <w:shd w:val="clear" w:color="auto" w:fill="FFFFFF"/>
            <w:vAlign w:val="center"/>
          </w:tcPr>
          <w:p w14:paraId="18114AB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3.668</w:t>
            </w:r>
          </w:p>
        </w:tc>
        <w:tc>
          <w:tcPr>
            <w:tcW w:w="1012" w:type="dxa"/>
            <w:tcBorders>
              <w:top w:val="nil"/>
              <w:left w:val="nil"/>
              <w:bottom w:val="nil"/>
              <w:right w:val="nil"/>
            </w:tcBorders>
            <w:shd w:val="clear" w:color="auto" w:fill="FFFFFF"/>
            <w:vAlign w:val="center"/>
          </w:tcPr>
          <w:p w14:paraId="6A6D2ED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5.002</w:t>
            </w:r>
          </w:p>
        </w:tc>
      </w:tr>
      <w:tr w:rsidR="00D56023" w:rsidRPr="00D56023" w14:paraId="508CAE4F" w14:textId="77777777">
        <w:trPr>
          <w:cantSplit/>
        </w:trPr>
        <w:tc>
          <w:tcPr>
            <w:tcW w:w="747" w:type="dxa"/>
            <w:vMerge w:val="restart"/>
            <w:tcBorders>
              <w:top w:val="nil"/>
              <w:left w:val="nil"/>
              <w:bottom w:val="nil"/>
              <w:right w:val="nil"/>
            </w:tcBorders>
            <w:shd w:val="clear" w:color="auto" w:fill="FFFFFF"/>
            <w:vAlign w:val="center"/>
          </w:tcPr>
          <w:p w14:paraId="517C2024"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747" w:type="dxa"/>
            <w:tcBorders>
              <w:top w:val="nil"/>
              <w:left w:val="nil"/>
              <w:bottom w:val="nil"/>
              <w:right w:val="nil"/>
            </w:tcBorders>
            <w:shd w:val="clear" w:color="auto" w:fill="FFFFFF"/>
            <w:vAlign w:val="center"/>
          </w:tcPr>
          <w:p w14:paraId="21E9DBC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1012" w:type="dxa"/>
            <w:tcBorders>
              <w:top w:val="nil"/>
              <w:left w:val="nil"/>
              <w:bottom w:val="nil"/>
              <w:right w:val="nil"/>
            </w:tcBorders>
            <w:shd w:val="clear" w:color="auto" w:fill="FFFFFF"/>
            <w:vAlign w:val="center"/>
          </w:tcPr>
          <w:p w14:paraId="23A0F47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4.123</w:t>
            </w:r>
            <w:r w:rsidRPr="00D56023">
              <w:rPr>
                <w:rFonts w:ascii="Arial" w:hAnsi="Arial" w:cs="Arial"/>
                <w:b/>
                <w:bCs/>
                <w:color w:val="000000"/>
                <w:sz w:val="12"/>
                <w:szCs w:val="12"/>
                <w:vertAlign w:val="superscript"/>
              </w:rPr>
              <w:t>a</w:t>
            </w:r>
          </w:p>
        </w:tc>
        <w:tc>
          <w:tcPr>
            <w:tcW w:w="1012" w:type="dxa"/>
            <w:tcBorders>
              <w:top w:val="nil"/>
              <w:left w:val="nil"/>
              <w:bottom w:val="nil"/>
              <w:right w:val="nil"/>
            </w:tcBorders>
            <w:shd w:val="clear" w:color="auto" w:fill="FFFFFF"/>
            <w:vAlign w:val="center"/>
          </w:tcPr>
          <w:p w14:paraId="70CFB2FA"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.231</w:t>
            </w:r>
          </w:p>
        </w:tc>
        <w:tc>
          <w:tcPr>
            <w:tcW w:w="1012" w:type="dxa"/>
            <w:tcBorders>
              <w:top w:val="nil"/>
              <w:left w:val="nil"/>
              <w:bottom w:val="nil"/>
              <w:right w:val="nil"/>
            </w:tcBorders>
            <w:shd w:val="clear" w:color="auto" w:fill="FFFFFF"/>
            <w:vAlign w:val="center"/>
          </w:tcPr>
          <w:p w14:paraId="6B1205AC"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3.666</w:t>
            </w:r>
          </w:p>
        </w:tc>
        <w:tc>
          <w:tcPr>
            <w:tcW w:w="1012" w:type="dxa"/>
            <w:tcBorders>
              <w:top w:val="nil"/>
              <w:left w:val="nil"/>
              <w:bottom w:val="nil"/>
              <w:right w:val="nil"/>
            </w:tcBorders>
            <w:shd w:val="clear" w:color="auto" w:fill="FFFFFF"/>
            <w:vAlign w:val="center"/>
          </w:tcPr>
          <w:p w14:paraId="2D708435"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4.579</w:t>
            </w:r>
          </w:p>
        </w:tc>
      </w:tr>
      <w:tr w:rsidR="00D56023" w:rsidRPr="00D56023" w14:paraId="1ABCF3AD" w14:textId="77777777">
        <w:trPr>
          <w:cantSplit/>
        </w:trPr>
        <w:tc>
          <w:tcPr>
            <w:tcW w:w="747" w:type="dxa"/>
            <w:vMerge/>
            <w:tcBorders>
              <w:top w:val="nil"/>
              <w:left w:val="nil"/>
              <w:bottom w:val="nil"/>
              <w:right w:val="nil"/>
            </w:tcBorders>
            <w:shd w:val="clear" w:color="auto" w:fill="FFFFFF"/>
            <w:vAlign w:val="center"/>
          </w:tcPr>
          <w:p w14:paraId="4007EA5C"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7" w:type="dxa"/>
            <w:tcBorders>
              <w:top w:val="nil"/>
              <w:left w:val="nil"/>
              <w:bottom w:val="nil"/>
              <w:right w:val="nil"/>
            </w:tcBorders>
            <w:shd w:val="clear" w:color="auto" w:fill="FFFFFF"/>
            <w:vAlign w:val="center"/>
          </w:tcPr>
          <w:p w14:paraId="0AB6A736"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1012" w:type="dxa"/>
            <w:tcBorders>
              <w:top w:val="nil"/>
              <w:left w:val="nil"/>
              <w:bottom w:val="nil"/>
              <w:right w:val="nil"/>
            </w:tcBorders>
            <w:shd w:val="clear" w:color="auto" w:fill="FFFFFF"/>
            <w:vAlign w:val="center"/>
          </w:tcPr>
          <w:p w14:paraId="1C3989A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4.829</w:t>
            </w:r>
            <w:r w:rsidRPr="00D56023">
              <w:rPr>
                <w:rFonts w:ascii="Arial" w:hAnsi="Arial" w:cs="Arial"/>
                <w:b/>
                <w:bCs/>
                <w:color w:val="000000"/>
                <w:sz w:val="12"/>
                <w:szCs w:val="12"/>
                <w:vertAlign w:val="superscript"/>
              </w:rPr>
              <w:t>a</w:t>
            </w:r>
          </w:p>
        </w:tc>
        <w:tc>
          <w:tcPr>
            <w:tcW w:w="1012" w:type="dxa"/>
            <w:tcBorders>
              <w:top w:val="nil"/>
              <w:left w:val="nil"/>
              <w:bottom w:val="nil"/>
              <w:right w:val="nil"/>
            </w:tcBorders>
            <w:shd w:val="clear" w:color="auto" w:fill="FFFFFF"/>
            <w:vAlign w:val="center"/>
          </w:tcPr>
          <w:p w14:paraId="666286A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.251</w:t>
            </w:r>
          </w:p>
        </w:tc>
        <w:tc>
          <w:tcPr>
            <w:tcW w:w="1012" w:type="dxa"/>
            <w:tcBorders>
              <w:top w:val="nil"/>
              <w:left w:val="nil"/>
              <w:bottom w:val="nil"/>
              <w:right w:val="nil"/>
            </w:tcBorders>
            <w:shd w:val="clear" w:color="auto" w:fill="FFFFFF"/>
            <w:vAlign w:val="center"/>
          </w:tcPr>
          <w:p w14:paraId="6CD3F32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4.334</w:t>
            </w:r>
          </w:p>
        </w:tc>
        <w:tc>
          <w:tcPr>
            <w:tcW w:w="1012" w:type="dxa"/>
            <w:tcBorders>
              <w:top w:val="nil"/>
              <w:left w:val="nil"/>
              <w:bottom w:val="nil"/>
              <w:right w:val="nil"/>
            </w:tcBorders>
            <w:shd w:val="clear" w:color="auto" w:fill="FFFFFF"/>
            <w:vAlign w:val="center"/>
          </w:tcPr>
          <w:p w14:paraId="1A250EFE"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5.324</w:t>
            </w:r>
          </w:p>
        </w:tc>
      </w:tr>
      <w:tr w:rsidR="00D56023" w:rsidRPr="00D56023" w14:paraId="2443DDDB" w14:textId="77777777">
        <w:trPr>
          <w:cantSplit/>
        </w:trPr>
        <w:tc>
          <w:tcPr>
            <w:tcW w:w="747" w:type="dxa"/>
            <w:vMerge w:val="restart"/>
            <w:tcBorders>
              <w:top w:val="nil"/>
              <w:left w:val="nil"/>
              <w:bottom w:val="double" w:sz="8" w:space="0" w:color="000000"/>
              <w:right w:val="nil"/>
            </w:tcBorders>
            <w:shd w:val="clear" w:color="auto" w:fill="FFFFFF"/>
            <w:vAlign w:val="center"/>
          </w:tcPr>
          <w:p w14:paraId="5DDCFFA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3</w:t>
            </w:r>
          </w:p>
        </w:tc>
        <w:tc>
          <w:tcPr>
            <w:tcW w:w="747" w:type="dxa"/>
            <w:tcBorders>
              <w:top w:val="nil"/>
              <w:left w:val="nil"/>
              <w:bottom w:val="nil"/>
              <w:right w:val="nil"/>
            </w:tcBorders>
            <w:shd w:val="clear" w:color="auto" w:fill="FFFFFF"/>
            <w:vAlign w:val="center"/>
          </w:tcPr>
          <w:p w14:paraId="024962CC"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1</w:t>
            </w:r>
          </w:p>
        </w:tc>
        <w:tc>
          <w:tcPr>
            <w:tcW w:w="1012" w:type="dxa"/>
            <w:tcBorders>
              <w:top w:val="nil"/>
              <w:left w:val="nil"/>
              <w:bottom w:val="nil"/>
              <w:right w:val="nil"/>
            </w:tcBorders>
            <w:shd w:val="clear" w:color="auto" w:fill="FFFFFF"/>
            <w:vAlign w:val="center"/>
          </w:tcPr>
          <w:p w14:paraId="545FE28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4.287</w:t>
            </w:r>
            <w:r w:rsidRPr="00D56023">
              <w:rPr>
                <w:rFonts w:ascii="Arial" w:hAnsi="Arial" w:cs="Arial"/>
                <w:b/>
                <w:bCs/>
                <w:color w:val="000000"/>
                <w:sz w:val="12"/>
                <w:szCs w:val="12"/>
                <w:vertAlign w:val="superscript"/>
              </w:rPr>
              <w:t>a</w:t>
            </w:r>
          </w:p>
        </w:tc>
        <w:tc>
          <w:tcPr>
            <w:tcW w:w="1012" w:type="dxa"/>
            <w:tcBorders>
              <w:top w:val="nil"/>
              <w:left w:val="nil"/>
              <w:bottom w:val="nil"/>
              <w:right w:val="nil"/>
            </w:tcBorders>
            <w:shd w:val="clear" w:color="auto" w:fill="FFFFFF"/>
            <w:vAlign w:val="center"/>
          </w:tcPr>
          <w:p w14:paraId="7D816A1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.359</w:t>
            </w:r>
          </w:p>
        </w:tc>
        <w:tc>
          <w:tcPr>
            <w:tcW w:w="1012" w:type="dxa"/>
            <w:tcBorders>
              <w:top w:val="nil"/>
              <w:left w:val="nil"/>
              <w:bottom w:val="nil"/>
              <w:right w:val="nil"/>
            </w:tcBorders>
            <w:shd w:val="clear" w:color="auto" w:fill="FFFFFF"/>
            <w:vAlign w:val="center"/>
          </w:tcPr>
          <w:p w14:paraId="68D1106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3.577</w:t>
            </w:r>
          </w:p>
        </w:tc>
        <w:tc>
          <w:tcPr>
            <w:tcW w:w="1012" w:type="dxa"/>
            <w:tcBorders>
              <w:top w:val="nil"/>
              <w:left w:val="nil"/>
              <w:bottom w:val="nil"/>
              <w:right w:val="nil"/>
            </w:tcBorders>
            <w:shd w:val="clear" w:color="auto" w:fill="FFFFFF"/>
            <w:vAlign w:val="center"/>
          </w:tcPr>
          <w:p w14:paraId="376E79CF"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4.997</w:t>
            </w:r>
          </w:p>
        </w:tc>
      </w:tr>
      <w:tr w:rsidR="00D56023" w:rsidRPr="00D56023" w14:paraId="2681F916" w14:textId="77777777">
        <w:trPr>
          <w:cantSplit/>
        </w:trPr>
        <w:tc>
          <w:tcPr>
            <w:tcW w:w="747" w:type="dxa"/>
            <w:vMerge/>
            <w:tcBorders>
              <w:top w:val="nil"/>
              <w:left w:val="nil"/>
              <w:bottom w:val="double" w:sz="8" w:space="0" w:color="000000"/>
              <w:right w:val="nil"/>
            </w:tcBorders>
            <w:shd w:val="clear" w:color="auto" w:fill="FFFFFF"/>
            <w:vAlign w:val="center"/>
          </w:tcPr>
          <w:p w14:paraId="5AA2E45D" w14:textId="77777777" w:rsidR="00D56023" w:rsidRPr="00D56023" w:rsidRDefault="00D56023" w:rsidP="00D56023">
            <w:pPr>
              <w:autoSpaceDE w:val="0"/>
              <w:autoSpaceDN w:val="0"/>
              <w:adjustRightInd w:val="0"/>
              <w:spacing w:after="0" w:line="240" w:lineRule="auto"/>
              <w:rPr>
                <w:rFonts w:ascii="Arial" w:hAnsi="Arial" w:cs="Arial"/>
                <w:color w:val="000000"/>
                <w:sz w:val="12"/>
                <w:szCs w:val="12"/>
              </w:rPr>
            </w:pPr>
          </w:p>
        </w:tc>
        <w:tc>
          <w:tcPr>
            <w:tcW w:w="747" w:type="dxa"/>
            <w:tcBorders>
              <w:top w:val="nil"/>
              <w:left w:val="nil"/>
              <w:bottom w:val="double" w:sz="8" w:space="0" w:color="000000"/>
              <w:right w:val="nil"/>
            </w:tcBorders>
            <w:shd w:val="clear" w:color="auto" w:fill="FFFFFF"/>
            <w:vAlign w:val="center"/>
          </w:tcPr>
          <w:p w14:paraId="361F9A67"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2</w:t>
            </w:r>
          </w:p>
        </w:tc>
        <w:tc>
          <w:tcPr>
            <w:tcW w:w="1012" w:type="dxa"/>
            <w:tcBorders>
              <w:top w:val="nil"/>
              <w:left w:val="nil"/>
              <w:bottom w:val="double" w:sz="8" w:space="0" w:color="000000"/>
              <w:right w:val="nil"/>
            </w:tcBorders>
            <w:shd w:val="clear" w:color="auto" w:fill="FFFFFF"/>
            <w:vAlign w:val="center"/>
          </w:tcPr>
          <w:p w14:paraId="75733A5B"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4.874</w:t>
            </w:r>
            <w:r w:rsidRPr="00D56023">
              <w:rPr>
                <w:rFonts w:ascii="Arial" w:hAnsi="Arial" w:cs="Arial"/>
                <w:b/>
                <w:bCs/>
                <w:color w:val="000000"/>
                <w:sz w:val="12"/>
                <w:szCs w:val="12"/>
                <w:vertAlign w:val="superscript"/>
              </w:rPr>
              <w:t>a</w:t>
            </w:r>
          </w:p>
        </w:tc>
        <w:tc>
          <w:tcPr>
            <w:tcW w:w="1012" w:type="dxa"/>
            <w:tcBorders>
              <w:top w:val="nil"/>
              <w:left w:val="nil"/>
              <w:bottom w:val="double" w:sz="8" w:space="0" w:color="000000"/>
              <w:right w:val="nil"/>
            </w:tcBorders>
            <w:shd w:val="clear" w:color="auto" w:fill="FFFFFF"/>
            <w:vAlign w:val="center"/>
          </w:tcPr>
          <w:p w14:paraId="6092A633"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.390</w:t>
            </w:r>
          </w:p>
        </w:tc>
        <w:tc>
          <w:tcPr>
            <w:tcW w:w="1012" w:type="dxa"/>
            <w:tcBorders>
              <w:top w:val="nil"/>
              <w:left w:val="nil"/>
              <w:bottom w:val="double" w:sz="8" w:space="0" w:color="000000"/>
              <w:right w:val="nil"/>
            </w:tcBorders>
            <w:shd w:val="clear" w:color="auto" w:fill="FFFFFF"/>
            <w:vAlign w:val="center"/>
          </w:tcPr>
          <w:p w14:paraId="74FED727"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4.104</w:t>
            </w:r>
          </w:p>
        </w:tc>
        <w:tc>
          <w:tcPr>
            <w:tcW w:w="1012" w:type="dxa"/>
            <w:tcBorders>
              <w:top w:val="nil"/>
              <w:left w:val="nil"/>
              <w:bottom w:val="double" w:sz="8" w:space="0" w:color="000000"/>
              <w:right w:val="nil"/>
            </w:tcBorders>
            <w:shd w:val="clear" w:color="auto" w:fill="FFFFFF"/>
            <w:vAlign w:val="center"/>
          </w:tcPr>
          <w:p w14:paraId="6F90F132" w14:textId="77777777" w:rsidR="00D56023" w:rsidRPr="00D56023" w:rsidRDefault="00D56023" w:rsidP="007A18BD">
            <w:pPr>
              <w:autoSpaceDE w:val="0"/>
              <w:autoSpaceDN w:val="0"/>
              <w:adjustRightInd w:val="0"/>
              <w:spacing w:after="0" w:line="240" w:lineRule="auto"/>
              <w:ind w:left="60" w:right="60"/>
              <w:jc w:val="right"/>
              <w:rPr>
                <w:rFonts w:ascii="Arial" w:hAnsi="Arial" w:cs="Arial"/>
                <w:color w:val="000000"/>
                <w:sz w:val="12"/>
                <w:szCs w:val="12"/>
              </w:rPr>
            </w:pPr>
            <w:r w:rsidRPr="00D56023">
              <w:rPr>
                <w:rFonts w:ascii="Arial" w:hAnsi="Arial" w:cs="Arial"/>
                <w:b/>
                <w:bCs/>
                <w:color w:val="000000"/>
                <w:sz w:val="12"/>
                <w:szCs w:val="12"/>
              </w:rPr>
              <w:t>5.644</w:t>
            </w:r>
          </w:p>
        </w:tc>
      </w:tr>
      <w:tr w:rsidR="00D56023" w:rsidRPr="00D56023" w14:paraId="4A5BD23A" w14:textId="77777777">
        <w:trPr>
          <w:cantSplit/>
        </w:trPr>
        <w:tc>
          <w:tcPr>
            <w:tcW w:w="5542" w:type="dxa"/>
            <w:gridSpan w:val="6"/>
            <w:tcBorders>
              <w:top w:val="nil"/>
              <w:left w:val="nil"/>
              <w:bottom w:val="nil"/>
              <w:right w:val="nil"/>
            </w:tcBorders>
            <w:shd w:val="clear" w:color="auto" w:fill="FFFFFF"/>
          </w:tcPr>
          <w:p w14:paraId="633D8673" w14:textId="77777777" w:rsidR="00D56023" w:rsidRPr="00D56023" w:rsidRDefault="00D56023" w:rsidP="007A18BD">
            <w:pPr>
              <w:autoSpaceDE w:val="0"/>
              <w:autoSpaceDN w:val="0"/>
              <w:adjustRightInd w:val="0"/>
              <w:spacing w:after="0" w:line="240" w:lineRule="auto"/>
              <w:ind w:left="60" w:right="60"/>
              <w:rPr>
                <w:rFonts w:ascii="Arial" w:hAnsi="Arial" w:cs="Arial"/>
                <w:color w:val="000000"/>
                <w:sz w:val="12"/>
                <w:szCs w:val="12"/>
              </w:rPr>
            </w:pPr>
            <w:r w:rsidRPr="00D56023">
              <w:rPr>
                <w:rFonts w:ascii="Arial" w:hAnsi="Arial" w:cs="Arial"/>
                <w:color w:val="000000"/>
                <w:sz w:val="12"/>
                <w:szCs w:val="12"/>
              </w:rPr>
              <w:t xml:space="preserve">a. Covariates appearing in the model are evaluated at the following values: </w:t>
            </w:r>
            <w:proofErr w:type="spellStart"/>
            <w:r w:rsidRPr="00D56023">
              <w:rPr>
                <w:rFonts w:ascii="Arial" w:hAnsi="Arial" w:cs="Arial"/>
                <w:color w:val="000000"/>
                <w:sz w:val="12"/>
                <w:szCs w:val="12"/>
              </w:rPr>
              <w:t>gameno</w:t>
            </w:r>
            <w:proofErr w:type="spellEnd"/>
            <w:r w:rsidRPr="00D56023">
              <w:rPr>
                <w:rFonts w:ascii="Arial" w:hAnsi="Arial" w:cs="Arial"/>
                <w:color w:val="000000"/>
                <w:sz w:val="12"/>
                <w:szCs w:val="12"/>
              </w:rPr>
              <w:t xml:space="preserve"> = 7.3500.</w:t>
            </w:r>
          </w:p>
        </w:tc>
      </w:tr>
    </w:tbl>
    <w:p w14:paraId="3F9CDCDA" w14:textId="77777777" w:rsidR="00D56023" w:rsidRPr="00D56023" w:rsidRDefault="00D56023" w:rsidP="007A18BD">
      <w:pPr>
        <w:autoSpaceDE w:val="0"/>
        <w:autoSpaceDN w:val="0"/>
        <w:adjustRightInd w:val="0"/>
        <w:spacing w:after="0" w:line="240" w:lineRule="auto"/>
        <w:rPr>
          <w:sz w:val="24"/>
          <w:szCs w:val="24"/>
        </w:rPr>
      </w:pPr>
    </w:p>
    <w:p w14:paraId="7FD1729B" w14:textId="466BA79F" w:rsidR="00D56023" w:rsidRPr="00D56023" w:rsidRDefault="00D56023" w:rsidP="00D56023">
      <w:pPr>
        <w:autoSpaceDE w:val="0"/>
        <w:autoSpaceDN w:val="0"/>
        <w:adjustRightInd w:val="0"/>
        <w:spacing w:after="0" w:line="240" w:lineRule="auto"/>
        <w:rPr>
          <w:sz w:val="24"/>
          <w:szCs w:val="24"/>
        </w:rPr>
      </w:pPr>
      <w:r w:rsidRPr="00D56023">
        <w:rPr>
          <w:noProof/>
          <w:sz w:val="24"/>
          <w:szCs w:val="24"/>
        </w:rPr>
        <w:drawing>
          <wp:inline distT="0" distB="0" distL="0" distR="0" wp14:anchorId="3B4EC0FB" wp14:editId="357AE338">
            <wp:extent cx="5943600" cy="4752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2126953A" w14:textId="77777777" w:rsidR="00D56023" w:rsidRPr="00D56023" w:rsidRDefault="00D56023" w:rsidP="00D56023">
      <w:pPr>
        <w:autoSpaceDE w:val="0"/>
        <w:autoSpaceDN w:val="0"/>
        <w:adjustRightInd w:val="0"/>
        <w:spacing w:after="0" w:line="240" w:lineRule="auto"/>
        <w:rPr>
          <w:sz w:val="24"/>
          <w:szCs w:val="24"/>
        </w:rPr>
      </w:pPr>
    </w:p>
    <w:p w14:paraId="6037A1B8" w14:textId="77777777" w:rsidR="00D56023" w:rsidRPr="00D56023" w:rsidRDefault="00D56023" w:rsidP="007A18BD">
      <w:pPr>
        <w:autoSpaceDE w:val="0"/>
        <w:autoSpaceDN w:val="0"/>
        <w:adjustRightInd w:val="0"/>
        <w:spacing w:after="0" w:line="240" w:lineRule="auto"/>
        <w:rPr>
          <w:sz w:val="24"/>
          <w:szCs w:val="24"/>
        </w:rPr>
      </w:pPr>
    </w:p>
    <w:p w14:paraId="5143ECE7" w14:textId="73C16574" w:rsidR="00D56023" w:rsidRPr="00D56023" w:rsidRDefault="00D56023" w:rsidP="00D56023">
      <w:pPr>
        <w:autoSpaceDE w:val="0"/>
        <w:autoSpaceDN w:val="0"/>
        <w:adjustRightInd w:val="0"/>
        <w:spacing w:after="0" w:line="240" w:lineRule="auto"/>
        <w:rPr>
          <w:sz w:val="24"/>
          <w:szCs w:val="24"/>
        </w:rPr>
      </w:pPr>
      <w:r w:rsidRPr="00D56023">
        <w:rPr>
          <w:noProof/>
          <w:sz w:val="24"/>
          <w:szCs w:val="24"/>
        </w:rPr>
        <w:lastRenderedPageBreak/>
        <w:drawing>
          <wp:inline distT="0" distB="0" distL="0" distR="0" wp14:anchorId="574E3EBD" wp14:editId="51BA50FA">
            <wp:extent cx="5943600" cy="4752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35E44AB0" w14:textId="77777777" w:rsidR="00D56023" w:rsidRPr="00D56023" w:rsidRDefault="00D56023" w:rsidP="00D56023">
      <w:pPr>
        <w:autoSpaceDE w:val="0"/>
        <w:autoSpaceDN w:val="0"/>
        <w:adjustRightInd w:val="0"/>
        <w:spacing w:after="0" w:line="240" w:lineRule="auto"/>
        <w:rPr>
          <w:sz w:val="24"/>
          <w:szCs w:val="24"/>
        </w:rPr>
      </w:pPr>
    </w:p>
    <w:p w14:paraId="12120394" w14:textId="77777777" w:rsidR="00D56023" w:rsidRPr="00D56023" w:rsidRDefault="00D56023" w:rsidP="007A18BD">
      <w:pPr>
        <w:autoSpaceDE w:val="0"/>
        <w:autoSpaceDN w:val="0"/>
        <w:adjustRightInd w:val="0"/>
        <w:spacing w:after="0" w:line="240" w:lineRule="auto"/>
        <w:rPr>
          <w:sz w:val="24"/>
          <w:szCs w:val="24"/>
        </w:rPr>
      </w:pPr>
    </w:p>
    <w:p w14:paraId="695CA44A" w14:textId="77777777" w:rsidR="0099681C" w:rsidRPr="00AF1410" w:rsidRDefault="0099681C">
      <w:pPr>
        <w:spacing w:after="0" w:line="240" w:lineRule="auto"/>
        <w:rPr>
          <w:rFonts w:asciiTheme="majorBidi" w:hAnsiTheme="majorBidi" w:cstheme="majorBidi"/>
          <w:b/>
          <w:bCs/>
        </w:rPr>
        <w:pPrChange w:id="129" w:author="FBZ" w:date="2017-07-31T17:07:00Z">
          <w:pPr/>
        </w:pPrChange>
      </w:pPr>
      <w:bookmarkStart w:id="130" w:name="_GoBack"/>
      <w:bookmarkEnd w:id="130"/>
    </w:p>
    <w:sectPr w:rsidR="0099681C" w:rsidRPr="00AF1410" w:rsidSect="00630049">
      <w:headerReference w:type="default" r:id="rId31"/>
      <w:footerReference w:type="default" r:id="rId32"/>
      <w:pgSz w:w="12240" w:h="15840"/>
      <w:pgMar w:top="108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Kevin Durrheim" w:date="2017-06-15T08:45:00Z" w:initials="KD">
    <w:p w14:paraId="63E0B4F3" w14:textId="77777777" w:rsidR="00910A19" w:rsidRDefault="00910A19">
      <w:pPr>
        <w:pStyle w:val="CommentText"/>
      </w:pPr>
      <w:r>
        <w:rPr>
          <w:rStyle w:val="CommentReference"/>
        </w:rPr>
        <w:annotationRef/>
      </w:r>
      <w:r>
        <w:t xml:space="preserve">I have indicated that the measure was unidimensional. Hope this will suffice. </w:t>
      </w:r>
    </w:p>
  </w:comment>
  <w:comment w:id="7" w:author="CG Tredoux" w:date="2017-04-24T11:37:00Z" w:initials="CGT">
    <w:p w14:paraId="3E8AC065" w14:textId="77777777" w:rsidR="00910A19" w:rsidRDefault="00910A19">
      <w:pPr>
        <w:pStyle w:val="CommentText"/>
      </w:pPr>
      <w:r>
        <w:rPr>
          <w:rStyle w:val="CommentReference"/>
        </w:rPr>
        <w:annotationRef/>
      </w:r>
      <w:r>
        <w:t>This is a different kind of comparison, though?  It is over time, not within…</w:t>
      </w:r>
    </w:p>
  </w:comment>
  <w:comment w:id="8" w:author="Kevin Durrheim" w:date="2017-06-15T08:59:00Z" w:initials="KD">
    <w:p w14:paraId="6450B700" w14:textId="3F529386" w:rsidR="00910A19" w:rsidRDefault="00910A19" w:rsidP="00A147F5">
      <w:pPr>
        <w:pStyle w:val="CommentText"/>
      </w:pPr>
      <w:r>
        <w:rPr>
          <w:rStyle w:val="CommentReference"/>
        </w:rPr>
        <w:annotationRef/>
      </w:r>
      <w:r>
        <w:t>Repeated measures ANOVA with F’s and sigs</w:t>
      </w:r>
    </w:p>
  </w:comment>
  <w:comment w:id="9" w:author="FBZ" w:date="2017-07-31T16:21:00Z" w:initials="F">
    <w:p w14:paraId="6FCE900B" w14:textId="3C097BF9" w:rsidR="00910A19" w:rsidRDefault="00910A19" w:rsidP="002160AC">
      <w:pPr>
        <w:pStyle w:val="CommentText"/>
      </w:pPr>
      <w:r>
        <w:rPr>
          <w:rStyle w:val="CommentReference"/>
        </w:rPr>
        <w:annotationRef/>
      </w:r>
      <w:r>
        <w:t xml:space="preserve">Repeated measures </w:t>
      </w:r>
      <w:proofErr w:type="spellStart"/>
      <w:r>
        <w:t>anova</w:t>
      </w:r>
      <w:proofErr w:type="spellEnd"/>
      <w:r>
        <w:t xml:space="preserve"> contrasting pre and post id by condition showed a main within group effect of stage: </w:t>
      </w:r>
    </w:p>
    <w:p w14:paraId="6D74FC8C" w14:textId="77777777" w:rsidR="00910A19" w:rsidRDefault="00910A19" w:rsidP="002160AC">
      <w:pPr>
        <w:pStyle w:val="CommentText"/>
      </w:pPr>
    </w:p>
    <w:p w14:paraId="439354E8" w14:textId="77777777" w:rsidR="00910A19" w:rsidRDefault="00910A19" w:rsidP="002160AC">
      <w:pPr>
        <w:pStyle w:val="CommentText"/>
      </w:pPr>
    </w:p>
    <w:p w14:paraId="13778249" w14:textId="2DC263B5" w:rsidR="00910A19" w:rsidRDefault="00910A19" w:rsidP="001E137D">
      <w:pPr>
        <w:pStyle w:val="CommentText"/>
      </w:pPr>
      <w:r>
        <w:t xml:space="preserve">A repeated measures ANOVA is not appropriate for a) measures which are not normally/spherically distributed, b) as multilevel data, a simple repeated measures not taking into account </w:t>
      </w:r>
      <w:proofErr w:type="spellStart"/>
      <w:r>
        <w:t>nestedness</w:t>
      </w:r>
      <w:proofErr w:type="spellEnd"/>
      <w:r>
        <w:t xml:space="preserve"> is not reliable. I controlled the repeated measures tests for status and </w:t>
      </w:r>
      <w:proofErr w:type="spellStart"/>
      <w:r>
        <w:t>gameno</w:t>
      </w:r>
      <w:proofErr w:type="spellEnd"/>
      <w:r>
        <w:t xml:space="preserve"> and found no reliable within group effects by condition, and the simple main effect of stage while significant is not reliable due to violation of distributional assumptions (see tables at bottom of manuscript). Might suffice to say all this and show a table of the means by stage*condition?</w:t>
      </w:r>
    </w:p>
  </w:comment>
  <w:comment w:id="10" w:author="CG Tredoux" w:date="2017-04-30T12:48:00Z" w:initials="CGT">
    <w:p w14:paraId="3F7F149E" w14:textId="77777777" w:rsidR="00910A19" w:rsidRDefault="00910A19">
      <w:pPr>
        <w:pStyle w:val="CommentText"/>
      </w:pPr>
      <w:r>
        <w:rPr>
          <w:rStyle w:val="CommentReference"/>
        </w:rPr>
        <w:annotationRef/>
      </w:r>
      <w:r>
        <w:t xml:space="preserve">There is no formal comparison here, but I see that comparisons are reported in the graph.  Are you testing SDs against each other?  </w:t>
      </w:r>
    </w:p>
  </w:comment>
  <w:comment w:id="64" w:author="FBZ" w:date="2017-06-27T16:05:00Z" w:initials="F">
    <w:p w14:paraId="0DD3542F" w14:textId="1DE63FC0" w:rsidR="00910A19" w:rsidRDefault="00910A19">
      <w:pPr>
        <w:pStyle w:val="CommentText"/>
      </w:pPr>
      <w:r>
        <w:rPr>
          <w:rStyle w:val="CommentReference"/>
        </w:rPr>
        <w:annotationRef/>
      </w:r>
      <w:r>
        <w:t>Refer to table in Dropbox titled alternative models.xlsx under analyses in the constructing identity folder.</w:t>
      </w:r>
    </w:p>
  </w:comment>
  <w:comment w:id="65" w:author="Mike.Quayle" w:date="2017-04-28T16:55:00Z" w:initials="M">
    <w:p w14:paraId="3B3975F2" w14:textId="77777777" w:rsidR="00910A19" w:rsidRDefault="00910A19">
      <w:pPr>
        <w:pStyle w:val="CommentText"/>
      </w:pPr>
      <w:r>
        <w:rPr>
          <w:rStyle w:val="CommentReference"/>
        </w:rPr>
        <w:annotationRef/>
      </w:r>
      <w:r>
        <w:t>The burning question with this model is how the impact of OGA on IGF or IGF on token change differed from chance levels at all given that there was no way of inferring assigned group status from visible information. Does this indicate that nuisance variables (position etc.) were responsible for some basic effects? How then can these be disentangled in the other models? Does this need discussion?</w:t>
      </w:r>
    </w:p>
  </w:comment>
  <w:comment w:id="66" w:author="Kevin Durrheim" w:date="2017-06-20T09:42:00Z" w:initials="KD">
    <w:p w14:paraId="7C294B27" w14:textId="77777777" w:rsidR="00910A19" w:rsidRDefault="00910A19">
      <w:pPr>
        <w:pStyle w:val="CommentText"/>
      </w:pPr>
      <w:r>
        <w:rPr>
          <w:rStyle w:val="CommentReference"/>
        </w:rPr>
        <w:annotationRef/>
      </w:r>
      <w:r>
        <w:t>Do we need LR tests?</w:t>
      </w:r>
    </w:p>
  </w:comment>
  <w:comment w:id="67" w:author="FBZ" w:date="2017-06-27T14:55:00Z" w:initials="F">
    <w:p w14:paraId="52240C96" w14:textId="57532322" w:rsidR="00910A19" w:rsidRDefault="00910A19">
      <w:pPr>
        <w:pStyle w:val="CommentText"/>
      </w:pPr>
      <w:r>
        <w:rPr>
          <w:rStyle w:val="CommentReference"/>
        </w:rPr>
        <w:annotationRef/>
      </w:r>
      <w:r>
        <w:t>Check excel file under analyses alternative models.xlsx</w:t>
      </w:r>
    </w:p>
  </w:comment>
  <w:comment w:id="68" w:author="Kevin Durrheim" w:date="2017-06-20T10:33:00Z" w:initials="KD">
    <w:p w14:paraId="2C43904A" w14:textId="77777777" w:rsidR="00910A19" w:rsidRDefault="00910A19">
      <w:pPr>
        <w:pStyle w:val="CommentText"/>
      </w:pPr>
      <w:r>
        <w:rPr>
          <w:rStyle w:val="CommentReference"/>
        </w:rPr>
        <w:annotationRef/>
      </w:r>
      <w:r>
        <w:t>Not represented in the diagram</w:t>
      </w:r>
    </w:p>
  </w:comment>
  <w:comment w:id="69" w:author="FBZ" w:date="2017-07-31T17:01:00Z" w:initials="F">
    <w:p w14:paraId="4F90F49C" w14:textId="5817FD36" w:rsidR="00910A19" w:rsidRDefault="00910A19">
      <w:pPr>
        <w:pStyle w:val="CommentText"/>
      </w:pPr>
      <w:r>
        <w:rPr>
          <w:rStyle w:val="CommentReference"/>
        </w:rPr>
        <w:annotationRef/>
      </w:r>
      <w:r>
        <w:t>See bottom of manuscript</w:t>
      </w:r>
    </w:p>
  </w:comment>
  <w:comment w:id="72" w:author="Kim Titlestad" w:date="2017-04-24T12:16:00Z" w:initials="KT">
    <w:p w14:paraId="3703419F" w14:textId="77777777" w:rsidR="00910A19" w:rsidRDefault="00910A19" w:rsidP="00946283">
      <w:pPr>
        <w:pStyle w:val="CommentText"/>
      </w:pPr>
      <w:r>
        <w:rPr>
          <w:rStyle w:val="CommentReference"/>
        </w:rPr>
        <w:annotationRef/>
      </w:r>
      <w:r>
        <w:t xml:space="preserve">Out of curiosity: What were the measures for perceived legitimacy here? I think they were in the questionnaire. </w:t>
      </w:r>
    </w:p>
  </w:comment>
  <w:comment w:id="73" w:author="FBZ" w:date="2017-05-23T15:24:00Z" w:initials="F">
    <w:p w14:paraId="12F94954" w14:textId="77777777" w:rsidR="00910A19" w:rsidRDefault="00910A19" w:rsidP="00946283">
      <w:pPr>
        <w:pStyle w:val="CommentText"/>
      </w:pPr>
      <w:r>
        <w:rPr>
          <w:rStyle w:val="CommentReference"/>
        </w:rPr>
        <w:annotationRef/>
      </w:r>
      <w:r>
        <w:t>I had had legitimacy in the model previously. It was not possible to keep it in because of power issues and because the measure did not have good and invariant reliability across the conditions. So now there are no legitimacy measures in the models. I thought about putting in descriptive and MANOVA results on legit across group and condition, but that would beg the question why it wasn’t in the models…</w:t>
      </w:r>
    </w:p>
  </w:comment>
  <w:comment w:id="74" w:author="Kim Titlestad" w:date="2017-04-25T17:04:00Z" w:initials="KT">
    <w:p w14:paraId="007EE9D2" w14:textId="77777777" w:rsidR="00910A19" w:rsidRDefault="00910A19">
      <w:pPr>
        <w:pStyle w:val="CommentText"/>
      </w:pPr>
      <w:r>
        <w:rPr>
          <w:rStyle w:val="CommentReference"/>
        </w:rPr>
        <w:annotationRef/>
      </w:r>
      <w:r>
        <w:t xml:space="preserve">If they were distinctive (i.e. group condition) they were impermeable right since they couldn’t change group membership? And if they were in the individual inequality condition, that was the only permeable group? </w:t>
      </w:r>
    </w:p>
  </w:comment>
  <w:comment w:id="75" w:author="FBZ" w:date="2017-05-23T15:27:00Z" w:initials="F">
    <w:p w14:paraId="1FDCC9A6" w14:textId="77777777" w:rsidR="00910A19" w:rsidRDefault="00910A19">
      <w:pPr>
        <w:pStyle w:val="CommentText"/>
      </w:pPr>
      <w:r>
        <w:rPr>
          <w:rStyle w:val="CommentReference"/>
        </w:rPr>
        <w:annotationRef/>
      </w:r>
      <w:r>
        <w:t>Yes</w:t>
      </w:r>
    </w:p>
  </w:comment>
  <w:comment w:id="76" w:author="Kim Titlestad" w:date="2017-04-25T17:10:00Z" w:initials="KT">
    <w:p w14:paraId="7430AD29" w14:textId="77777777" w:rsidR="00910A19" w:rsidRDefault="00910A19">
      <w:pPr>
        <w:pStyle w:val="CommentText"/>
      </w:pPr>
      <w:r>
        <w:rPr>
          <w:rStyle w:val="CommentReference"/>
        </w:rPr>
        <w:annotationRef/>
      </w:r>
      <w:r>
        <w:t>This overall finding isn’t that surprising since the items used to measure identity were the same pre-</w:t>
      </w:r>
      <w:proofErr w:type="spellStart"/>
      <w:r>
        <w:t>post test</w:t>
      </w:r>
      <w:proofErr w:type="spellEnd"/>
      <w:r>
        <w:t xml:space="preserve"> so we can assume pre would predict post since it is the same person answering and the same items. Does the model account for the interdependency – </w:t>
      </w:r>
      <w:proofErr w:type="spellStart"/>
      <w:r>
        <w:t>i.e</w:t>
      </w:r>
      <w:proofErr w:type="spellEnd"/>
      <w:r>
        <w:t xml:space="preserve"> is it treated as a repeated measure?  </w:t>
      </w:r>
    </w:p>
  </w:comment>
  <w:comment w:id="77" w:author="FBZ" w:date="2017-05-23T15:27:00Z" w:initials="F">
    <w:p w14:paraId="0A6FEAA8" w14:textId="77777777" w:rsidR="00910A19" w:rsidRDefault="00910A19" w:rsidP="00BE3BC8">
      <w:pPr>
        <w:pStyle w:val="CommentText"/>
      </w:pPr>
      <w:r>
        <w:rPr>
          <w:rStyle w:val="CommentReference"/>
        </w:rPr>
        <w:annotationRef/>
      </w:r>
      <w:r>
        <w:t>It does not get treated as a repeated measure, no. That’s not possible with this analysis or any software I know of unless we are doing 3-level MLM. Not sure it’s a problem given we are controlling for it in every downstream variable and its association with the post-test is weak (and their covariance accounted for by the model).</w:t>
      </w:r>
    </w:p>
  </w:comment>
  <w:comment w:id="78" w:author="CG Tredoux" w:date="2017-04-30T13:04:00Z" w:initials="CGT">
    <w:p w14:paraId="0289E85B" w14:textId="77777777" w:rsidR="00910A19" w:rsidRDefault="00910A19">
      <w:pPr>
        <w:pStyle w:val="CommentText"/>
      </w:pPr>
      <w:r>
        <w:rPr>
          <w:rStyle w:val="CommentReference"/>
        </w:rPr>
        <w:annotationRef/>
      </w:r>
      <w:r>
        <w:t xml:space="preserve">Yes, I think this is an important point.  I assume we are relying on the nesting within the MLM model to take account of the RM nature of the data, but I think we have a multi-level SEM rather than a standard MLM model, and in SEM one would construct a latent curve factor to represent the RM.  If we are using MLM we would need to declare the covariance structure that we are using (unstructured, ARIMA-1, </w:t>
      </w:r>
      <w:proofErr w:type="spellStart"/>
      <w:r>
        <w:t>etc</w:t>
      </w:r>
      <w:proofErr w:type="spellEnd"/>
      <w:r>
        <w:t>), and that we tested.  If we are not representing the RM in our model I think we should declare that.</w:t>
      </w:r>
    </w:p>
  </w:comment>
  <w:comment w:id="79" w:author="FBZ" w:date="2017-05-23T15:31:00Z" w:initials="F">
    <w:p w14:paraId="7FA39CCF" w14:textId="77777777" w:rsidR="00910A19" w:rsidRDefault="00910A19">
      <w:pPr>
        <w:pStyle w:val="CommentText"/>
      </w:pPr>
      <w:r>
        <w:rPr>
          <w:rStyle w:val="CommentReference"/>
        </w:rPr>
        <w:annotationRef/>
      </w:r>
      <w:r>
        <w:t>I’ve clarified further above about what this technique is and how it’s different from MLM. Not sure that makes a difference, and I’m not sure what to do about it, so let us know what you think should be done.</w:t>
      </w:r>
    </w:p>
  </w:comment>
  <w:comment w:id="80" w:author="Kim Titlestad" w:date="2017-04-24T12:23:00Z" w:initials="KT">
    <w:p w14:paraId="42C3A26B" w14:textId="77777777" w:rsidR="00910A19" w:rsidRDefault="00910A19">
      <w:pPr>
        <w:pStyle w:val="CommentText"/>
      </w:pPr>
      <w:r>
        <w:rPr>
          <w:rStyle w:val="CommentReference"/>
        </w:rPr>
        <w:annotationRef/>
      </w:r>
      <w:r>
        <w:t xml:space="preserve">There were legitimacy items in the questionnaires – maybe we should check this. </w:t>
      </w:r>
    </w:p>
  </w:comment>
  <w:comment w:id="81" w:author="FBZ" w:date="2017-05-23T15:32:00Z" w:initials="F">
    <w:p w14:paraId="663ABEF5" w14:textId="77777777" w:rsidR="00910A19" w:rsidRDefault="00910A19">
      <w:pPr>
        <w:pStyle w:val="CommentText"/>
      </w:pPr>
      <w:r>
        <w:rPr>
          <w:rStyle w:val="CommentReference"/>
        </w:rPr>
        <w:annotationRef/>
      </w:r>
      <w:r>
        <w:t>See comment above on legit items</w:t>
      </w:r>
    </w:p>
  </w:comment>
  <w:comment w:id="82" w:author="Kim Titlestad" w:date="2017-04-25T17:14:00Z" w:initials="KT">
    <w:p w14:paraId="76BC9FE8" w14:textId="77777777" w:rsidR="00910A19" w:rsidRDefault="00910A19">
      <w:pPr>
        <w:pStyle w:val="CommentText"/>
      </w:pPr>
      <w:r>
        <w:rPr>
          <w:rStyle w:val="CommentReference"/>
        </w:rPr>
        <w:annotationRef/>
      </w:r>
      <w:r>
        <w:t>We could probably test this</w:t>
      </w:r>
    </w:p>
  </w:comment>
  <w:comment w:id="83" w:author="FBZ" w:date="2017-05-20T16:54:00Z" w:initials="F">
    <w:p w14:paraId="3D4F7E7E" w14:textId="77777777" w:rsidR="00910A19" w:rsidRDefault="00910A19" w:rsidP="005A5D5C">
      <w:pPr>
        <w:pStyle w:val="CommentText"/>
      </w:pPr>
      <w:r>
        <w:rPr>
          <w:rStyle w:val="CommentReference"/>
        </w:rPr>
        <w:annotationRef/>
      </w:r>
      <w:r>
        <w:t xml:space="preserve">Should we? The actual events/effects inside each condition are not our main headline, it’s the differences between conditions, so unless we plan to look at reciprocation in all conditions, I don’t think that would work. If we should do it, and do it for all 4, then go ahead. Not sure how to operationalize reciprocity with my </w:t>
      </w:r>
      <w:proofErr w:type="spellStart"/>
      <w:r>
        <w:t>datafile</w:t>
      </w:r>
      <w:proofErr w:type="spellEnd"/>
      <w:r>
        <w:t>.</w:t>
      </w:r>
    </w:p>
  </w:comment>
  <w:comment w:id="84" w:author="Kim Titlestad" w:date="2017-04-24T13:13:00Z" w:initials="KT">
    <w:p w14:paraId="2DB48150" w14:textId="77777777" w:rsidR="00910A19" w:rsidRDefault="00910A19">
      <w:pPr>
        <w:pStyle w:val="CommentText"/>
      </w:pPr>
      <w:r>
        <w:rPr>
          <w:rStyle w:val="CommentReference"/>
        </w:rPr>
        <w:annotationRef/>
      </w:r>
      <w:r>
        <w:t xml:space="preserve">Was social id significantly lower compared to the equality condition though? I guess this couldn’t be tested since separate models were run for the conditions.  </w:t>
      </w:r>
    </w:p>
  </w:comment>
  <w:comment w:id="85" w:author="FBZ" w:date="2017-05-20T16:59:00Z" w:initials="F">
    <w:p w14:paraId="00D1B63A" w14:textId="77777777" w:rsidR="00910A19" w:rsidRDefault="00910A19">
      <w:pPr>
        <w:pStyle w:val="CommentText"/>
      </w:pPr>
      <w:r>
        <w:rPr>
          <w:rStyle w:val="CommentReference"/>
        </w:rPr>
        <w:annotationRef/>
      </w:r>
      <w:r>
        <w:rPr>
          <w:rStyle w:val="CommentReference"/>
        </w:rPr>
        <w:t>Added table, explicated a bit. Add more if you can</w:t>
      </w:r>
    </w:p>
  </w:comment>
  <w:comment w:id="86" w:author="FBZ" w:date="2017-05-24T08:39:00Z" w:initials="F">
    <w:p w14:paraId="08489296" w14:textId="77777777" w:rsidR="00910A19" w:rsidRDefault="00910A19">
      <w:pPr>
        <w:pStyle w:val="CommentText"/>
      </w:pPr>
      <w:r>
        <w:rPr>
          <w:rStyle w:val="CommentReference"/>
        </w:rPr>
        <w:annotationRef/>
      </w:r>
      <w:r>
        <w:t xml:space="preserve">Mike, others please add </w:t>
      </w:r>
      <w:proofErr w:type="spellStart"/>
      <w:r>
        <w:t>citiation</w:t>
      </w:r>
      <w:proofErr w:type="spellEnd"/>
      <w:r>
        <w:t xml:space="preserve"> for your concluding remarks</w:t>
      </w:r>
    </w:p>
  </w:comment>
  <w:comment w:id="91" w:author="Kevin Durrheim" w:date="2017-06-14T09:49:00Z" w:initials="KD">
    <w:p w14:paraId="632C2ADB" w14:textId="77777777" w:rsidR="00910A19" w:rsidRDefault="00910A19">
      <w:pPr>
        <w:pStyle w:val="CommentText"/>
      </w:pPr>
      <w:r>
        <w:rPr>
          <w:rStyle w:val="CommentReference"/>
        </w:rPr>
        <w:annotationRef/>
      </w:r>
      <w:r>
        <w:t>I have moved this from the body of the text into a footnote to preserve the flow and pace of the narrative. We might drop this altogether though. What do you think?</w:t>
      </w:r>
    </w:p>
  </w:comment>
  <w:comment w:id="92" w:author="Kevin Durrheim" w:date="2017-06-20T10:09:00Z" w:initials="KD">
    <w:p w14:paraId="3074F8E6" w14:textId="77777777" w:rsidR="00910A19" w:rsidRDefault="00910A19">
      <w:pPr>
        <w:pStyle w:val="CommentText"/>
      </w:pPr>
      <w:r>
        <w:rPr>
          <w:rStyle w:val="CommentReference"/>
        </w:rPr>
        <w:annotationRef/>
      </w:r>
      <w:r>
        <w:t xml:space="preserve">Fouad, I’ve copied your comment here. Please check that it makes sense. </w:t>
      </w:r>
    </w:p>
  </w:comment>
  <w:comment w:id="110" w:author="FBZ" w:date="2017-07-25T16:18:00Z" w:initials="F">
    <w:p w14:paraId="3CF62F78" w14:textId="5EE3B1D9" w:rsidR="00910A19" w:rsidRDefault="00910A19">
      <w:pPr>
        <w:pStyle w:val="CommentText"/>
      </w:pPr>
      <w:r>
        <w:rPr>
          <w:rStyle w:val="CommentReference"/>
        </w:rPr>
        <w:annotationRef/>
      </w:r>
      <w:proofErr w:type="gramStart"/>
      <w:r>
        <w:t>repeated</w:t>
      </w:r>
      <w:proofErr w:type="gramEnd"/>
      <w:r>
        <w:t xml:space="preserve"> measures </w:t>
      </w:r>
      <w:proofErr w:type="spellStart"/>
      <w:r>
        <w:t>anova</w:t>
      </w:r>
      <w:proofErr w:type="spellEnd"/>
    </w:p>
  </w:comment>
  <w:comment w:id="111" w:author="FBZ" w:date="2017-07-31T17:04:00Z" w:initials="F">
    <w:p w14:paraId="2B8808CE" w14:textId="2347AB96" w:rsidR="00910A19" w:rsidRDefault="00910A19">
      <w:pPr>
        <w:pStyle w:val="CommentText"/>
      </w:pPr>
      <w:r>
        <w:rPr>
          <w:rStyle w:val="CommentReference"/>
        </w:rPr>
        <w:annotationRef/>
      </w:r>
      <w:r>
        <w:t>See bottom of manuscript</w:t>
      </w:r>
    </w:p>
  </w:comment>
  <w:comment w:id="127" w:author="CG Tredoux" w:date="2017-04-30T13:10:00Z" w:initials="CGT">
    <w:p w14:paraId="66257436" w14:textId="77777777" w:rsidR="00910A19" w:rsidRDefault="00910A19" w:rsidP="003C2AE3">
      <w:pPr>
        <w:pStyle w:val="CommentText"/>
      </w:pPr>
      <w:r>
        <w:rPr>
          <w:rStyle w:val="CommentReference"/>
        </w:rPr>
        <w:annotationRef/>
      </w:r>
      <w:r>
        <w:t xml:space="preserve">We can improve these diagrams.  I think we should show SEs for each path coefficient, for a start.  Arrows, text </w:t>
      </w:r>
      <w:proofErr w:type="spellStart"/>
      <w:r>
        <w:t>etc</w:t>
      </w:r>
      <w:proofErr w:type="spellEnd"/>
      <w:r>
        <w:t xml:space="preserve"> could all be improved, too.</w:t>
      </w:r>
    </w:p>
  </w:comment>
  <w:comment w:id="128" w:author="FBZ" w:date="2017-08-01T11:47:00Z" w:initials="F">
    <w:p w14:paraId="0EECE6AA" w14:textId="6F9F4F98" w:rsidR="001829E8" w:rsidRDefault="001829E8">
      <w:pPr>
        <w:pStyle w:val="CommentText"/>
      </w:pPr>
      <w:r>
        <w:rPr>
          <w:rStyle w:val="CommentReference"/>
        </w:rPr>
        <w:annotationRef/>
      </w:r>
      <w:r>
        <w:t>The figures were too busy when I tried to do as you suggested with SEs. If you think we need SEs, we could make a table for an appendix. As for arrows, text, etc., this is the best I could do. Doing it by hand made the figures look much cruder and didn’t improve clarity or aesthetic value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E0B4F3" w15:done="0"/>
  <w15:commentEx w15:paraId="3E8AC065" w15:done="0"/>
  <w15:commentEx w15:paraId="6450B700" w15:done="0"/>
  <w15:commentEx w15:paraId="13778249" w15:paraIdParent="6450B700" w15:done="0"/>
  <w15:commentEx w15:paraId="3F7F149E" w15:done="0"/>
  <w15:commentEx w15:paraId="0DD3542F" w15:done="0"/>
  <w15:commentEx w15:paraId="3B3975F2" w15:done="0"/>
  <w15:commentEx w15:paraId="7C294B27" w15:done="0"/>
  <w15:commentEx w15:paraId="52240C96" w15:paraIdParent="7C294B27" w15:done="0"/>
  <w15:commentEx w15:paraId="2C43904A" w15:done="0"/>
  <w15:commentEx w15:paraId="4F90F49C" w15:paraIdParent="2C43904A" w15:done="0"/>
  <w15:commentEx w15:paraId="3703419F" w15:done="0"/>
  <w15:commentEx w15:paraId="12F94954" w15:done="0"/>
  <w15:commentEx w15:paraId="007EE9D2" w15:done="0"/>
  <w15:commentEx w15:paraId="1FDCC9A6" w15:done="0"/>
  <w15:commentEx w15:paraId="7430AD29" w15:done="0"/>
  <w15:commentEx w15:paraId="0A6FEAA8" w15:done="0"/>
  <w15:commentEx w15:paraId="0289E85B" w15:done="0"/>
  <w15:commentEx w15:paraId="7FA39CCF" w15:done="0"/>
  <w15:commentEx w15:paraId="42C3A26B" w15:done="0"/>
  <w15:commentEx w15:paraId="663ABEF5" w15:done="0"/>
  <w15:commentEx w15:paraId="76BC9FE8" w15:done="0"/>
  <w15:commentEx w15:paraId="3D4F7E7E" w15:done="0"/>
  <w15:commentEx w15:paraId="2DB48150" w15:done="0"/>
  <w15:commentEx w15:paraId="00D1B63A" w15:done="0"/>
  <w15:commentEx w15:paraId="08489296" w15:done="0"/>
  <w15:commentEx w15:paraId="632C2ADB" w15:done="0"/>
  <w15:commentEx w15:paraId="3074F8E6" w15:done="0"/>
  <w15:commentEx w15:paraId="3CF62F78" w15:done="0"/>
  <w15:commentEx w15:paraId="2B8808CE" w15:paraIdParent="3CF62F78" w15:done="0"/>
  <w15:commentEx w15:paraId="66257436" w15:done="0"/>
  <w15:commentEx w15:paraId="0EECE6AA" w15:paraIdParent="662574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BB4A2" w14:textId="77777777" w:rsidR="007B231C" w:rsidRDefault="007B231C" w:rsidP="002D5C10">
      <w:pPr>
        <w:spacing w:after="0" w:line="240" w:lineRule="auto"/>
      </w:pPr>
      <w:r>
        <w:separator/>
      </w:r>
    </w:p>
  </w:endnote>
  <w:endnote w:type="continuationSeparator" w:id="0">
    <w:p w14:paraId="4FE4AF68" w14:textId="77777777" w:rsidR="007B231C" w:rsidRDefault="007B231C" w:rsidP="002D5C10">
      <w:pPr>
        <w:spacing w:after="0" w:line="240" w:lineRule="auto"/>
      </w:pPr>
      <w:r>
        <w:continuationSeparator/>
      </w:r>
    </w:p>
  </w:endnote>
  <w:endnote w:type="continuationNotice" w:id="1">
    <w:p w14:paraId="50204380" w14:textId="77777777" w:rsidR="007B231C" w:rsidRDefault="007B23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tantia">
    <w:panose1 w:val="02030602050306030303"/>
    <w:charset w:val="00"/>
    <w:family w:val="roman"/>
    <w:pitch w:val="variable"/>
    <w:sig w:usb0="A00002EF" w:usb1="4000204B" w:usb2="00000000" w:usb3="00000000" w:csb0="0000019F" w:csb1="00000000"/>
  </w:font>
  <w:font w:name="font350">
    <w:altName w:val="Times New Roman"/>
    <w:charset w:val="A1"/>
    <w:family w:val="auto"/>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1C52A" w14:textId="77777777" w:rsidR="00910A19" w:rsidRDefault="00910A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2E0A1" w14:textId="77777777" w:rsidR="007B231C" w:rsidRDefault="007B231C" w:rsidP="002D5C10">
      <w:pPr>
        <w:spacing w:after="0" w:line="240" w:lineRule="auto"/>
      </w:pPr>
      <w:r>
        <w:separator/>
      </w:r>
    </w:p>
  </w:footnote>
  <w:footnote w:type="continuationSeparator" w:id="0">
    <w:p w14:paraId="749780AB" w14:textId="77777777" w:rsidR="007B231C" w:rsidRDefault="007B231C" w:rsidP="002D5C10">
      <w:pPr>
        <w:spacing w:after="0" w:line="240" w:lineRule="auto"/>
      </w:pPr>
      <w:r>
        <w:continuationSeparator/>
      </w:r>
    </w:p>
  </w:footnote>
  <w:footnote w:type="continuationNotice" w:id="1">
    <w:p w14:paraId="15A5E0BC" w14:textId="77777777" w:rsidR="007B231C" w:rsidRDefault="007B231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24811"/>
      <w:docPartObj>
        <w:docPartGallery w:val="Page Numbers (Top of Page)"/>
        <w:docPartUnique/>
      </w:docPartObj>
    </w:sdtPr>
    <w:sdtEndPr>
      <w:rPr>
        <w:noProof/>
      </w:rPr>
    </w:sdtEndPr>
    <w:sdtContent>
      <w:p w14:paraId="401443A3" w14:textId="77777777" w:rsidR="00910A19" w:rsidRDefault="00910A19">
        <w:pPr>
          <w:pStyle w:val="Header"/>
          <w:jc w:val="right"/>
        </w:pPr>
        <w:r>
          <w:fldChar w:fldCharType="begin"/>
        </w:r>
        <w:r>
          <w:instrText xml:space="preserve"> PAGE   \* MERGEFORMAT </w:instrText>
        </w:r>
        <w:r>
          <w:fldChar w:fldCharType="separate"/>
        </w:r>
        <w:r w:rsidR="001672CC">
          <w:rPr>
            <w:noProof/>
          </w:rPr>
          <w:t>48</w:t>
        </w:r>
        <w:r>
          <w:rPr>
            <w:noProof/>
          </w:rPr>
          <w:fldChar w:fldCharType="end"/>
        </w:r>
      </w:p>
    </w:sdtContent>
  </w:sdt>
  <w:p w14:paraId="6473A146" w14:textId="77777777" w:rsidR="00910A19" w:rsidRDefault="00910A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D6E39"/>
    <w:multiLevelType w:val="hybridMultilevel"/>
    <w:tmpl w:val="D13C63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AAE21FA"/>
    <w:multiLevelType w:val="hybridMultilevel"/>
    <w:tmpl w:val="613A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F2AFA"/>
    <w:multiLevelType w:val="hybridMultilevel"/>
    <w:tmpl w:val="F9FA85EC"/>
    <w:lvl w:ilvl="0" w:tplc="21BA270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FB6825"/>
    <w:multiLevelType w:val="hybridMultilevel"/>
    <w:tmpl w:val="0AFE2F86"/>
    <w:lvl w:ilvl="0" w:tplc="153865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339C1"/>
    <w:multiLevelType w:val="hybridMultilevel"/>
    <w:tmpl w:val="581EF324"/>
    <w:lvl w:ilvl="0" w:tplc="AB22D1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10D82"/>
    <w:multiLevelType w:val="hybridMultilevel"/>
    <w:tmpl w:val="0E52A4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836BF2"/>
    <w:multiLevelType w:val="hybridMultilevel"/>
    <w:tmpl w:val="637E6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06AB8"/>
    <w:multiLevelType w:val="hybridMultilevel"/>
    <w:tmpl w:val="5422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67184"/>
    <w:multiLevelType w:val="hybridMultilevel"/>
    <w:tmpl w:val="472E2332"/>
    <w:lvl w:ilvl="0" w:tplc="4020680E">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B0238A"/>
    <w:multiLevelType w:val="hybridMultilevel"/>
    <w:tmpl w:val="B23E73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4"/>
  </w:num>
  <w:num w:numId="4">
    <w:abstractNumId w:val="6"/>
  </w:num>
  <w:num w:numId="5">
    <w:abstractNumId w:val="2"/>
  </w:num>
  <w:num w:numId="6">
    <w:abstractNumId w:val="1"/>
  </w:num>
  <w:num w:numId="7">
    <w:abstractNumId w:val="8"/>
  </w:num>
  <w:num w:numId="8">
    <w:abstractNumId w:val="0"/>
  </w:num>
  <w:num w:numId="9">
    <w:abstractNumId w:val="9"/>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BZ">
    <w15:presenceInfo w15:providerId="None" w15:userId="FBZ"/>
  </w15:person>
  <w15:person w15:author="Kevin Durrheim">
    <w15:presenceInfo w15:providerId="Windows Live" w15:userId="6b45e730a1dc0b2a"/>
  </w15:person>
  <w15:person w15:author="Mike.Quayle">
    <w15:presenceInfo w15:providerId="AD" w15:userId="S-1-5-21-1758683218-2981183267-2764312846-263503"/>
  </w15:person>
  <w15:person w15:author="Kim Titlestad">
    <w15:presenceInfo w15:providerId="Windows Live" w15:userId="2ec933f037d459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802"/>
    <w:rsid w:val="00000310"/>
    <w:rsid w:val="00005834"/>
    <w:rsid w:val="00005D5D"/>
    <w:rsid w:val="000142A2"/>
    <w:rsid w:val="00017C38"/>
    <w:rsid w:val="000217AA"/>
    <w:rsid w:val="00025304"/>
    <w:rsid w:val="000254D2"/>
    <w:rsid w:val="0002629E"/>
    <w:rsid w:val="00030144"/>
    <w:rsid w:val="000335DA"/>
    <w:rsid w:val="00033CB2"/>
    <w:rsid w:val="00035976"/>
    <w:rsid w:val="00035BA5"/>
    <w:rsid w:val="0004047F"/>
    <w:rsid w:val="00040B6A"/>
    <w:rsid w:val="00046A78"/>
    <w:rsid w:val="000477BE"/>
    <w:rsid w:val="00051BDB"/>
    <w:rsid w:val="00052B6F"/>
    <w:rsid w:val="00052FF7"/>
    <w:rsid w:val="00054A12"/>
    <w:rsid w:val="00057F95"/>
    <w:rsid w:val="00060DE9"/>
    <w:rsid w:val="0006114E"/>
    <w:rsid w:val="00061B7C"/>
    <w:rsid w:val="00061EDE"/>
    <w:rsid w:val="00065400"/>
    <w:rsid w:val="00067ED2"/>
    <w:rsid w:val="00073183"/>
    <w:rsid w:val="000731F1"/>
    <w:rsid w:val="000766B7"/>
    <w:rsid w:val="00081F3F"/>
    <w:rsid w:val="00084B97"/>
    <w:rsid w:val="00087677"/>
    <w:rsid w:val="000923DF"/>
    <w:rsid w:val="00093EB3"/>
    <w:rsid w:val="00095007"/>
    <w:rsid w:val="000A148B"/>
    <w:rsid w:val="000A2AF4"/>
    <w:rsid w:val="000A33C0"/>
    <w:rsid w:val="000A3BA4"/>
    <w:rsid w:val="000A47A2"/>
    <w:rsid w:val="000A4DC2"/>
    <w:rsid w:val="000A6077"/>
    <w:rsid w:val="000A7829"/>
    <w:rsid w:val="000B0BAE"/>
    <w:rsid w:val="000B18D0"/>
    <w:rsid w:val="000B2C1F"/>
    <w:rsid w:val="000B5CE1"/>
    <w:rsid w:val="000B70F5"/>
    <w:rsid w:val="000C26E5"/>
    <w:rsid w:val="000C366C"/>
    <w:rsid w:val="000C48E0"/>
    <w:rsid w:val="000D02B8"/>
    <w:rsid w:val="000D06D7"/>
    <w:rsid w:val="000D0A60"/>
    <w:rsid w:val="000D1B2E"/>
    <w:rsid w:val="000E0F03"/>
    <w:rsid w:val="000E1ED7"/>
    <w:rsid w:val="000F58E9"/>
    <w:rsid w:val="00103B34"/>
    <w:rsid w:val="00110A6A"/>
    <w:rsid w:val="00110C51"/>
    <w:rsid w:val="00111C0E"/>
    <w:rsid w:val="00114419"/>
    <w:rsid w:val="00114429"/>
    <w:rsid w:val="001153CF"/>
    <w:rsid w:val="00117AB0"/>
    <w:rsid w:val="00122556"/>
    <w:rsid w:val="00122C21"/>
    <w:rsid w:val="00124316"/>
    <w:rsid w:val="00127A3B"/>
    <w:rsid w:val="00131AAD"/>
    <w:rsid w:val="0013341E"/>
    <w:rsid w:val="00133B91"/>
    <w:rsid w:val="00133FF5"/>
    <w:rsid w:val="00134FBC"/>
    <w:rsid w:val="001364AA"/>
    <w:rsid w:val="001410D9"/>
    <w:rsid w:val="00147673"/>
    <w:rsid w:val="00151003"/>
    <w:rsid w:val="001521DA"/>
    <w:rsid w:val="00152984"/>
    <w:rsid w:val="00154DC5"/>
    <w:rsid w:val="00155B9D"/>
    <w:rsid w:val="001602D8"/>
    <w:rsid w:val="00161B9E"/>
    <w:rsid w:val="00164D56"/>
    <w:rsid w:val="001672CC"/>
    <w:rsid w:val="0016775E"/>
    <w:rsid w:val="00170EA9"/>
    <w:rsid w:val="001717B8"/>
    <w:rsid w:val="00172C42"/>
    <w:rsid w:val="00174EE4"/>
    <w:rsid w:val="00182248"/>
    <w:rsid w:val="0018269A"/>
    <w:rsid w:val="001829E8"/>
    <w:rsid w:val="001855FB"/>
    <w:rsid w:val="001866D3"/>
    <w:rsid w:val="001914C1"/>
    <w:rsid w:val="00191E5F"/>
    <w:rsid w:val="00191F2C"/>
    <w:rsid w:val="00192358"/>
    <w:rsid w:val="001927B5"/>
    <w:rsid w:val="0019382E"/>
    <w:rsid w:val="00193FF6"/>
    <w:rsid w:val="00196A07"/>
    <w:rsid w:val="00196ED9"/>
    <w:rsid w:val="00197A0E"/>
    <w:rsid w:val="001A07DD"/>
    <w:rsid w:val="001A0B67"/>
    <w:rsid w:val="001A1C1F"/>
    <w:rsid w:val="001A1D1C"/>
    <w:rsid w:val="001A1F1E"/>
    <w:rsid w:val="001A359A"/>
    <w:rsid w:val="001A7E9C"/>
    <w:rsid w:val="001B1B34"/>
    <w:rsid w:val="001B306B"/>
    <w:rsid w:val="001B3AC2"/>
    <w:rsid w:val="001B5CC7"/>
    <w:rsid w:val="001B6888"/>
    <w:rsid w:val="001C3EE9"/>
    <w:rsid w:val="001C4732"/>
    <w:rsid w:val="001C4C69"/>
    <w:rsid w:val="001C4E42"/>
    <w:rsid w:val="001C7ACA"/>
    <w:rsid w:val="001D00C7"/>
    <w:rsid w:val="001D0F9D"/>
    <w:rsid w:val="001D11EF"/>
    <w:rsid w:val="001D767B"/>
    <w:rsid w:val="001E137D"/>
    <w:rsid w:val="001E1596"/>
    <w:rsid w:val="001E18D8"/>
    <w:rsid w:val="001E24C1"/>
    <w:rsid w:val="001E2550"/>
    <w:rsid w:val="001E79D7"/>
    <w:rsid w:val="001F32B1"/>
    <w:rsid w:val="001F37C5"/>
    <w:rsid w:val="001F43EC"/>
    <w:rsid w:val="001F4CD2"/>
    <w:rsid w:val="001F5B2A"/>
    <w:rsid w:val="001F5FAA"/>
    <w:rsid w:val="00205CEF"/>
    <w:rsid w:val="00205E51"/>
    <w:rsid w:val="00210AE6"/>
    <w:rsid w:val="002119E4"/>
    <w:rsid w:val="00212083"/>
    <w:rsid w:val="0021216C"/>
    <w:rsid w:val="00213970"/>
    <w:rsid w:val="00214214"/>
    <w:rsid w:val="002154F2"/>
    <w:rsid w:val="002160AC"/>
    <w:rsid w:val="0021739B"/>
    <w:rsid w:val="002176E2"/>
    <w:rsid w:val="00217714"/>
    <w:rsid w:val="00223944"/>
    <w:rsid w:val="00224D79"/>
    <w:rsid w:val="00225639"/>
    <w:rsid w:val="00225DD4"/>
    <w:rsid w:val="00226BD4"/>
    <w:rsid w:val="00230F3B"/>
    <w:rsid w:val="00231C93"/>
    <w:rsid w:val="00231F68"/>
    <w:rsid w:val="00232D20"/>
    <w:rsid w:val="00235E9E"/>
    <w:rsid w:val="00237282"/>
    <w:rsid w:val="00241EEF"/>
    <w:rsid w:val="00242C9E"/>
    <w:rsid w:val="00243033"/>
    <w:rsid w:val="00245867"/>
    <w:rsid w:val="00245ACB"/>
    <w:rsid w:val="00247B44"/>
    <w:rsid w:val="00251F93"/>
    <w:rsid w:val="00253770"/>
    <w:rsid w:val="00256C9B"/>
    <w:rsid w:val="00257715"/>
    <w:rsid w:val="002627A8"/>
    <w:rsid w:val="002641F4"/>
    <w:rsid w:val="00271FE0"/>
    <w:rsid w:val="00273742"/>
    <w:rsid w:val="0027474B"/>
    <w:rsid w:val="0027568B"/>
    <w:rsid w:val="00276428"/>
    <w:rsid w:val="002878E5"/>
    <w:rsid w:val="002901E6"/>
    <w:rsid w:val="002915BB"/>
    <w:rsid w:val="002919CE"/>
    <w:rsid w:val="00293A8E"/>
    <w:rsid w:val="002A0AB2"/>
    <w:rsid w:val="002A0E1A"/>
    <w:rsid w:val="002A18C9"/>
    <w:rsid w:val="002A4F89"/>
    <w:rsid w:val="002A76EB"/>
    <w:rsid w:val="002A7D8F"/>
    <w:rsid w:val="002A7FE2"/>
    <w:rsid w:val="002B1953"/>
    <w:rsid w:val="002B44BA"/>
    <w:rsid w:val="002B7468"/>
    <w:rsid w:val="002C1F90"/>
    <w:rsid w:val="002C3429"/>
    <w:rsid w:val="002C3DA9"/>
    <w:rsid w:val="002C4D50"/>
    <w:rsid w:val="002C6881"/>
    <w:rsid w:val="002D14EC"/>
    <w:rsid w:val="002D2C9C"/>
    <w:rsid w:val="002D5815"/>
    <w:rsid w:val="002D5C10"/>
    <w:rsid w:val="002D7A89"/>
    <w:rsid w:val="002E015E"/>
    <w:rsid w:val="002E0CE5"/>
    <w:rsid w:val="002E453B"/>
    <w:rsid w:val="002E4947"/>
    <w:rsid w:val="002E5522"/>
    <w:rsid w:val="002E63C1"/>
    <w:rsid w:val="002F0204"/>
    <w:rsid w:val="002F49BF"/>
    <w:rsid w:val="002F4D82"/>
    <w:rsid w:val="002F4E4B"/>
    <w:rsid w:val="002F5FAF"/>
    <w:rsid w:val="002F6777"/>
    <w:rsid w:val="002F6BAC"/>
    <w:rsid w:val="00301ACB"/>
    <w:rsid w:val="003020F9"/>
    <w:rsid w:val="00305A4E"/>
    <w:rsid w:val="0031151B"/>
    <w:rsid w:val="003130FA"/>
    <w:rsid w:val="00313712"/>
    <w:rsid w:val="00316B52"/>
    <w:rsid w:val="00316F40"/>
    <w:rsid w:val="00320FD1"/>
    <w:rsid w:val="003212CF"/>
    <w:rsid w:val="003216FA"/>
    <w:rsid w:val="00321EBF"/>
    <w:rsid w:val="003228F9"/>
    <w:rsid w:val="003263A0"/>
    <w:rsid w:val="00326FD4"/>
    <w:rsid w:val="00331EA6"/>
    <w:rsid w:val="00335459"/>
    <w:rsid w:val="00340798"/>
    <w:rsid w:val="00340E2B"/>
    <w:rsid w:val="003413A9"/>
    <w:rsid w:val="00341BB7"/>
    <w:rsid w:val="00342940"/>
    <w:rsid w:val="00344E1B"/>
    <w:rsid w:val="00345F82"/>
    <w:rsid w:val="00346DA6"/>
    <w:rsid w:val="003501D2"/>
    <w:rsid w:val="0035102B"/>
    <w:rsid w:val="00354669"/>
    <w:rsid w:val="00354A5E"/>
    <w:rsid w:val="00356CDB"/>
    <w:rsid w:val="003570D6"/>
    <w:rsid w:val="00357C21"/>
    <w:rsid w:val="003603E9"/>
    <w:rsid w:val="00360F15"/>
    <w:rsid w:val="0036226F"/>
    <w:rsid w:val="0036457A"/>
    <w:rsid w:val="00364D62"/>
    <w:rsid w:val="003657D1"/>
    <w:rsid w:val="0036754A"/>
    <w:rsid w:val="003738F4"/>
    <w:rsid w:val="0037512B"/>
    <w:rsid w:val="00375C2B"/>
    <w:rsid w:val="00376DE1"/>
    <w:rsid w:val="00377C84"/>
    <w:rsid w:val="0038368E"/>
    <w:rsid w:val="003847F5"/>
    <w:rsid w:val="003858F3"/>
    <w:rsid w:val="0038725F"/>
    <w:rsid w:val="003933E5"/>
    <w:rsid w:val="00393D0F"/>
    <w:rsid w:val="00394052"/>
    <w:rsid w:val="003959CC"/>
    <w:rsid w:val="00397AC4"/>
    <w:rsid w:val="00397E70"/>
    <w:rsid w:val="003A381C"/>
    <w:rsid w:val="003B0B7B"/>
    <w:rsid w:val="003B5234"/>
    <w:rsid w:val="003B52E1"/>
    <w:rsid w:val="003B702B"/>
    <w:rsid w:val="003B79C3"/>
    <w:rsid w:val="003C074B"/>
    <w:rsid w:val="003C08DC"/>
    <w:rsid w:val="003C2AE3"/>
    <w:rsid w:val="003C3352"/>
    <w:rsid w:val="003C3710"/>
    <w:rsid w:val="003C3B06"/>
    <w:rsid w:val="003D2198"/>
    <w:rsid w:val="003D66CC"/>
    <w:rsid w:val="003E2612"/>
    <w:rsid w:val="003E285A"/>
    <w:rsid w:val="003E2A83"/>
    <w:rsid w:val="003E3C98"/>
    <w:rsid w:val="003E4C12"/>
    <w:rsid w:val="003E5194"/>
    <w:rsid w:val="003E69E6"/>
    <w:rsid w:val="003E7EE0"/>
    <w:rsid w:val="003F1D26"/>
    <w:rsid w:val="003F1FB1"/>
    <w:rsid w:val="003F30B0"/>
    <w:rsid w:val="003F3CB3"/>
    <w:rsid w:val="003F4EB3"/>
    <w:rsid w:val="003F6D1B"/>
    <w:rsid w:val="003F79B8"/>
    <w:rsid w:val="00403D92"/>
    <w:rsid w:val="00404890"/>
    <w:rsid w:val="00405861"/>
    <w:rsid w:val="0040674D"/>
    <w:rsid w:val="00407640"/>
    <w:rsid w:val="00407A8B"/>
    <w:rsid w:val="00407BE2"/>
    <w:rsid w:val="00407F22"/>
    <w:rsid w:val="00422213"/>
    <w:rsid w:val="0042502F"/>
    <w:rsid w:val="00431372"/>
    <w:rsid w:val="0043146F"/>
    <w:rsid w:val="004320D7"/>
    <w:rsid w:val="004354BA"/>
    <w:rsid w:val="00436DAC"/>
    <w:rsid w:val="004406A6"/>
    <w:rsid w:val="004409DC"/>
    <w:rsid w:val="004437C6"/>
    <w:rsid w:val="00445110"/>
    <w:rsid w:val="004452B1"/>
    <w:rsid w:val="0045044A"/>
    <w:rsid w:val="0045149E"/>
    <w:rsid w:val="00451ED6"/>
    <w:rsid w:val="004574F0"/>
    <w:rsid w:val="00461571"/>
    <w:rsid w:val="00465E46"/>
    <w:rsid w:val="00465EFA"/>
    <w:rsid w:val="004705EA"/>
    <w:rsid w:val="004709C9"/>
    <w:rsid w:val="00472940"/>
    <w:rsid w:val="0047465D"/>
    <w:rsid w:val="00474DDF"/>
    <w:rsid w:val="004769C0"/>
    <w:rsid w:val="00477D46"/>
    <w:rsid w:val="00480D6D"/>
    <w:rsid w:val="00480D80"/>
    <w:rsid w:val="004816D2"/>
    <w:rsid w:val="00481E13"/>
    <w:rsid w:val="00484FE3"/>
    <w:rsid w:val="00485935"/>
    <w:rsid w:val="0048608D"/>
    <w:rsid w:val="00490018"/>
    <w:rsid w:val="004921E9"/>
    <w:rsid w:val="00492D99"/>
    <w:rsid w:val="00492F66"/>
    <w:rsid w:val="00493265"/>
    <w:rsid w:val="00496683"/>
    <w:rsid w:val="004A0D6C"/>
    <w:rsid w:val="004A591C"/>
    <w:rsid w:val="004A5D1B"/>
    <w:rsid w:val="004B2795"/>
    <w:rsid w:val="004B496C"/>
    <w:rsid w:val="004B5A97"/>
    <w:rsid w:val="004B5AA1"/>
    <w:rsid w:val="004B5BA0"/>
    <w:rsid w:val="004B6ACF"/>
    <w:rsid w:val="004C0636"/>
    <w:rsid w:val="004C2817"/>
    <w:rsid w:val="004C577B"/>
    <w:rsid w:val="004D5BD1"/>
    <w:rsid w:val="004D6D10"/>
    <w:rsid w:val="004E0478"/>
    <w:rsid w:val="004E14B1"/>
    <w:rsid w:val="004E1F8A"/>
    <w:rsid w:val="004E6082"/>
    <w:rsid w:val="004E6978"/>
    <w:rsid w:val="004E6B5E"/>
    <w:rsid w:val="004E74DF"/>
    <w:rsid w:val="004E7953"/>
    <w:rsid w:val="004F0C6C"/>
    <w:rsid w:val="004F0F89"/>
    <w:rsid w:val="004F2E98"/>
    <w:rsid w:val="004F5233"/>
    <w:rsid w:val="004F7C87"/>
    <w:rsid w:val="0050271D"/>
    <w:rsid w:val="0050301C"/>
    <w:rsid w:val="00503FA5"/>
    <w:rsid w:val="005047F6"/>
    <w:rsid w:val="00504F8A"/>
    <w:rsid w:val="00505BC4"/>
    <w:rsid w:val="005077C5"/>
    <w:rsid w:val="005077D4"/>
    <w:rsid w:val="00507B5E"/>
    <w:rsid w:val="00510674"/>
    <w:rsid w:val="005106C6"/>
    <w:rsid w:val="00510F62"/>
    <w:rsid w:val="00511D66"/>
    <w:rsid w:val="005146A5"/>
    <w:rsid w:val="00515FCA"/>
    <w:rsid w:val="00520DF9"/>
    <w:rsid w:val="00521CBD"/>
    <w:rsid w:val="00522718"/>
    <w:rsid w:val="00523E31"/>
    <w:rsid w:val="0053075B"/>
    <w:rsid w:val="005346F7"/>
    <w:rsid w:val="00536698"/>
    <w:rsid w:val="0053731A"/>
    <w:rsid w:val="00546DFE"/>
    <w:rsid w:val="00547933"/>
    <w:rsid w:val="0055094F"/>
    <w:rsid w:val="00550A39"/>
    <w:rsid w:val="0055675D"/>
    <w:rsid w:val="005568A9"/>
    <w:rsid w:val="0056093A"/>
    <w:rsid w:val="00564A4E"/>
    <w:rsid w:val="00564D77"/>
    <w:rsid w:val="005655EF"/>
    <w:rsid w:val="005663EB"/>
    <w:rsid w:val="00570670"/>
    <w:rsid w:val="00570B9B"/>
    <w:rsid w:val="00571080"/>
    <w:rsid w:val="00571B28"/>
    <w:rsid w:val="0057204F"/>
    <w:rsid w:val="005729C3"/>
    <w:rsid w:val="005745AE"/>
    <w:rsid w:val="00575547"/>
    <w:rsid w:val="00575608"/>
    <w:rsid w:val="005776FF"/>
    <w:rsid w:val="005777AD"/>
    <w:rsid w:val="00577CBB"/>
    <w:rsid w:val="00580EB7"/>
    <w:rsid w:val="0058100E"/>
    <w:rsid w:val="0058378E"/>
    <w:rsid w:val="0058488B"/>
    <w:rsid w:val="00586C5E"/>
    <w:rsid w:val="00586DC6"/>
    <w:rsid w:val="00590CD1"/>
    <w:rsid w:val="00592A09"/>
    <w:rsid w:val="00592E0F"/>
    <w:rsid w:val="0059421F"/>
    <w:rsid w:val="005A2A31"/>
    <w:rsid w:val="005A2BFC"/>
    <w:rsid w:val="005A3846"/>
    <w:rsid w:val="005A539C"/>
    <w:rsid w:val="005A5D5C"/>
    <w:rsid w:val="005A643A"/>
    <w:rsid w:val="005B2BFD"/>
    <w:rsid w:val="005B3981"/>
    <w:rsid w:val="005B4AA4"/>
    <w:rsid w:val="005B63FC"/>
    <w:rsid w:val="005B6408"/>
    <w:rsid w:val="005B696F"/>
    <w:rsid w:val="005C065F"/>
    <w:rsid w:val="005D17DD"/>
    <w:rsid w:val="005D1E75"/>
    <w:rsid w:val="005D5663"/>
    <w:rsid w:val="005E1788"/>
    <w:rsid w:val="005E1E5E"/>
    <w:rsid w:val="005E21EE"/>
    <w:rsid w:val="005E39F0"/>
    <w:rsid w:val="005E6900"/>
    <w:rsid w:val="005F4A24"/>
    <w:rsid w:val="005F5CFB"/>
    <w:rsid w:val="005F747A"/>
    <w:rsid w:val="00605447"/>
    <w:rsid w:val="00613135"/>
    <w:rsid w:val="0061464D"/>
    <w:rsid w:val="00615EB4"/>
    <w:rsid w:val="00617ABC"/>
    <w:rsid w:val="00621738"/>
    <w:rsid w:val="00621ED8"/>
    <w:rsid w:val="00622A3E"/>
    <w:rsid w:val="00622DA4"/>
    <w:rsid w:val="00623223"/>
    <w:rsid w:val="00624F74"/>
    <w:rsid w:val="0062607D"/>
    <w:rsid w:val="00630049"/>
    <w:rsid w:val="006338DD"/>
    <w:rsid w:val="00634188"/>
    <w:rsid w:val="006345C6"/>
    <w:rsid w:val="006369DF"/>
    <w:rsid w:val="006407AC"/>
    <w:rsid w:val="0064089F"/>
    <w:rsid w:val="006446E1"/>
    <w:rsid w:val="006468B3"/>
    <w:rsid w:val="0064772B"/>
    <w:rsid w:val="00653DE7"/>
    <w:rsid w:val="006560B7"/>
    <w:rsid w:val="00656762"/>
    <w:rsid w:val="0065677C"/>
    <w:rsid w:val="00662FC2"/>
    <w:rsid w:val="00665012"/>
    <w:rsid w:val="0067328C"/>
    <w:rsid w:val="00673656"/>
    <w:rsid w:val="00676B5E"/>
    <w:rsid w:val="0067761F"/>
    <w:rsid w:val="0068056F"/>
    <w:rsid w:val="0068152B"/>
    <w:rsid w:val="00681E03"/>
    <w:rsid w:val="00683B52"/>
    <w:rsid w:val="006849CD"/>
    <w:rsid w:val="00685B89"/>
    <w:rsid w:val="006905E7"/>
    <w:rsid w:val="00690A29"/>
    <w:rsid w:val="00695639"/>
    <w:rsid w:val="006A09C2"/>
    <w:rsid w:val="006A1801"/>
    <w:rsid w:val="006A4659"/>
    <w:rsid w:val="006A67D3"/>
    <w:rsid w:val="006A73F9"/>
    <w:rsid w:val="006B0DAF"/>
    <w:rsid w:val="006B5D9D"/>
    <w:rsid w:val="006B608E"/>
    <w:rsid w:val="006B6C2E"/>
    <w:rsid w:val="006B6F22"/>
    <w:rsid w:val="006B7F89"/>
    <w:rsid w:val="006C062F"/>
    <w:rsid w:val="006C1375"/>
    <w:rsid w:val="006C374C"/>
    <w:rsid w:val="006C4576"/>
    <w:rsid w:val="006C4D3F"/>
    <w:rsid w:val="006C7283"/>
    <w:rsid w:val="006D15E3"/>
    <w:rsid w:val="006D1C16"/>
    <w:rsid w:val="006D288C"/>
    <w:rsid w:val="006D3504"/>
    <w:rsid w:val="006D3BD0"/>
    <w:rsid w:val="006D3F1B"/>
    <w:rsid w:val="006D651D"/>
    <w:rsid w:val="006E141C"/>
    <w:rsid w:val="006E18A8"/>
    <w:rsid w:val="006E1B6E"/>
    <w:rsid w:val="006E5938"/>
    <w:rsid w:val="006E6887"/>
    <w:rsid w:val="006E741B"/>
    <w:rsid w:val="006F024F"/>
    <w:rsid w:val="006F067F"/>
    <w:rsid w:val="006F1179"/>
    <w:rsid w:val="006F1AB7"/>
    <w:rsid w:val="006F1AB8"/>
    <w:rsid w:val="006F3AB5"/>
    <w:rsid w:val="0070050D"/>
    <w:rsid w:val="007032E6"/>
    <w:rsid w:val="007047E3"/>
    <w:rsid w:val="0070480B"/>
    <w:rsid w:val="007075E9"/>
    <w:rsid w:val="00712F30"/>
    <w:rsid w:val="007130CF"/>
    <w:rsid w:val="00716AD6"/>
    <w:rsid w:val="00717DD1"/>
    <w:rsid w:val="00721033"/>
    <w:rsid w:val="007223B1"/>
    <w:rsid w:val="00725BCE"/>
    <w:rsid w:val="00725E46"/>
    <w:rsid w:val="007309BC"/>
    <w:rsid w:val="0073281F"/>
    <w:rsid w:val="00732E2B"/>
    <w:rsid w:val="007356C9"/>
    <w:rsid w:val="00736591"/>
    <w:rsid w:val="007479C5"/>
    <w:rsid w:val="00757463"/>
    <w:rsid w:val="00760346"/>
    <w:rsid w:val="0076137C"/>
    <w:rsid w:val="0076146B"/>
    <w:rsid w:val="007625B7"/>
    <w:rsid w:val="00763807"/>
    <w:rsid w:val="0076617E"/>
    <w:rsid w:val="007677D7"/>
    <w:rsid w:val="00770092"/>
    <w:rsid w:val="00771505"/>
    <w:rsid w:val="00777566"/>
    <w:rsid w:val="00777CC2"/>
    <w:rsid w:val="00780138"/>
    <w:rsid w:val="00780714"/>
    <w:rsid w:val="0078166B"/>
    <w:rsid w:val="0078181A"/>
    <w:rsid w:val="00785D9B"/>
    <w:rsid w:val="00786460"/>
    <w:rsid w:val="0078647F"/>
    <w:rsid w:val="0078687B"/>
    <w:rsid w:val="007879A3"/>
    <w:rsid w:val="0079047E"/>
    <w:rsid w:val="00790D07"/>
    <w:rsid w:val="007911B8"/>
    <w:rsid w:val="00791A80"/>
    <w:rsid w:val="00793E3A"/>
    <w:rsid w:val="007954D7"/>
    <w:rsid w:val="007956DE"/>
    <w:rsid w:val="007973AB"/>
    <w:rsid w:val="00797554"/>
    <w:rsid w:val="007A1750"/>
    <w:rsid w:val="007A18BD"/>
    <w:rsid w:val="007A50F5"/>
    <w:rsid w:val="007A5502"/>
    <w:rsid w:val="007A6110"/>
    <w:rsid w:val="007A64BB"/>
    <w:rsid w:val="007A6AD8"/>
    <w:rsid w:val="007B1BC0"/>
    <w:rsid w:val="007B231C"/>
    <w:rsid w:val="007B398F"/>
    <w:rsid w:val="007B3AED"/>
    <w:rsid w:val="007B413B"/>
    <w:rsid w:val="007B7CBA"/>
    <w:rsid w:val="007C1A9D"/>
    <w:rsid w:val="007D0B05"/>
    <w:rsid w:val="007D2193"/>
    <w:rsid w:val="007D35F6"/>
    <w:rsid w:val="007D4C69"/>
    <w:rsid w:val="007E143F"/>
    <w:rsid w:val="007E211A"/>
    <w:rsid w:val="007E2F0D"/>
    <w:rsid w:val="007E3556"/>
    <w:rsid w:val="007F1A8B"/>
    <w:rsid w:val="007F2B7E"/>
    <w:rsid w:val="007F3A70"/>
    <w:rsid w:val="007F3A89"/>
    <w:rsid w:val="007F7FB5"/>
    <w:rsid w:val="00801548"/>
    <w:rsid w:val="00802509"/>
    <w:rsid w:val="008110D0"/>
    <w:rsid w:val="00812634"/>
    <w:rsid w:val="0081324E"/>
    <w:rsid w:val="008216A4"/>
    <w:rsid w:val="0082308B"/>
    <w:rsid w:val="00823E54"/>
    <w:rsid w:val="00825643"/>
    <w:rsid w:val="00831C61"/>
    <w:rsid w:val="00832910"/>
    <w:rsid w:val="0083535A"/>
    <w:rsid w:val="008363F2"/>
    <w:rsid w:val="0083781D"/>
    <w:rsid w:val="00840F2D"/>
    <w:rsid w:val="00843550"/>
    <w:rsid w:val="008455C3"/>
    <w:rsid w:val="00846ECA"/>
    <w:rsid w:val="008471ED"/>
    <w:rsid w:val="008474D7"/>
    <w:rsid w:val="00851766"/>
    <w:rsid w:val="008539A6"/>
    <w:rsid w:val="00860216"/>
    <w:rsid w:val="008604B1"/>
    <w:rsid w:val="008604E5"/>
    <w:rsid w:val="008621E4"/>
    <w:rsid w:val="00862C41"/>
    <w:rsid w:val="008706D5"/>
    <w:rsid w:val="008726BB"/>
    <w:rsid w:val="00875435"/>
    <w:rsid w:val="00875B14"/>
    <w:rsid w:val="00876123"/>
    <w:rsid w:val="00877F77"/>
    <w:rsid w:val="00881658"/>
    <w:rsid w:val="0088203B"/>
    <w:rsid w:val="00882809"/>
    <w:rsid w:val="00885132"/>
    <w:rsid w:val="008910D7"/>
    <w:rsid w:val="008A02D9"/>
    <w:rsid w:val="008A0EA2"/>
    <w:rsid w:val="008A6337"/>
    <w:rsid w:val="008A696D"/>
    <w:rsid w:val="008B0764"/>
    <w:rsid w:val="008B0CE2"/>
    <w:rsid w:val="008B10E6"/>
    <w:rsid w:val="008B281F"/>
    <w:rsid w:val="008B2CBE"/>
    <w:rsid w:val="008B2D84"/>
    <w:rsid w:val="008B42BF"/>
    <w:rsid w:val="008B442D"/>
    <w:rsid w:val="008B468B"/>
    <w:rsid w:val="008B4896"/>
    <w:rsid w:val="008B5EE9"/>
    <w:rsid w:val="008C22FA"/>
    <w:rsid w:val="008C25C7"/>
    <w:rsid w:val="008C4AD5"/>
    <w:rsid w:val="008C5676"/>
    <w:rsid w:val="008C6737"/>
    <w:rsid w:val="008D3914"/>
    <w:rsid w:val="008D42C3"/>
    <w:rsid w:val="008D4641"/>
    <w:rsid w:val="008D5D23"/>
    <w:rsid w:val="008E0137"/>
    <w:rsid w:val="008E16F3"/>
    <w:rsid w:val="008E3E3F"/>
    <w:rsid w:val="008E5C12"/>
    <w:rsid w:val="008F0159"/>
    <w:rsid w:val="008F3DDE"/>
    <w:rsid w:val="0090297C"/>
    <w:rsid w:val="00904FCB"/>
    <w:rsid w:val="00906E77"/>
    <w:rsid w:val="009105A2"/>
    <w:rsid w:val="00910A19"/>
    <w:rsid w:val="00913448"/>
    <w:rsid w:val="0091366E"/>
    <w:rsid w:val="009137EC"/>
    <w:rsid w:val="00914560"/>
    <w:rsid w:val="00915C8E"/>
    <w:rsid w:val="00915E06"/>
    <w:rsid w:val="00916AD0"/>
    <w:rsid w:val="009210B1"/>
    <w:rsid w:val="00922C5E"/>
    <w:rsid w:val="00925039"/>
    <w:rsid w:val="00925AC7"/>
    <w:rsid w:val="00926A64"/>
    <w:rsid w:val="00926B73"/>
    <w:rsid w:val="00926DFB"/>
    <w:rsid w:val="00931F81"/>
    <w:rsid w:val="009331CE"/>
    <w:rsid w:val="009347FD"/>
    <w:rsid w:val="009354CB"/>
    <w:rsid w:val="00940202"/>
    <w:rsid w:val="00941EA3"/>
    <w:rsid w:val="00945C31"/>
    <w:rsid w:val="00946283"/>
    <w:rsid w:val="009469B9"/>
    <w:rsid w:val="0094763A"/>
    <w:rsid w:val="009508CB"/>
    <w:rsid w:val="0095123D"/>
    <w:rsid w:val="00951C39"/>
    <w:rsid w:val="00951FA4"/>
    <w:rsid w:val="009559F5"/>
    <w:rsid w:val="009573BC"/>
    <w:rsid w:val="009576D4"/>
    <w:rsid w:val="00957BD5"/>
    <w:rsid w:val="00964402"/>
    <w:rsid w:val="009645CB"/>
    <w:rsid w:val="00965016"/>
    <w:rsid w:val="009663FD"/>
    <w:rsid w:val="0097020E"/>
    <w:rsid w:val="00972A0A"/>
    <w:rsid w:val="00974BC5"/>
    <w:rsid w:val="00974F6F"/>
    <w:rsid w:val="00975B77"/>
    <w:rsid w:val="0098103D"/>
    <w:rsid w:val="0098178C"/>
    <w:rsid w:val="00982C0A"/>
    <w:rsid w:val="00982FE0"/>
    <w:rsid w:val="009835A0"/>
    <w:rsid w:val="009837EC"/>
    <w:rsid w:val="00985DEE"/>
    <w:rsid w:val="0098650D"/>
    <w:rsid w:val="0098672E"/>
    <w:rsid w:val="00986E57"/>
    <w:rsid w:val="00987CDA"/>
    <w:rsid w:val="009924BC"/>
    <w:rsid w:val="009951DD"/>
    <w:rsid w:val="009959E8"/>
    <w:rsid w:val="0099681C"/>
    <w:rsid w:val="00997321"/>
    <w:rsid w:val="009A2466"/>
    <w:rsid w:val="009A3589"/>
    <w:rsid w:val="009A369C"/>
    <w:rsid w:val="009A563E"/>
    <w:rsid w:val="009A6203"/>
    <w:rsid w:val="009A7232"/>
    <w:rsid w:val="009A7324"/>
    <w:rsid w:val="009B0056"/>
    <w:rsid w:val="009B41C5"/>
    <w:rsid w:val="009B4F70"/>
    <w:rsid w:val="009B5D4B"/>
    <w:rsid w:val="009C072D"/>
    <w:rsid w:val="009C0B91"/>
    <w:rsid w:val="009C2D9B"/>
    <w:rsid w:val="009C3527"/>
    <w:rsid w:val="009C650C"/>
    <w:rsid w:val="009C701B"/>
    <w:rsid w:val="009D118E"/>
    <w:rsid w:val="009D2FFD"/>
    <w:rsid w:val="009D556B"/>
    <w:rsid w:val="009D75CA"/>
    <w:rsid w:val="009E0A94"/>
    <w:rsid w:val="009E1291"/>
    <w:rsid w:val="009E39C4"/>
    <w:rsid w:val="009E4D46"/>
    <w:rsid w:val="009E71D8"/>
    <w:rsid w:val="009E752A"/>
    <w:rsid w:val="009F55FB"/>
    <w:rsid w:val="009F5D10"/>
    <w:rsid w:val="00A00526"/>
    <w:rsid w:val="00A03490"/>
    <w:rsid w:val="00A05E3C"/>
    <w:rsid w:val="00A06764"/>
    <w:rsid w:val="00A06EF9"/>
    <w:rsid w:val="00A0723E"/>
    <w:rsid w:val="00A073AB"/>
    <w:rsid w:val="00A073C9"/>
    <w:rsid w:val="00A10CC3"/>
    <w:rsid w:val="00A11F33"/>
    <w:rsid w:val="00A120FB"/>
    <w:rsid w:val="00A147F5"/>
    <w:rsid w:val="00A17C1C"/>
    <w:rsid w:val="00A204C2"/>
    <w:rsid w:val="00A251B8"/>
    <w:rsid w:val="00A26CCB"/>
    <w:rsid w:val="00A27879"/>
    <w:rsid w:val="00A328BD"/>
    <w:rsid w:val="00A34CC0"/>
    <w:rsid w:val="00A3684F"/>
    <w:rsid w:val="00A37991"/>
    <w:rsid w:val="00A40546"/>
    <w:rsid w:val="00A43E6C"/>
    <w:rsid w:val="00A45AB4"/>
    <w:rsid w:val="00A464E5"/>
    <w:rsid w:val="00A51207"/>
    <w:rsid w:val="00A52710"/>
    <w:rsid w:val="00A53375"/>
    <w:rsid w:val="00A550FF"/>
    <w:rsid w:val="00A55E58"/>
    <w:rsid w:val="00A60053"/>
    <w:rsid w:val="00A60992"/>
    <w:rsid w:val="00A63FE4"/>
    <w:rsid w:val="00A65160"/>
    <w:rsid w:val="00A6682B"/>
    <w:rsid w:val="00A6781F"/>
    <w:rsid w:val="00A7404F"/>
    <w:rsid w:val="00A765E5"/>
    <w:rsid w:val="00A77204"/>
    <w:rsid w:val="00A800A0"/>
    <w:rsid w:val="00A80893"/>
    <w:rsid w:val="00A80AC4"/>
    <w:rsid w:val="00A83F7A"/>
    <w:rsid w:val="00A86A7F"/>
    <w:rsid w:val="00A92B9C"/>
    <w:rsid w:val="00A92FD6"/>
    <w:rsid w:val="00AA0597"/>
    <w:rsid w:val="00AA1804"/>
    <w:rsid w:val="00AA5581"/>
    <w:rsid w:val="00AA576B"/>
    <w:rsid w:val="00AA6741"/>
    <w:rsid w:val="00AB0166"/>
    <w:rsid w:val="00AB6DC7"/>
    <w:rsid w:val="00AB70AD"/>
    <w:rsid w:val="00AB766A"/>
    <w:rsid w:val="00AB7F6F"/>
    <w:rsid w:val="00AC1516"/>
    <w:rsid w:val="00AC1E2B"/>
    <w:rsid w:val="00AC29E7"/>
    <w:rsid w:val="00AC6D85"/>
    <w:rsid w:val="00AD5198"/>
    <w:rsid w:val="00AD6E34"/>
    <w:rsid w:val="00AD7718"/>
    <w:rsid w:val="00AD79BC"/>
    <w:rsid w:val="00AE337A"/>
    <w:rsid w:val="00AE3C93"/>
    <w:rsid w:val="00AE3D93"/>
    <w:rsid w:val="00AE3E78"/>
    <w:rsid w:val="00AE58FC"/>
    <w:rsid w:val="00AF1410"/>
    <w:rsid w:val="00AF3399"/>
    <w:rsid w:val="00AF3BAF"/>
    <w:rsid w:val="00AF7ECE"/>
    <w:rsid w:val="00B01349"/>
    <w:rsid w:val="00B03C0C"/>
    <w:rsid w:val="00B052A7"/>
    <w:rsid w:val="00B05ED9"/>
    <w:rsid w:val="00B073A5"/>
    <w:rsid w:val="00B07EF4"/>
    <w:rsid w:val="00B134EC"/>
    <w:rsid w:val="00B13EE3"/>
    <w:rsid w:val="00B1725C"/>
    <w:rsid w:val="00B17CBE"/>
    <w:rsid w:val="00B212BE"/>
    <w:rsid w:val="00B21F2F"/>
    <w:rsid w:val="00B24CE2"/>
    <w:rsid w:val="00B30828"/>
    <w:rsid w:val="00B319E7"/>
    <w:rsid w:val="00B339BA"/>
    <w:rsid w:val="00B34E95"/>
    <w:rsid w:val="00B355B6"/>
    <w:rsid w:val="00B35ED7"/>
    <w:rsid w:val="00B36A68"/>
    <w:rsid w:val="00B4024B"/>
    <w:rsid w:val="00B41CD2"/>
    <w:rsid w:val="00B42410"/>
    <w:rsid w:val="00B424C7"/>
    <w:rsid w:val="00B43AB7"/>
    <w:rsid w:val="00B43CAC"/>
    <w:rsid w:val="00B45AFE"/>
    <w:rsid w:val="00B508D6"/>
    <w:rsid w:val="00B513D4"/>
    <w:rsid w:val="00B53D88"/>
    <w:rsid w:val="00B560D1"/>
    <w:rsid w:val="00B57869"/>
    <w:rsid w:val="00B62563"/>
    <w:rsid w:val="00B630C3"/>
    <w:rsid w:val="00B63759"/>
    <w:rsid w:val="00B7004F"/>
    <w:rsid w:val="00B72024"/>
    <w:rsid w:val="00B73046"/>
    <w:rsid w:val="00B74CF0"/>
    <w:rsid w:val="00B77A20"/>
    <w:rsid w:val="00B819D2"/>
    <w:rsid w:val="00B84F36"/>
    <w:rsid w:val="00B852D5"/>
    <w:rsid w:val="00B907A6"/>
    <w:rsid w:val="00B94190"/>
    <w:rsid w:val="00B963AB"/>
    <w:rsid w:val="00BA2369"/>
    <w:rsid w:val="00BA3186"/>
    <w:rsid w:val="00BA3257"/>
    <w:rsid w:val="00BA3858"/>
    <w:rsid w:val="00BA5E24"/>
    <w:rsid w:val="00BA6977"/>
    <w:rsid w:val="00BA7F18"/>
    <w:rsid w:val="00BB2EFB"/>
    <w:rsid w:val="00BB3D41"/>
    <w:rsid w:val="00BB4950"/>
    <w:rsid w:val="00BB5E45"/>
    <w:rsid w:val="00BC0B67"/>
    <w:rsid w:val="00BC1E04"/>
    <w:rsid w:val="00BD0BDB"/>
    <w:rsid w:val="00BD19DD"/>
    <w:rsid w:val="00BD24E8"/>
    <w:rsid w:val="00BD7E7B"/>
    <w:rsid w:val="00BE1167"/>
    <w:rsid w:val="00BE2F66"/>
    <w:rsid w:val="00BE3BC8"/>
    <w:rsid w:val="00BE6936"/>
    <w:rsid w:val="00BE7DC5"/>
    <w:rsid w:val="00BF0897"/>
    <w:rsid w:val="00BF0B1A"/>
    <w:rsid w:val="00BF2358"/>
    <w:rsid w:val="00BF4350"/>
    <w:rsid w:val="00BF4623"/>
    <w:rsid w:val="00C0380D"/>
    <w:rsid w:val="00C04199"/>
    <w:rsid w:val="00C04369"/>
    <w:rsid w:val="00C07E02"/>
    <w:rsid w:val="00C12AED"/>
    <w:rsid w:val="00C12CD7"/>
    <w:rsid w:val="00C13235"/>
    <w:rsid w:val="00C1457A"/>
    <w:rsid w:val="00C1765B"/>
    <w:rsid w:val="00C212E7"/>
    <w:rsid w:val="00C21CE7"/>
    <w:rsid w:val="00C223CE"/>
    <w:rsid w:val="00C25C96"/>
    <w:rsid w:val="00C25DDC"/>
    <w:rsid w:val="00C27E04"/>
    <w:rsid w:val="00C3179A"/>
    <w:rsid w:val="00C318B2"/>
    <w:rsid w:val="00C33EA9"/>
    <w:rsid w:val="00C3438E"/>
    <w:rsid w:val="00C34910"/>
    <w:rsid w:val="00C3517B"/>
    <w:rsid w:val="00C5017B"/>
    <w:rsid w:val="00C51773"/>
    <w:rsid w:val="00C6134F"/>
    <w:rsid w:val="00C61CD9"/>
    <w:rsid w:val="00C62AF6"/>
    <w:rsid w:val="00C63B8A"/>
    <w:rsid w:val="00C63E0C"/>
    <w:rsid w:val="00C64DAD"/>
    <w:rsid w:val="00C65B28"/>
    <w:rsid w:val="00C66888"/>
    <w:rsid w:val="00C67A07"/>
    <w:rsid w:val="00C67A7D"/>
    <w:rsid w:val="00C70336"/>
    <w:rsid w:val="00C70888"/>
    <w:rsid w:val="00C70D38"/>
    <w:rsid w:val="00C73B73"/>
    <w:rsid w:val="00C73D37"/>
    <w:rsid w:val="00C751A4"/>
    <w:rsid w:val="00C76A5B"/>
    <w:rsid w:val="00C80123"/>
    <w:rsid w:val="00C80C91"/>
    <w:rsid w:val="00C82841"/>
    <w:rsid w:val="00C855C1"/>
    <w:rsid w:val="00C90DB5"/>
    <w:rsid w:val="00C9466E"/>
    <w:rsid w:val="00C97716"/>
    <w:rsid w:val="00C97A91"/>
    <w:rsid w:val="00CA0379"/>
    <w:rsid w:val="00CA1944"/>
    <w:rsid w:val="00CA2E07"/>
    <w:rsid w:val="00CA597A"/>
    <w:rsid w:val="00CA615D"/>
    <w:rsid w:val="00CA622D"/>
    <w:rsid w:val="00CA658A"/>
    <w:rsid w:val="00CB1DB6"/>
    <w:rsid w:val="00CB4C65"/>
    <w:rsid w:val="00CB6288"/>
    <w:rsid w:val="00CB6313"/>
    <w:rsid w:val="00CB7FD9"/>
    <w:rsid w:val="00CC05CF"/>
    <w:rsid w:val="00CC14D4"/>
    <w:rsid w:val="00CC3082"/>
    <w:rsid w:val="00CD28B6"/>
    <w:rsid w:val="00CD40AB"/>
    <w:rsid w:val="00CE2FD7"/>
    <w:rsid w:val="00CE3B31"/>
    <w:rsid w:val="00CE7C8D"/>
    <w:rsid w:val="00CF267D"/>
    <w:rsid w:val="00CF2EAA"/>
    <w:rsid w:val="00CF49C3"/>
    <w:rsid w:val="00CF55B5"/>
    <w:rsid w:val="00CF6C9E"/>
    <w:rsid w:val="00CF7734"/>
    <w:rsid w:val="00D00EE8"/>
    <w:rsid w:val="00D01E29"/>
    <w:rsid w:val="00D061AF"/>
    <w:rsid w:val="00D14541"/>
    <w:rsid w:val="00D14949"/>
    <w:rsid w:val="00D15769"/>
    <w:rsid w:val="00D2083D"/>
    <w:rsid w:val="00D21A09"/>
    <w:rsid w:val="00D2747D"/>
    <w:rsid w:val="00D2768D"/>
    <w:rsid w:val="00D30C92"/>
    <w:rsid w:val="00D3158F"/>
    <w:rsid w:val="00D31601"/>
    <w:rsid w:val="00D31E75"/>
    <w:rsid w:val="00D31F73"/>
    <w:rsid w:val="00D33B03"/>
    <w:rsid w:val="00D34CC8"/>
    <w:rsid w:val="00D375BB"/>
    <w:rsid w:val="00D42EFD"/>
    <w:rsid w:val="00D43476"/>
    <w:rsid w:val="00D4748D"/>
    <w:rsid w:val="00D54D24"/>
    <w:rsid w:val="00D551DF"/>
    <w:rsid w:val="00D55926"/>
    <w:rsid w:val="00D56023"/>
    <w:rsid w:val="00D564A8"/>
    <w:rsid w:val="00D57830"/>
    <w:rsid w:val="00D602D0"/>
    <w:rsid w:val="00D608C8"/>
    <w:rsid w:val="00D6193D"/>
    <w:rsid w:val="00D6436D"/>
    <w:rsid w:val="00D670E7"/>
    <w:rsid w:val="00D67C82"/>
    <w:rsid w:val="00D7735B"/>
    <w:rsid w:val="00D80207"/>
    <w:rsid w:val="00D80BE1"/>
    <w:rsid w:val="00D829B4"/>
    <w:rsid w:val="00D83D4C"/>
    <w:rsid w:val="00D868A7"/>
    <w:rsid w:val="00D8767F"/>
    <w:rsid w:val="00D90CA1"/>
    <w:rsid w:val="00D90EA1"/>
    <w:rsid w:val="00D93CC3"/>
    <w:rsid w:val="00D97E6B"/>
    <w:rsid w:val="00DA0CDC"/>
    <w:rsid w:val="00DA23A8"/>
    <w:rsid w:val="00DA2DB2"/>
    <w:rsid w:val="00DA3D3A"/>
    <w:rsid w:val="00DA611E"/>
    <w:rsid w:val="00DA617D"/>
    <w:rsid w:val="00DB0BDF"/>
    <w:rsid w:val="00DB1375"/>
    <w:rsid w:val="00DB2162"/>
    <w:rsid w:val="00DB2450"/>
    <w:rsid w:val="00DB34EB"/>
    <w:rsid w:val="00DB6EAC"/>
    <w:rsid w:val="00DC1ED8"/>
    <w:rsid w:val="00DC2DAB"/>
    <w:rsid w:val="00DC369B"/>
    <w:rsid w:val="00DC40FE"/>
    <w:rsid w:val="00DC5F1D"/>
    <w:rsid w:val="00DD0B53"/>
    <w:rsid w:val="00DD1E7B"/>
    <w:rsid w:val="00DD4455"/>
    <w:rsid w:val="00DD58BD"/>
    <w:rsid w:val="00DE2227"/>
    <w:rsid w:val="00DE2523"/>
    <w:rsid w:val="00DE2B49"/>
    <w:rsid w:val="00DE3CE0"/>
    <w:rsid w:val="00DE4C15"/>
    <w:rsid w:val="00DE4F7D"/>
    <w:rsid w:val="00DE54A2"/>
    <w:rsid w:val="00DE5D17"/>
    <w:rsid w:val="00DE7842"/>
    <w:rsid w:val="00DE7E0D"/>
    <w:rsid w:val="00DF2ECA"/>
    <w:rsid w:val="00DF57BF"/>
    <w:rsid w:val="00E009CF"/>
    <w:rsid w:val="00E04220"/>
    <w:rsid w:val="00E04C7C"/>
    <w:rsid w:val="00E0559D"/>
    <w:rsid w:val="00E06F1A"/>
    <w:rsid w:val="00E1501A"/>
    <w:rsid w:val="00E15A60"/>
    <w:rsid w:val="00E20D9D"/>
    <w:rsid w:val="00E219E3"/>
    <w:rsid w:val="00E22860"/>
    <w:rsid w:val="00E22DDC"/>
    <w:rsid w:val="00E26A13"/>
    <w:rsid w:val="00E271CE"/>
    <w:rsid w:val="00E30820"/>
    <w:rsid w:val="00E30944"/>
    <w:rsid w:val="00E31910"/>
    <w:rsid w:val="00E3348B"/>
    <w:rsid w:val="00E36C64"/>
    <w:rsid w:val="00E37BDD"/>
    <w:rsid w:val="00E41BA7"/>
    <w:rsid w:val="00E41EBE"/>
    <w:rsid w:val="00E44B2C"/>
    <w:rsid w:val="00E50B25"/>
    <w:rsid w:val="00E525C2"/>
    <w:rsid w:val="00E52627"/>
    <w:rsid w:val="00E52978"/>
    <w:rsid w:val="00E54994"/>
    <w:rsid w:val="00E5636A"/>
    <w:rsid w:val="00E578C6"/>
    <w:rsid w:val="00E611DB"/>
    <w:rsid w:val="00E62B87"/>
    <w:rsid w:val="00E6386D"/>
    <w:rsid w:val="00E642A0"/>
    <w:rsid w:val="00E709C0"/>
    <w:rsid w:val="00E7251F"/>
    <w:rsid w:val="00E7337B"/>
    <w:rsid w:val="00E7399E"/>
    <w:rsid w:val="00E73B4D"/>
    <w:rsid w:val="00E7598D"/>
    <w:rsid w:val="00E75E23"/>
    <w:rsid w:val="00E819C5"/>
    <w:rsid w:val="00E81A56"/>
    <w:rsid w:val="00E831EA"/>
    <w:rsid w:val="00E855E7"/>
    <w:rsid w:val="00E85A23"/>
    <w:rsid w:val="00E86978"/>
    <w:rsid w:val="00E91A9F"/>
    <w:rsid w:val="00E94925"/>
    <w:rsid w:val="00E966CD"/>
    <w:rsid w:val="00E96AD2"/>
    <w:rsid w:val="00E96DE8"/>
    <w:rsid w:val="00E97DA6"/>
    <w:rsid w:val="00EA20E9"/>
    <w:rsid w:val="00EA2B8C"/>
    <w:rsid w:val="00EA38CD"/>
    <w:rsid w:val="00EA48EA"/>
    <w:rsid w:val="00EA52DB"/>
    <w:rsid w:val="00EA589F"/>
    <w:rsid w:val="00EA6DD9"/>
    <w:rsid w:val="00EA78FB"/>
    <w:rsid w:val="00EB0EF2"/>
    <w:rsid w:val="00EB0F29"/>
    <w:rsid w:val="00EB57E5"/>
    <w:rsid w:val="00EC1067"/>
    <w:rsid w:val="00EC704E"/>
    <w:rsid w:val="00EC73C5"/>
    <w:rsid w:val="00ED1C0A"/>
    <w:rsid w:val="00ED234F"/>
    <w:rsid w:val="00ED4AEF"/>
    <w:rsid w:val="00ED6EB1"/>
    <w:rsid w:val="00ED752D"/>
    <w:rsid w:val="00EE06ED"/>
    <w:rsid w:val="00EE4162"/>
    <w:rsid w:val="00EE742E"/>
    <w:rsid w:val="00EF3047"/>
    <w:rsid w:val="00EF3722"/>
    <w:rsid w:val="00EF3784"/>
    <w:rsid w:val="00EF3A9E"/>
    <w:rsid w:val="00EF44C6"/>
    <w:rsid w:val="00EF4762"/>
    <w:rsid w:val="00EF578C"/>
    <w:rsid w:val="00EF7056"/>
    <w:rsid w:val="00F0042B"/>
    <w:rsid w:val="00F0044B"/>
    <w:rsid w:val="00F01529"/>
    <w:rsid w:val="00F019E0"/>
    <w:rsid w:val="00F0386A"/>
    <w:rsid w:val="00F03A07"/>
    <w:rsid w:val="00F12D80"/>
    <w:rsid w:val="00F17F16"/>
    <w:rsid w:val="00F203E1"/>
    <w:rsid w:val="00F21223"/>
    <w:rsid w:val="00F23F33"/>
    <w:rsid w:val="00F270E7"/>
    <w:rsid w:val="00F272F3"/>
    <w:rsid w:val="00F30518"/>
    <w:rsid w:val="00F317CF"/>
    <w:rsid w:val="00F41425"/>
    <w:rsid w:val="00F4303C"/>
    <w:rsid w:val="00F4564A"/>
    <w:rsid w:val="00F45AF3"/>
    <w:rsid w:val="00F5046F"/>
    <w:rsid w:val="00F510CE"/>
    <w:rsid w:val="00F54BAF"/>
    <w:rsid w:val="00F55623"/>
    <w:rsid w:val="00F56C6D"/>
    <w:rsid w:val="00F57406"/>
    <w:rsid w:val="00F6389F"/>
    <w:rsid w:val="00F63B84"/>
    <w:rsid w:val="00F63C25"/>
    <w:rsid w:val="00F67D1F"/>
    <w:rsid w:val="00F710D7"/>
    <w:rsid w:val="00F71AFB"/>
    <w:rsid w:val="00F740B2"/>
    <w:rsid w:val="00F74BD3"/>
    <w:rsid w:val="00F76491"/>
    <w:rsid w:val="00F77C0D"/>
    <w:rsid w:val="00F804CF"/>
    <w:rsid w:val="00F807B4"/>
    <w:rsid w:val="00F81F09"/>
    <w:rsid w:val="00F83DD9"/>
    <w:rsid w:val="00F9122A"/>
    <w:rsid w:val="00F918FB"/>
    <w:rsid w:val="00F91DCD"/>
    <w:rsid w:val="00F93F98"/>
    <w:rsid w:val="00F96500"/>
    <w:rsid w:val="00FA132F"/>
    <w:rsid w:val="00FA4802"/>
    <w:rsid w:val="00FA506E"/>
    <w:rsid w:val="00FA5E7B"/>
    <w:rsid w:val="00FB0AF6"/>
    <w:rsid w:val="00FB1AC8"/>
    <w:rsid w:val="00FB40DC"/>
    <w:rsid w:val="00FB5F5D"/>
    <w:rsid w:val="00FC09AC"/>
    <w:rsid w:val="00FC1F4D"/>
    <w:rsid w:val="00FC208F"/>
    <w:rsid w:val="00FC2EDC"/>
    <w:rsid w:val="00FC3BDA"/>
    <w:rsid w:val="00FC3C94"/>
    <w:rsid w:val="00FC576E"/>
    <w:rsid w:val="00FD24EE"/>
    <w:rsid w:val="00FD2812"/>
    <w:rsid w:val="00FD5850"/>
    <w:rsid w:val="00FD6812"/>
    <w:rsid w:val="00FE0D2B"/>
    <w:rsid w:val="00FE1006"/>
    <w:rsid w:val="00FE4182"/>
    <w:rsid w:val="00FE4386"/>
    <w:rsid w:val="00FE6159"/>
    <w:rsid w:val="00FE7BCA"/>
    <w:rsid w:val="00FF0ACB"/>
    <w:rsid w:val="00FF4D38"/>
    <w:rsid w:val="00FF640F"/>
    <w:rsid w:val="00FF7E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F99DBBE"/>
  <w15:docId w15:val="{0DCA3848-A340-4D18-8BB3-92F9D165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81A"/>
    <w:rPr>
      <w:rFonts w:ascii="Times New Roman" w:hAnsi="Times New Roman" w:cs="Times New Roman"/>
    </w:rPr>
  </w:style>
  <w:style w:type="paragraph" w:styleId="Heading1">
    <w:name w:val="heading 1"/>
    <w:basedOn w:val="Normal"/>
    <w:next w:val="Normal"/>
    <w:link w:val="Heading1Char"/>
    <w:uiPriority w:val="9"/>
    <w:qFormat/>
    <w:rsid w:val="002E63C1"/>
    <w:pPr>
      <w:jc w:val="center"/>
      <w:outlineLvl w:val="0"/>
    </w:pPr>
    <w:rPr>
      <w:b/>
      <w:bCs/>
    </w:rPr>
  </w:style>
  <w:style w:type="paragraph" w:styleId="Heading2">
    <w:name w:val="heading 2"/>
    <w:basedOn w:val="Normal"/>
    <w:next w:val="Normal"/>
    <w:link w:val="Heading2Char"/>
    <w:uiPriority w:val="99"/>
    <w:unhideWhenUsed/>
    <w:qFormat/>
    <w:rsid w:val="0078181A"/>
    <w:pPr>
      <w:outlineLvl w:val="1"/>
    </w:pPr>
    <w:rPr>
      <w:b/>
      <w:bCs/>
    </w:rPr>
  </w:style>
  <w:style w:type="paragraph" w:styleId="Heading3">
    <w:name w:val="heading 3"/>
    <w:basedOn w:val="Normal"/>
    <w:next w:val="Normal"/>
    <w:link w:val="Heading3Char"/>
    <w:uiPriority w:val="99"/>
    <w:unhideWhenUsed/>
    <w:qFormat/>
    <w:rsid w:val="00EC1067"/>
    <w:pPr>
      <w:keepNext/>
      <w:keepLines/>
      <w:spacing w:before="40" w:after="0"/>
      <w:outlineLvl w:val="2"/>
    </w:pPr>
    <w:rPr>
      <w:rFonts w:eastAsiaTheme="majorEastAsia"/>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3C1"/>
    <w:rPr>
      <w:color w:val="0563C1" w:themeColor="hyperlink"/>
      <w:u w:val="single"/>
    </w:rPr>
  </w:style>
  <w:style w:type="character" w:customStyle="1" w:styleId="Heading1Char">
    <w:name w:val="Heading 1 Char"/>
    <w:basedOn w:val="DefaultParagraphFont"/>
    <w:link w:val="Heading1"/>
    <w:uiPriority w:val="9"/>
    <w:rsid w:val="002E63C1"/>
    <w:rPr>
      <w:rFonts w:ascii="Times New Roman" w:hAnsi="Times New Roman" w:cs="Times New Roman"/>
      <w:b/>
      <w:bCs/>
    </w:rPr>
  </w:style>
  <w:style w:type="paragraph" w:styleId="Title">
    <w:name w:val="Title"/>
    <w:basedOn w:val="Normal"/>
    <w:next w:val="Normal"/>
    <w:link w:val="TitleChar"/>
    <w:uiPriority w:val="10"/>
    <w:qFormat/>
    <w:rsid w:val="002E63C1"/>
    <w:pPr>
      <w:jc w:val="center"/>
    </w:pPr>
    <w:rPr>
      <w:bCs/>
      <w:i/>
      <w:iCs/>
      <w:lang w:eastAsia="ar-SA"/>
    </w:rPr>
  </w:style>
  <w:style w:type="character" w:customStyle="1" w:styleId="TitleChar">
    <w:name w:val="Title Char"/>
    <w:basedOn w:val="DefaultParagraphFont"/>
    <w:link w:val="Title"/>
    <w:uiPriority w:val="10"/>
    <w:rsid w:val="002E63C1"/>
    <w:rPr>
      <w:rFonts w:ascii="Times New Roman" w:hAnsi="Times New Roman"/>
      <w:bCs/>
      <w:i/>
      <w:iCs/>
      <w:lang w:eastAsia="ar-SA"/>
    </w:rPr>
  </w:style>
  <w:style w:type="character" w:customStyle="1" w:styleId="Heading2Char">
    <w:name w:val="Heading 2 Char"/>
    <w:basedOn w:val="DefaultParagraphFont"/>
    <w:link w:val="Heading2"/>
    <w:uiPriority w:val="99"/>
    <w:rsid w:val="0078181A"/>
    <w:rPr>
      <w:rFonts w:ascii="Times New Roman" w:hAnsi="Times New Roman" w:cs="Times New Roman"/>
      <w:b/>
      <w:bCs/>
    </w:rPr>
  </w:style>
  <w:style w:type="character" w:customStyle="1" w:styleId="Heading3Char">
    <w:name w:val="Heading 3 Char"/>
    <w:basedOn w:val="DefaultParagraphFont"/>
    <w:link w:val="Heading3"/>
    <w:uiPriority w:val="99"/>
    <w:rsid w:val="00EC1067"/>
    <w:rPr>
      <w:rFonts w:ascii="Times New Roman" w:eastAsiaTheme="majorEastAsia" w:hAnsi="Times New Roman" w:cs="Times New Roman"/>
      <w:i/>
      <w:iCs/>
      <w:sz w:val="24"/>
      <w:szCs w:val="24"/>
    </w:rPr>
  </w:style>
  <w:style w:type="character" w:customStyle="1" w:styleId="citation">
    <w:name w:val="citation"/>
    <w:basedOn w:val="DefaultParagraphFont"/>
    <w:rsid w:val="00586DC6"/>
  </w:style>
  <w:style w:type="character" w:customStyle="1" w:styleId="ref-journal">
    <w:name w:val="ref-journal"/>
    <w:basedOn w:val="DefaultParagraphFont"/>
    <w:rsid w:val="00586DC6"/>
  </w:style>
  <w:style w:type="character" w:styleId="CommentReference">
    <w:name w:val="annotation reference"/>
    <w:basedOn w:val="DefaultParagraphFont"/>
    <w:uiPriority w:val="99"/>
    <w:semiHidden/>
    <w:unhideWhenUsed/>
    <w:rsid w:val="009645CB"/>
    <w:rPr>
      <w:sz w:val="16"/>
      <w:szCs w:val="16"/>
    </w:rPr>
  </w:style>
  <w:style w:type="paragraph" w:styleId="CommentText">
    <w:name w:val="annotation text"/>
    <w:basedOn w:val="Normal"/>
    <w:link w:val="CommentTextChar"/>
    <w:uiPriority w:val="99"/>
    <w:unhideWhenUsed/>
    <w:rsid w:val="009645CB"/>
    <w:pPr>
      <w:spacing w:line="240" w:lineRule="auto"/>
    </w:pPr>
    <w:rPr>
      <w:sz w:val="20"/>
      <w:szCs w:val="20"/>
    </w:rPr>
  </w:style>
  <w:style w:type="character" w:customStyle="1" w:styleId="CommentTextChar">
    <w:name w:val="Comment Text Char"/>
    <w:basedOn w:val="DefaultParagraphFont"/>
    <w:link w:val="CommentText"/>
    <w:uiPriority w:val="99"/>
    <w:rsid w:val="009645C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645CB"/>
    <w:rPr>
      <w:b/>
      <w:bCs/>
    </w:rPr>
  </w:style>
  <w:style w:type="character" w:customStyle="1" w:styleId="CommentSubjectChar">
    <w:name w:val="Comment Subject Char"/>
    <w:basedOn w:val="CommentTextChar"/>
    <w:link w:val="CommentSubject"/>
    <w:uiPriority w:val="99"/>
    <w:semiHidden/>
    <w:rsid w:val="009645CB"/>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64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5CB"/>
    <w:rPr>
      <w:rFonts w:ascii="Segoe UI" w:hAnsi="Segoe UI" w:cs="Segoe UI"/>
      <w:sz w:val="18"/>
      <w:szCs w:val="18"/>
    </w:rPr>
  </w:style>
  <w:style w:type="paragraph" w:styleId="ListParagraph">
    <w:name w:val="List Paragraph"/>
    <w:basedOn w:val="Normal"/>
    <w:uiPriority w:val="34"/>
    <w:qFormat/>
    <w:rsid w:val="009645CB"/>
    <w:pPr>
      <w:ind w:left="720"/>
      <w:contextualSpacing/>
    </w:pPr>
  </w:style>
  <w:style w:type="paragraph" w:styleId="NoSpacing">
    <w:name w:val="No Spacing"/>
    <w:link w:val="NoSpacingChar"/>
    <w:uiPriority w:val="1"/>
    <w:qFormat/>
    <w:rsid w:val="002D5C10"/>
    <w:pPr>
      <w:spacing w:after="0" w:line="240" w:lineRule="auto"/>
    </w:pPr>
  </w:style>
  <w:style w:type="paragraph" w:styleId="EndnoteText">
    <w:name w:val="endnote text"/>
    <w:basedOn w:val="Normal"/>
    <w:link w:val="EndnoteTextChar"/>
    <w:uiPriority w:val="99"/>
    <w:semiHidden/>
    <w:unhideWhenUsed/>
    <w:rsid w:val="002D5C10"/>
    <w:pPr>
      <w:spacing w:after="0" w:line="240" w:lineRule="auto"/>
    </w:pPr>
    <w:rPr>
      <w:rFonts w:asciiTheme="minorHAnsi" w:hAnsiTheme="minorHAnsi" w:cstheme="minorBidi"/>
      <w:sz w:val="20"/>
      <w:szCs w:val="20"/>
    </w:rPr>
  </w:style>
  <w:style w:type="character" w:customStyle="1" w:styleId="EndnoteTextChar">
    <w:name w:val="Endnote Text Char"/>
    <w:basedOn w:val="DefaultParagraphFont"/>
    <w:link w:val="EndnoteText"/>
    <w:uiPriority w:val="99"/>
    <w:semiHidden/>
    <w:rsid w:val="002D5C10"/>
    <w:rPr>
      <w:sz w:val="20"/>
      <w:szCs w:val="20"/>
    </w:rPr>
  </w:style>
  <w:style w:type="character" w:styleId="EndnoteReference">
    <w:name w:val="endnote reference"/>
    <w:basedOn w:val="DefaultParagraphFont"/>
    <w:uiPriority w:val="99"/>
    <w:semiHidden/>
    <w:unhideWhenUsed/>
    <w:rsid w:val="002D5C10"/>
    <w:rPr>
      <w:vertAlign w:val="superscript"/>
    </w:rPr>
  </w:style>
  <w:style w:type="table" w:styleId="TableGrid">
    <w:name w:val="Table Grid"/>
    <w:basedOn w:val="TableNormal"/>
    <w:uiPriority w:val="39"/>
    <w:rsid w:val="002D5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2D5C10"/>
  </w:style>
  <w:style w:type="character" w:customStyle="1" w:styleId="BoxChar">
    <w:name w:val="Box Char"/>
    <w:basedOn w:val="DefaultParagraphFont"/>
    <w:link w:val="Box"/>
    <w:locked/>
    <w:rsid w:val="0094763A"/>
    <w:rPr>
      <w:rFonts w:ascii="Constantia" w:hAnsi="Constantia" w:cs="font350"/>
      <w:kern w:val="2"/>
      <w:sz w:val="24"/>
      <w:szCs w:val="24"/>
    </w:rPr>
  </w:style>
  <w:style w:type="paragraph" w:customStyle="1" w:styleId="Box">
    <w:name w:val="Box"/>
    <w:basedOn w:val="Normal"/>
    <w:link w:val="BoxChar"/>
    <w:qFormat/>
    <w:rsid w:val="0094763A"/>
    <w:pPr>
      <w:suppressAutoHyphens/>
      <w:spacing w:after="0" w:line="100" w:lineRule="atLeast"/>
      <w:jc w:val="center"/>
    </w:pPr>
    <w:rPr>
      <w:rFonts w:ascii="Constantia" w:hAnsi="Constantia" w:cs="font350"/>
      <w:kern w:val="2"/>
      <w:sz w:val="24"/>
      <w:szCs w:val="24"/>
    </w:rPr>
  </w:style>
  <w:style w:type="paragraph" w:styleId="NormalWeb">
    <w:name w:val="Normal (Web)"/>
    <w:basedOn w:val="Normal"/>
    <w:uiPriority w:val="99"/>
    <w:semiHidden/>
    <w:unhideWhenUsed/>
    <w:rsid w:val="00EF4762"/>
    <w:pPr>
      <w:spacing w:before="100" w:beforeAutospacing="1" w:after="100" w:afterAutospacing="1" w:line="240" w:lineRule="auto"/>
    </w:pPr>
    <w:rPr>
      <w:rFonts w:eastAsiaTheme="minorEastAsia"/>
      <w:sz w:val="24"/>
      <w:szCs w:val="24"/>
    </w:rPr>
  </w:style>
  <w:style w:type="paragraph" w:styleId="Header">
    <w:name w:val="header"/>
    <w:basedOn w:val="Normal"/>
    <w:link w:val="HeaderChar"/>
    <w:uiPriority w:val="99"/>
    <w:unhideWhenUsed/>
    <w:rsid w:val="00621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738"/>
    <w:rPr>
      <w:rFonts w:ascii="Times New Roman" w:hAnsi="Times New Roman" w:cs="Times New Roman"/>
    </w:rPr>
  </w:style>
  <w:style w:type="paragraph" w:styleId="Footer">
    <w:name w:val="footer"/>
    <w:basedOn w:val="Normal"/>
    <w:link w:val="FooterChar"/>
    <w:uiPriority w:val="99"/>
    <w:unhideWhenUsed/>
    <w:rsid w:val="00621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738"/>
    <w:rPr>
      <w:rFonts w:ascii="Times New Roman" w:hAnsi="Times New Roman" w:cs="Times New Roman"/>
    </w:rPr>
  </w:style>
  <w:style w:type="character" w:customStyle="1" w:styleId="highlight">
    <w:name w:val="highlight"/>
    <w:basedOn w:val="DefaultParagraphFont"/>
    <w:rsid w:val="00BB2EFB"/>
  </w:style>
  <w:style w:type="paragraph" w:customStyle="1" w:styleId="ReferenceFP">
    <w:name w:val="ReferenceFP"/>
    <w:basedOn w:val="Normal"/>
    <w:qFormat/>
    <w:rsid w:val="00AB6DC7"/>
    <w:pPr>
      <w:spacing w:after="0" w:line="480" w:lineRule="auto"/>
      <w:ind w:left="720" w:hanging="720"/>
    </w:pPr>
    <w:rPr>
      <w:rFonts w:eastAsia="Calibri"/>
      <w:sz w:val="24"/>
    </w:rPr>
  </w:style>
  <w:style w:type="paragraph" w:styleId="Revision">
    <w:name w:val="Revision"/>
    <w:hidden/>
    <w:uiPriority w:val="99"/>
    <w:semiHidden/>
    <w:rsid w:val="002160AC"/>
    <w:pPr>
      <w:spacing w:after="0" w:line="240" w:lineRule="auto"/>
    </w:pPr>
    <w:rPr>
      <w:rFonts w:ascii="Times New Roman" w:hAnsi="Times New Roman" w:cs="Times New Roman"/>
    </w:rPr>
  </w:style>
  <w:style w:type="numbering" w:customStyle="1" w:styleId="NoList1">
    <w:name w:val="No List1"/>
    <w:next w:val="NoList"/>
    <w:uiPriority w:val="99"/>
    <w:semiHidden/>
    <w:unhideWhenUsed/>
    <w:rsid w:val="00D56023"/>
  </w:style>
  <w:style w:type="numbering" w:customStyle="1" w:styleId="NoList2">
    <w:name w:val="No List2"/>
    <w:next w:val="NoList"/>
    <w:uiPriority w:val="99"/>
    <w:semiHidden/>
    <w:unhideWhenUsed/>
    <w:rsid w:val="007A1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03881">
      <w:bodyDiv w:val="1"/>
      <w:marLeft w:val="0"/>
      <w:marRight w:val="0"/>
      <w:marTop w:val="0"/>
      <w:marBottom w:val="0"/>
      <w:divBdr>
        <w:top w:val="none" w:sz="0" w:space="0" w:color="auto"/>
        <w:left w:val="none" w:sz="0" w:space="0" w:color="auto"/>
        <w:bottom w:val="none" w:sz="0" w:space="0" w:color="auto"/>
        <w:right w:val="none" w:sz="0" w:space="0" w:color="auto"/>
      </w:divBdr>
      <w:divsChild>
        <w:div w:id="52045530">
          <w:marLeft w:val="0"/>
          <w:marRight w:val="0"/>
          <w:marTop w:val="0"/>
          <w:marBottom w:val="0"/>
          <w:divBdr>
            <w:top w:val="none" w:sz="0" w:space="0" w:color="auto"/>
            <w:left w:val="none" w:sz="0" w:space="0" w:color="auto"/>
            <w:bottom w:val="none" w:sz="0" w:space="0" w:color="auto"/>
            <w:right w:val="none" w:sz="0" w:space="0" w:color="auto"/>
          </w:divBdr>
        </w:div>
        <w:div w:id="91168940">
          <w:marLeft w:val="0"/>
          <w:marRight w:val="0"/>
          <w:marTop w:val="0"/>
          <w:marBottom w:val="0"/>
          <w:divBdr>
            <w:top w:val="none" w:sz="0" w:space="0" w:color="auto"/>
            <w:left w:val="none" w:sz="0" w:space="0" w:color="auto"/>
            <w:bottom w:val="none" w:sz="0" w:space="0" w:color="auto"/>
            <w:right w:val="none" w:sz="0" w:space="0" w:color="auto"/>
          </w:divBdr>
        </w:div>
        <w:div w:id="427316026">
          <w:marLeft w:val="0"/>
          <w:marRight w:val="0"/>
          <w:marTop w:val="0"/>
          <w:marBottom w:val="0"/>
          <w:divBdr>
            <w:top w:val="none" w:sz="0" w:space="0" w:color="auto"/>
            <w:left w:val="none" w:sz="0" w:space="0" w:color="auto"/>
            <w:bottom w:val="none" w:sz="0" w:space="0" w:color="auto"/>
            <w:right w:val="none" w:sz="0" w:space="0" w:color="auto"/>
          </w:divBdr>
        </w:div>
        <w:div w:id="2120683415">
          <w:marLeft w:val="0"/>
          <w:marRight w:val="0"/>
          <w:marTop w:val="0"/>
          <w:marBottom w:val="0"/>
          <w:divBdr>
            <w:top w:val="none" w:sz="0" w:space="0" w:color="auto"/>
            <w:left w:val="none" w:sz="0" w:space="0" w:color="auto"/>
            <w:bottom w:val="none" w:sz="0" w:space="0" w:color="auto"/>
            <w:right w:val="none" w:sz="0" w:space="0" w:color="auto"/>
          </w:divBdr>
        </w:div>
      </w:divsChild>
    </w:div>
    <w:div w:id="269626852">
      <w:bodyDiv w:val="1"/>
      <w:marLeft w:val="0"/>
      <w:marRight w:val="0"/>
      <w:marTop w:val="0"/>
      <w:marBottom w:val="0"/>
      <w:divBdr>
        <w:top w:val="none" w:sz="0" w:space="0" w:color="auto"/>
        <w:left w:val="none" w:sz="0" w:space="0" w:color="auto"/>
        <w:bottom w:val="none" w:sz="0" w:space="0" w:color="auto"/>
        <w:right w:val="none" w:sz="0" w:space="0" w:color="auto"/>
      </w:divBdr>
      <w:divsChild>
        <w:div w:id="623851107">
          <w:marLeft w:val="0"/>
          <w:marRight w:val="0"/>
          <w:marTop w:val="0"/>
          <w:marBottom w:val="0"/>
          <w:divBdr>
            <w:top w:val="none" w:sz="0" w:space="0" w:color="auto"/>
            <w:left w:val="none" w:sz="0" w:space="0" w:color="auto"/>
            <w:bottom w:val="none" w:sz="0" w:space="0" w:color="auto"/>
            <w:right w:val="none" w:sz="0" w:space="0" w:color="auto"/>
          </w:divBdr>
        </w:div>
      </w:divsChild>
    </w:div>
    <w:div w:id="384833857">
      <w:bodyDiv w:val="1"/>
      <w:marLeft w:val="0"/>
      <w:marRight w:val="0"/>
      <w:marTop w:val="0"/>
      <w:marBottom w:val="0"/>
      <w:divBdr>
        <w:top w:val="none" w:sz="0" w:space="0" w:color="auto"/>
        <w:left w:val="none" w:sz="0" w:space="0" w:color="auto"/>
        <w:bottom w:val="none" w:sz="0" w:space="0" w:color="auto"/>
        <w:right w:val="none" w:sz="0" w:space="0" w:color="auto"/>
      </w:divBdr>
      <w:divsChild>
        <w:div w:id="1888224901">
          <w:marLeft w:val="0"/>
          <w:marRight w:val="0"/>
          <w:marTop w:val="0"/>
          <w:marBottom w:val="0"/>
          <w:divBdr>
            <w:top w:val="none" w:sz="0" w:space="0" w:color="auto"/>
            <w:left w:val="none" w:sz="0" w:space="0" w:color="auto"/>
            <w:bottom w:val="none" w:sz="0" w:space="0" w:color="auto"/>
            <w:right w:val="none" w:sz="0" w:space="0" w:color="auto"/>
          </w:divBdr>
        </w:div>
      </w:divsChild>
    </w:div>
    <w:div w:id="406152405">
      <w:bodyDiv w:val="1"/>
      <w:marLeft w:val="0"/>
      <w:marRight w:val="0"/>
      <w:marTop w:val="0"/>
      <w:marBottom w:val="0"/>
      <w:divBdr>
        <w:top w:val="none" w:sz="0" w:space="0" w:color="auto"/>
        <w:left w:val="none" w:sz="0" w:space="0" w:color="auto"/>
        <w:bottom w:val="none" w:sz="0" w:space="0" w:color="auto"/>
        <w:right w:val="none" w:sz="0" w:space="0" w:color="auto"/>
      </w:divBdr>
      <w:divsChild>
        <w:div w:id="838622559">
          <w:marLeft w:val="0"/>
          <w:marRight w:val="0"/>
          <w:marTop w:val="0"/>
          <w:marBottom w:val="0"/>
          <w:divBdr>
            <w:top w:val="none" w:sz="0" w:space="0" w:color="auto"/>
            <w:left w:val="none" w:sz="0" w:space="0" w:color="auto"/>
            <w:bottom w:val="none" w:sz="0" w:space="0" w:color="auto"/>
            <w:right w:val="none" w:sz="0" w:space="0" w:color="auto"/>
          </w:divBdr>
        </w:div>
        <w:div w:id="853374911">
          <w:marLeft w:val="0"/>
          <w:marRight w:val="0"/>
          <w:marTop w:val="0"/>
          <w:marBottom w:val="0"/>
          <w:divBdr>
            <w:top w:val="none" w:sz="0" w:space="0" w:color="auto"/>
            <w:left w:val="none" w:sz="0" w:space="0" w:color="auto"/>
            <w:bottom w:val="none" w:sz="0" w:space="0" w:color="auto"/>
            <w:right w:val="none" w:sz="0" w:space="0" w:color="auto"/>
          </w:divBdr>
        </w:div>
        <w:div w:id="1417630068">
          <w:marLeft w:val="0"/>
          <w:marRight w:val="0"/>
          <w:marTop w:val="0"/>
          <w:marBottom w:val="0"/>
          <w:divBdr>
            <w:top w:val="none" w:sz="0" w:space="0" w:color="auto"/>
            <w:left w:val="none" w:sz="0" w:space="0" w:color="auto"/>
            <w:bottom w:val="none" w:sz="0" w:space="0" w:color="auto"/>
            <w:right w:val="none" w:sz="0" w:space="0" w:color="auto"/>
          </w:divBdr>
        </w:div>
        <w:div w:id="2023238098">
          <w:marLeft w:val="0"/>
          <w:marRight w:val="0"/>
          <w:marTop w:val="0"/>
          <w:marBottom w:val="0"/>
          <w:divBdr>
            <w:top w:val="none" w:sz="0" w:space="0" w:color="auto"/>
            <w:left w:val="none" w:sz="0" w:space="0" w:color="auto"/>
            <w:bottom w:val="none" w:sz="0" w:space="0" w:color="auto"/>
            <w:right w:val="none" w:sz="0" w:space="0" w:color="auto"/>
          </w:divBdr>
        </w:div>
        <w:div w:id="2079739767">
          <w:marLeft w:val="0"/>
          <w:marRight w:val="0"/>
          <w:marTop w:val="0"/>
          <w:marBottom w:val="0"/>
          <w:divBdr>
            <w:top w:val="none" w:sz="0" w:space="0" w:color="auto"/>
            <w:left w:val="none" w:sz="0" w:space="0" w:color="auto"/>
            <w:bottom w:val="none" w:sz="0" w:space="0" w:color="auto"/>
            <w:right w:val="none" w:sz="0" w:space="0" w:color="auto"/>
          </w:divBdr>
        </w:div>
        <w:div w:id="2134671214">
          <w:marLeft w:val="0"/>
          <w:marRight w:val="0"/>
          <w:marTop w:val="0"/>
          <w:marBottom w:val="0"/>
          <w:divBdr>
            <w:top w:val="none" w:sz="0" w:space="0" w:color="auto"/>
            <w:left w:val="none" w:sz="0" w:space="0" w:color="auto"/>
            <w:bottom w:val="none" w:sz="0" w:space="0" w:color="auto"/>
            <w:right w:val="none" w:sz="0" w:space="0" w:color="auto"/>
          </w:divBdr>
        </w:div>
      </w:divsChild>
    </w:div>
    <w:div w:id="500312787">
      <w:bodyDiv w:val="1"/>
      <w:marLeft w:val="0"/>
      <w:marRight w:val="0"/>
      <w:marTop w:val="0"/>
      <w:marBottom w:val="0"/>
      <w:divBdr>
        <w:top w:val="none" w:sz="0" w:space="0" w:color="auto"/>
        <w:left w:val="none" w:sz="0" w:space="0" w:color="auto"/>
        <w:bottom w:val="none" w:sz="0" w:space="0" w:color="auto"/>
        <w:right w:val="none" w:sz="0" w:space="0" w:color="auto"/>
      </w:divBdr>
      <w:divsChild>
        <w:div w:id="1900044826">
          <w:marLeft w:val="0"/>
          <w:marRight w:val="0"/>
          <w:marTop w:val="0"/>
          <w:marBottom w:val="0"/>
          <w:divBdr>
            <w:top w:val="none" w:sz="0" w:space="0" w:color="auto"/>
            <w:left w:val="none" w:sz="0" w:space="0" w:color="auto"/>
            <w:bottom w:val="none" w:sz="0" w:space="0" w:color="auto"/>
            <w:right w:val="none" w:sz="0" w:space="0" w:color="auto"/>
          </w:divBdr>
        </w:div>
      </w:divsChild>
    </w:div>
    <w:div w:id="566767617">
      <w:bodyDiv w:val="1"/>
      <w:marLeft w:val="0"/>
      <w:marRight w:val="0"/>
      <w:marTop w:val="0"/>
      <w:marBottom w:val="0"/>
      <w:divBdr>
        <w:top w:val="none" w:sz="0" w:space="0" w:color="auto"/>
        <w:left w:val="none" w:sz="0" w:space="0" w:color="auto"/>
        <w:bottom w:val="none" w:sz="0" w:space="0" w:color="auto"/>
        <w:right w:val="none" w:sz="0" w:space="0" w:color="auto"/>
      </w:divBdr>
      <w:divsChild>
        <w:div w:id="303199046">
          <w:marLeft w:val="0"/>
          <w:marRight w:val="0"/>
          <w:marTop w:val="0"/>
          <w:marBottom w:val="0"/>
          <w:divBdr>
            <w:top w:val="none" w:sz="0" w:space="0" w:color="auto"/>
            <w:left w:val="none" w:sz="0" w:space="0" w:color="auto"/>
            <w:bottom w:val="none" w:sz="0" w:space="0" w:color="auto"/>
            <w:right w:val="none" w:sz="0" w:space="0" w:color="auto"/>
          </w:divBdr>
        </w:div>
        <w:div w:id="505097473">
          <w:marLeft w:val="0"/>
          <w:marRight w:val="0"/>
          <w:marTop w:val="0"/>
          <w:marBottom w:val="0"/>
          <w:divBdr>
            <w:top w:val="none" w:sz="0" w:space="0" w:color="auto"/>
            <w:left w:val="none" w:sz="0" w:space="0" w:color="auto"/>
            <w:bottom w:val="none" w:sz="0" w:space="0" w:color="auto"/>
            <w:right w:val="none" w:sz="0" w:space="0" w:color="auto"/>
          </w:divBdr>
        </w:div>
        <w:div w:id="529681707">
          <w:marLeft w:val="0"/>
          <w:marRight w:val="0"/>
          <w:marTop w:val="0"/>
          <w:marBottom w:val="0"/>
          <w:divBdr>
            <w:top w:val="none" w:sz="0" w:space="0" w:color="auto"/>
            <w:left w:val="none" w:sz="0" w:space="0" w:color="auto"/>
            <w:bottom w:val="none" w:sz="0" w:space="0" w:color="auto"/>
            <w:right w:val="none" w:sz="0" w:space="0" w:color="auto"/>
          </w:divBdr>
        </w:div>
        <w:div w:id="1111322192">
          <w:marLeft w:val="0"/>
          <w:marRight w:val="0"/>
          <w:marTop w:val="0"/>
          <w:marBottom w:val="0"/>
          <w:divBdr>
            <w:top w:val="none" w:sz="0" w:space="0" w:color="auto"/>
            <w:left w:val="none" w:sz="0" w:space="0" w:color="auto"/>
            <w:bottom w:val="none" w:sz="0" w:space="0" w:color="auto"/>
            <w:right w:val="none" w:sz="0" w:space="0" w:color="auto"/>
          </w:divBdr>
        </w:div>
        <w:div w:id="1138497785">
          <w:marLeft w:val="0"/>
          <w:marRight w:val="0"/>
          <w:marTop w:val="0"/>
          <w:marBottom w:val="0"/>
          <w:divBdr>
            <w:top w:val="none" w:sz="0" w:space="0" w:color="auto"/>
            <w:left w:val="none" w:sz="0" w:space="0" w:color="auto"/>
            <w:bottom w:val="none" w:sz="0" w:space="0" w:color="auto"/>
            <w:right w:val="none" w:sz="0" w:space="0" w:color="auto"/>
          </w:divBdr>
        </w:div>
        <w:div w:id="1314484530">
          <w:marLeft w:val="0"/>
          <w:marRight w:val="0"/>
          <w:marTop w:val="0"/>
          <w:marBottom w:val="0"/>
          <w:divBdr>
            <w:top w:val="none" w:sz="0" w:space="0" w:color="auto"/>
            <w:left w:val="none" w:sz="0" w:space="0" w:color="auto"/>
            <w:bottom w:val="none" w:sz="0" w:space="0" w:color="auto"/>
            <w:right w:val="none" w:sz="0" w:space="0" w:color="auto"/>
          </w:divBdr>
        </w:div>
        <w:div w:id="1817719638">
          <w:marLeft w:val="0"/>
          <w:marRight w:val="0"/>
          <w:marTop w:val="0"/>
          <w:marBottom w:val="0"/>
          <w:divBdr>
            <w:top w:val="none" w:sz="0" w:space="0" w:color="auto"/>
            <w:left w:val="none" w:sz="0" w:space="0" w:color="auto"/>
            <w:bottom w:val="none" w:sz="0" w:space="0" w:color="auto"/>
            <w:right w:val="none" w:sz="0" w:space="0" w:color="auto"/>
          </w:divBdr>
        </w:div>
        <w:div w:id="2042509941">
          <w:marLeft w:val="0"/>
          <w:marRight w:val="0"/>
          <w:marTop w:val="0"/>
          <w:marBottom w:val="0"/>
          <w:divBdr>
            <w:top w:val="none" w:sz="0" w:space="0" w:color="auto"/>
            <w:left w:val="none" w:sz="0" w:space="0" w:color="auto"/>
            <w:bottom w:val="none" w:sz="0" w:space="0" w:color="auto"/>
            <w:right w:val="none" w:sz="0" w:space="0" w:color="auto"/>
          </w:divBdr>
        </w:div>
        <w:div w:id="2102023842">
          <w:marLeft w:val="0"/>
          <w:marRight w:val="0"/>
          <w:marTop w:val="0"/>
          <w:marBottom w:val="0"/>
          <w:divBdr>
            <w:top w:val="none" w:sz="0" w:space="0" w:color="auto"/>
            <w:left w:val="none" w:sz="0" w:space="0" w:color="auto"/>
            <w:bottom w:val="none" w:sz="0" w:space="0" w:color="auto"/>
            <w:right w:val="none" w:sz="0" w:space="0" w:color="auto"/>
          </w:divBdr>
        </w:div>
      </w:divsChild>
    </w:div>
    <w:div w:id="577984287">
      <w:bodyDiv w:val="1"/>
      <w:marLeft w:val="0"/>
      <w:marRight w:val="0"/>
      <w:marTop w:val="0"/>
      <w:marBottom w:val="0"/>
      <w:divBdr>
        <w:top w:val="none" w:sz="0" w:space="0" w:color="auto"/>
        <w:left w:val="none" w:sz="0" w:space="0" w:color="auto"/>
        <w:bottom w:val="none" w:sz="0" w:space="0" w:color="auto"/>
        <w:right w:val="none" w:sz="0" w:space="0" w:color="auto"/>
      </w:divBdr>
    </w:div>
    <w:div w:id="580062250">
      <w:bodyDiv w:val="1"/>
      <w:marLeft w:val="0"/>
      <w:marRight w:val="0"/>
      <w:marTop w:val="0"/>
      <w:marBottom w:val="0"/>
      <w:divBdr>
        <w:top w:val="none" w:sz="0" w:space="0" w:color="auto"/>
        <w:left w:val="none" w:sz="0" w:space="0" w:color="auto"/>
        <w:bottom w:val="none" w:sz="0" w:space="0" w:color="auto"/>
        <w:right w:val="none" w:sz="0" w:space="0" w:color="auto"/>
      </w:divBdr>
      <w:divsChild>
        <w:div w:id="2039819278">
          <w:marLeft w:val="0"/>
          <w:marRight w:val="0"/>
          <w:marTop w:val="0"/>
          <w:marBottom w:val="0"/>
          <w:divBdr>
            <w:top w:val="none" w:sz="0" w:space="0" w:color="auto"/>
            <w:left w:val="none" w:sz="0" w:space="0" w:color="auto"/>
            <w:bottom w:val="none" w:sz="0" w:space="0" w:color="auto"/>
            <w:right w:val="none" w:sz="0" w:space="0" w:color="auto"/>
          </w:divBdr>
        </w:div>
      </w:divsChild>
    </w:div>
    <w:div w:id="685135658">
      <w:bodyDiv w:val="1"/>
      <w:marLeft w:val="0"/>
      <w:marRight w:val="0"/>
      <w:marTop w:val="0"/>
      <w:marBottom w:val="0"/>
      <w:divBdr>
        <w:top w:val="none" w:sz="0" w:space="0" w:color="auto"/>
        <w:left w:val="none" w:sz="0" w:space="0" w:color="auto"/>
        <w:bottom w:val="none" w:sz="0" w:space="0" w:color="auto"/>
        <w:right w:val="none" w:sz="0" w:space="0" w:color="auto"/>
      </w:divBdr>
      <w:divsChild>
        <w:div w:id="1138766125">
          <w:marLeft w:val="0"/>
          <w:marRight w:val="0"/>
          <w:marTop w:val="0"/>
          <w:marBottom w:val="0"/>
          <w:divBdr>
            <w:top w:val="none" w:sz="0" w:space="0" w:color="auto"/>
            <w:left w:val="none" w:sz="0" w:space="0" w:color="auto"/>
            <w:bottom w:val="none" w:sz="0" w:space="0" w:color="auto"/>
            <w:right w:val="none" w:sz="0" w:space="0" w:color="auto"/>
          </w:divBdr>
        </w:div>
      </w:divsChild>
    </w:div>
    <w:div w:id="918171355">
      <w:bodyDiv w:val="1"/>
      <w:marLeft w:val="0"/>
      <w:marRight w:val="0"/>
      <w:marTop w:val="0"/>
      <w:marBottom w:val="0"/>
      <w:divBdr>
        <w:top w:val="none" w:sz="0" w:space="0" w:color="auto"/>
        <w:left w:val="none" w:sz="0" w:space="0" w:color="auto"/>
        <w:bottom w:val="none" w:sz="0" w:space="0" w:color="auto"/>
        <w:right w:val="none" w:sz="0" w:space="0" w:color="auto"/>
      </w:divBdr>
      <w:divsChild>
        <w:div w:id="773018711">
          <w:marLeft w:val="0"/>
          <w:marRight w:val="0"/>
          <w:marTop w:val="0"/>
          <w:marBottom w:val="0"/>
          <w:divBdr>
            <w:top w:val="none" w:sz="0" w:space="0" w:color="auto"/>
            <w:left w:val="none" w:sz="0" w:space="0" w:color="auto"/>
            <w:bottom w:val="none" w:sz="0" w:space="0" w:color="auto"/>
            <w:right w:val="none" w:sz="0" w:space="0" w:color="auto"/>
          </w:divBdr>
        </w:div>
      </w:divsChild>
    </w:div>
    <w:div w:id="1073354770">
      <w:bodyDiv w:val="1"/>
      <w:marLeft w:val="0"/>
      <w:marRight w:val="0"/>
      <w:marTop w:val="0"/>
      <w:marBottom w:val="0"/>
      <w:divBdr>
        <w:top w:val="none" w:sz="0" w:space="0" w:color="auto"/>
        <w:left w:val="none" w:sz="0" w:space="0" w:color="auto"/>
        <w:bottom w:val="none" w:sz="0" w:space="0" w:color="auto"/>
        <w:right w:val="none" w:sz="0" w:space="0" w:color="auto"/>
      </w:divBdr>
    </w:div>
    <w:div w:id="1076824518">
      <w:bodyDiv w:val="1"/>
      <w:marLeft w:val="0"/>
      <w:marRight w:val="0"/>
      <w:marTop w:val="0"/>
      <w:marBottom w:val="0"/>
      <w:divBdr>
        <w:top w:val="none" w:sz="0" w:space="0" w:color="auto"/>
        <w:left w:val="none" w:sz="0" w:space="0" w:color="auto"/>
        <w:bottom w:val="none" w:sz="0" w:space="0" w:color="auto"/>
        <w:right w:val="none" w:sz="0" w:space="0" w:color="auto"/>
      </w:divBdr>
      <w:divsChild>
        <w:div w:id="784545157">
          <w:marLeft w:val="0"/>
          <w:marRight w:val="0"/>
          <w:marTop w:val="0"/>
          <w:marBottom w:val="0"/>
          <w:divBdr>
            <w:top w:val="none" w:sz="0" w:space="0" w:color="auto"/>
            <w:left w:val="none" w:sz="0" w:space="0" w:color="auto"/>
            <w:bottom w:val="none" w:sz="0" w:space="0" w:color="auto"/>
            <w:right w:val="none" w:sz="0" w:space="0" w:color="auto"/>
          </w:divBdr>
        </w:div>
      </w:divsChild>
    </w:div>
    <w:div w:id="1321930967">
      <w:bodyDiv w:val="1"/>
      <w:marLeft w:val="0"/>
      <w:marRight w:val="0"/>
      <w:marTop w:val="0"/>
      <w:marBottom w:val="0"/>
      <w:divBdr>
        <w:top w:val="none" w:sz="0" w:space="0" w:color="auto"/>
        <w:left w:val="none" w:sz="0" w:space="0" w:color="auto"/>
        <w:bottom w:val="none" w:sz="0" w:space="0" w:color="auto"/>
        <w:right w:val="none" w:sz="0" w:space="0" w:color="auto"/>
      </w:divBdr>
      <w:divsChild>
        <w:div w:id="502479544">
          <w:marLeft w:val="0"/>
          <w:marRight w:val="0"/>
          <w:marTop w:val="0"/>
          <w:marBottom w:val="0"/>
          <w:divBdr>
            <w:top w:val="none" w:sz="0" w:space="0" w:color="auto"/>
            <w:left w:val="none" w:sz="0" w:space="0" w:color="auto"/>
            <w:bottom w:val="none" w:sz="0" w:space="0" w:color="auto"/>
            <w:right w:val="none" w:sz="0" w:space="0" w:color="auto"/>
          </w:divBdr>
        </w:div>
      </w:divsChild>
    </w:div>
    <w:div w:id="1444109463">
      <w:bodyDiv w:val="1"/>
      <w:marLeft w:val="0"/>
      <w:marRight w:val="0"/>
      <w:marTop w:val="0"/>
      <w:marBottom w:val="0"/>
      <w:divBdr>
        <w:top w:val="none" w:sz="0" w:space="0" w:color="auto"/>
        <w:left w:val="none" w:sz="0" w:space="0" w:color="auto"/>
        <w:bottom w:val="none" w:sz="0" w:space="0" w:color="auto"/>
        <w:right w:val="none" w:sz="0" w:space="0" w:color="auto"/>
      </w:divBdr>
      <w:divsChild>
        <w:div w:id="26492928">
          <w:marLeft w:val="0"/>
          <w:marRight w:val="0"/>
          <w:marTop w:val="0"/>
          <w:marBottom w:val="0"/>
          <w:divBdr>
            <w:top w:val="none" w:sz="0" w:space="0" w:color="auto"/>
            <w:left w:val="none" w:sz="0" w:space="0" w:color="auto"/>
            <w:bottom w:val="none" w:sz="0" w:space="0" w:color="auto"/>
            <w:right w:val="none" w:sz="0" w:space="0" w:color="auto"/>
          </w:divBdr>
        </w:div>
        <w:div w:id="149061350">
          <w:marLeft w:val="0"/>
          <w:marRight w:val="0"/>
          <w:marTop w:val="0"/>
          <w:marBottom w:val="0"/>
          <w:divBdr>
            <w:top w:val="none" w:sz="0" w:space="0" w:color="auto"/>
            <w:left w:val="none" w:sz="0" w:space="0" w:color="auto"/>
            <w:bottom w:val="none" w:sz="0" w:space="0" w:color="auto"/>
            <w:right w:val="none" w:sz="0" w:space="0" w:color="auto"/>
          </w:divBdr>
        </w:div>
        <w:div w:id="1544976445">
          <w:marLeft w:val="0"/>
          <w:marRight w:val="0"/>
          <w:marTop w:val="0"/>
          <w:marBottom w:val="0"/>
          <w:divBdr>
            <w:top w:val="none" w:sz="0" w:space="0" w:color="auto"/>
            <w:left w:val="none" w:sz="0" w:space="0" w:color="auto"/>
            <w:bottom w:val="none" w:sz="0" w:space="0" w:color="auto"/>
            <w:right w:val="none" w:sz="0" w:space="0" w:color="auto"/>
          </w:divBdr>
        </w:div>
        <w:div w:id="1561599482">
          <w:marLeft w:val="0"/>
          <w:marRight w:val="0"/>
          <w:marTop w:val="0"/>
          <w:marBottom w:val="0"/>
          <w:divBdr>
            <w:top w:val="none" w:sz="0" w:space="0" w:color="auto"/>
            <w:left w:val="none" w:sz="0" w:space="0" w:color="auto"/>
            <w:bottom w:val="none" w:sz="0" w:space="0" w:color="auto"/>
            <w:right w:val="none" w:sz="0" w:space="0" w:color="auto"/>
          </w:divBdr>
        </w:div>
        <w:div w:id="1636446615">
          <w:marLeft w:val="0"/>
          <w:marRight w:val="0"/>
          <w:marTop w:val="0"/>
          <w:marBottom w:val="0"/>
          <w:divBdr>
            <w:top w:val="none" w:sz="0" w:space="0" w:color="auto"/>
            <w:left w:val="none" w:sz="0" w:space="0" w:color="auto"/>
            <w:bottom w:val="none" w:sz="0" w:space="0" w:color="auto"/>
            <w:right w:val="none" w:sz="0" w:space="0" w:color="auto"/>
          </w:divBdr>
        </w:div>
      </w:divsChild>
    </w:div>
    <w:div w:id="1773478658">
      <w:bodyDiv w:val="1"/>
      <w:marLeft w:val="0"/>
      <w:marRight w:val="0"/>
      <w:marTop w:val="0"/>
      <w:marBottom w:val="0"/>
      <w:divBdr>
        <w:top w:val="none" w:sz="0" w:space="0" w:color="auto"/>
        <w:left w:val="none" w:sz="0" w:space="0" w:color="auto"/>
        <w:bottom w:val="none" w:sz="0" w:space="0" w:color="auto"/>
        <w:right w:val="none" w:sz="0" w:space="0" w:color="auto"/>
      </w:divBdr>
      <w:divsChild>
        <w:div w:id="912543749">
          <w:marLeft w:val="0"/>
          <w:marRight w:val="0"/>
          <w:marTop w:val="0"/>
          <w:marBottom w:val="0"/>
          <w:divBdr>
            <w:top w:val="none" w:sz="0" w:space="0" w:color="auto"/>
            <w:left w:val="none" w:sz="0" w:space="0" w:color="auto"/>
            <w:bottom w:val="none" w:sz="0" w:space="0" w:color="auto"/>
            <w:right w:val="none" w:sz="0" w:space="0" w:color="auto"/>
          </w:divBdr>
        </w:div>
        <w:div w:id="1802571898">
          <w:marLeft w:val="0"/>
          <w:marRight w:val="0"/>
          <w:marTop w:val="0"/>
          <w:marBottom w:val="0"/>
          <w:divBdr>
            <w:top w:val="none" w:sz="0" w:space="0" w:color="auto"/>
            <w:left w:val="none" w:sz="0" w:space="0" w:color="auto"/>
            <w:bottom w:val="none" w:sz="0" w:space="0" w:color="auto"/>
            <w:right w:val="none" w:sz="0" w:space="0" w:color="auto"/>
          </w:divBdr>
        </w:div>
      </w:divsChild>
    </w:div>
    <w:div w:id="2121100629">
      <w:bodyDiv w:val="1"/>
      <w:marLeft w:val="0"/>
      <w:marRight w:val="0"/>
      <w:marTop w:val="0"/>
      <w:marBottom w:val="0"/>
      <w:divBdr>
        <w:top w:val="none" w:sz="0" w:space="0" w:color="auto"/>
        <w:left w:val="none" w:sz="0" w:space="0" w:color="auto"/>
        <w:bottom w:val="none" w:sz="0" w:space="0" w:color="auto"/>
        <w:right w:val="none" w:sz="0" w:space="0" w:color="auto"/>
      </w:divBdr>
      <w:divsChild>
        <w:div w:id="795104085">
          <w:marLeft w:val="0"/>
          <w:marRight w:val="0"/>
          <w:marTop w:val="0"/>
          <w:marBottom w:val="0"/>
          <w:divBdr>
            <w:top w:val="none" w:sz="0" w:space="0" w:color="auto"/>
            <w:left w:val="none" w:sz="0" w:space="0" w:color="auto"/>
            <w:bottom w:val="none" w:sz="0" w:space="0" w:color="auto"/>
            <w:right w:val="none" w:sz="0" w:space="0" w:color="auto"/>
          </w:divBdr>
        </w:div>
      </w:divsChild>
    </w:div>
    <w:div w:id="2127891864">
      <w:bodyDiv w:val="1"/>
      <w:marLeft w:val="0"/>
      <w:marRight w:val="0"/>
      <w:marTop w:val="0"/>
      <w:marBottom w:val="0"/>
      <w:divBdr>
        <w:top w:val="none" w:sz="0" w:space="0" w:color="auto"/>
        <w:left w:val="none" w:sz="0" w:space="0" w:color="auto"/>
        <w:bottom w:val="none" w:sz="0" w:space="0" w:color="auto"/>
        <w:right w:val="none" w:sz="0" w:space="0" w:color="auto"/>
      </w:divBdr>
      <w:divsChild>
        <w:div w:id="818962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chart" Target="charts/chart3.xm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oleObject" Target="embeddings/oleObject1.bin"/><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wmf"/><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BZ\Dropbox\VIAPPL\Fouad\Constructing%20Identity\Analyses\ID%20by%20condition%20and%20grou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BZ\Dropbox\VIAPPL\Fouad\Constructing%20Identity\Analyses\Scales%20and%20deltatok%20by%20cond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BZ\Dropbox\VIAPPL\Fouad\Constructing%20Identity\Analyses\Scales%20and%20deltatok%20by%20condi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Identification</a:t>
            </a:r>
            <a:r>
              <a:rPr lang="en-US" baseline="0"/>
              <a:t> by Condition and Group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'[ID by condition and group.xlsx]Sheet1'!$A$2</c:f>
              <c:strCache>
                <c:ptCount val="1"/>
                <c:pt idx="0">
                  <c:v>ID</c:v>
                </c:pt>
              </c:strCache>
            </c:strRef>
          </c:tx>
          <c:spPr>
            <a:solidFill>
              <a:schemeClr val="accent1"/>
            </a:solidFill>
            <a:ln>
              <a:noFill/>
            </a:ln>
            <a:effectLst/>
          </c:spPr>
          <c:invertIfNegative val="0"/>
          <c:errBars>
            <c:errBarType val="both"/>
            <c:errValType val="cust"/>
            <c:noEndCap val="0"/>
            <c:plus>
              <c:numRef>
                <c:f>'[ID by condition and group.xlsx]Sheet1'!$B$7:$T$7</c:f>
                <c:numCache>
                  <c:formatCode>General</c:formatCode>
                  <c:ptCount val="19"/>
                  <c:pt idx="0">
                    <c:v>1.3869298352904562</c:v>
                  </c:pt>
                  <c:pt idx="2">
                    <c:v>1.4849826353852253</c:v>
                  </c:pt>
                  <c:pt idx="4">
                    <c:v>1.6724766457297584</c:v>
                  </c:pt>
                  <c:pt idx="6">
                    <c:v>1.4317205150297201</c:v>
                  </c:pt>
                  <c:pt idx="8">
                    <c:v>1.2737280921837422</c:v>
                  </c:pt>
                  <c:pt idx="10">
                    <c:v>1.5129492758310614</c:v>
                  </c:pt>
                  <c:pt idx="12">
                    <c:v>1.5041359040925701</c:v>
                  </c:pt>
                  <c:pt idx="14">
                    <c:v>1.5135581649332461</c:v>
                  </c:pt>
                  <c:pt idx="16">
                    <c:v>2.2000631304073481</c:v>
                  </c:pt>
                  <c:pt idx="18">
                    <c:v>1.7424515350295473</c:v>
                  </c:pt>
                </c:numCache>
              </c:numRef>
            </c:plus>
            <c:minus>
              <c:numRef>
                <c:f>'[ID by condition and group.xlsx]Sheet1'!$B$7:$T$7</c:f>
                <c:numCache>
                  <c:formatCode>General</c:formatCode>
                  <c:ptCount val="19"/>
                  <c:pt idx="0">
                    <c:v>1.3869298352904562</c:v>
                  </c:pt>
                  <c:pt idx="2">
                    <c:v>1.4849826353852253</c:v>
                  </c:pt>
                  <c:pt idx="4">
                    <c:v>1.6724766457297584</c:v>
                  </c:pt>
                  <c:pt idx="6">
                    <c:v>1.4317205150297201</c:v>
                  </c:pt>
                  <c:pt idx="8">
                    <c:v>1.2737280921837422</c:v>
                  </c:pt>
                  <c:pt idx="10">
                    <c:v>1.5129492758310614</c:v>
                  </c:pt>
                  <c:pt idx="12">
                    <c:v>1.5041359040925701</c:v>
                  </c:pt>
                  <c:pt idx="14">
                    <c:v>1.5135581649332461</c:v>
                  </c:pt>
                  <c:pt idx="16">
                    <c:v>2.2000631304073481</c:v>
                  </c:pt>
                  <c:pt idx="18">
                    <c:v>1.7424515350295473</c:v>
                  </c:pt>
                </c:numCache>
              </c:numRef>
            </c:minus>
            <c:spPr>
              <a:noFill/>
              <a:ln w="9525" cap="flat" cmpd="sng" algn="ctr">
                <a:solidFill>
                  <a:schemeClr val="tx1">
                    <a:lumMod val="65000"/>
                    <a:lumOff val="35000"/>
                  </a:schemeClr>
                </a:solidFill>
                <a:round/>
              </a:ln>
              <a:effectLst/>
            </c:spPr>
          </c:errBars>
          <c:cat>
            <c:strRef>
              <c:f>'[ID by condition and group.xlsx]Sheet1'!$B$1:$T$1</c:f>
              <c:strCache>
                <c:ptCount val="19"/>
                <c:pt idx="0">
                  <c:v>FE-1</c:v>
                </c:pt>
                <c:pt idx="2">
                  <c:v>FE-2</c:v>
                </c:pt>
                <c:pt idx="4">
                  <c:v>IE-1</c:v>
                </c:pt>
                <c:pt idx="6">
                  <c:v>IE-2</c:v>
                </c:pt>
                <c:pt idx="8">
                  <c:v>IM-1</c:v>
                </c:pt>
                <c:pt idx="10">
                  <c:v>IM-2</c:v>
                </c:pt>
                <c:pt idx="12">
                  <c:v>II-1</c:v>
                </c:pt>
                <c:pt idx="14">
                  <c:v>II-2</c:v>
                </c:pt>
                <c:pt idx="16">
                  <c:v>WM-1</c:v>
                </c:pt>
                <c:pt idx="18">
                  <c:v>WM-2</c:v>
                </c:pt>
              </c:strCache>
            </c:strRef>
          </c:cat>
          <c:val>
            <c:numRef>
              <c:f>'[ID by condition and group.xlsx]Sheet1'!$B$2:$T$2</c:f>
              <c:numCache>
                <c:formatCode>General</c:formatCode>
                <c:ptCount val="19"/>
                <c:pt idx="0" formatCode="0.00">
                  <c:v>4.62</c:v>
                </c:pt>
                <c:pt idx="2" formatCode="0.00">
                  <c:v>4.3571428571428577</c:v>
                </c:pt>
                <c:pt idx="4" formatCode="0.00">
                  <c:v>4.761904761904761</c:v>
                </c:pt>
                <c:pt idx="6" formatCode="0.00">
                  <c:v>4.7261904761904763</c:v>
                </c:pt>
                <c:pt idx="8" formatCode="0.00">
                  <c:v>4.6944444444444446</c:v>
                </c:pt>
                <c:pt idx="10" formatCode="0.00">
                  <c:v>4.2345679012345698</c:v>
                </c:pt>
                <c:pt idx="12" formatCode="0.00">
                  <c:v>3.9506172839506166</c:v>
                </c:pt>
                <c:pt idx="14" formatCode="0.00">
                  <c:v>4.4642857142857135</c:v>
                </c:pt>
                <c:pt idx="16" formatCode="0.00">
                  <c:v>3.8958333333333335</c:v>
                </c:pt>
                <c:pt idx="18" formatCode="0.00">
                  <c:v>4.2905982905982913</c:v>
                </c:pt>
              </c:numCache>
            </c:numRef>
          </c:val>
        </c:ser>
        <c:ser>
          <c:idx val="1"/>
          <c:order val="1"/>
          <c:tx>
            <c:strRef>
              <c:f>'[ID by condition and group.xlsx]Sheet1'!$A$3</c:f>
              <c:strCache>
                <c:ptCount val="1"/>
                <c:pt idx="0">
                  <c:v>pID</c:v>
                </c:pt>
              </c:strCache>
            </c:strRef>
          </c:tx>
          <c:spPr>
            <a:solidFill>
              <a:schemeClr val="accent2"/>
            </a:solidFill>
            <a:ln>
              <a:noFill/>
            </a:ln>
            <a:effectLst/>
          </c:spPr>
          <c:invertIfNegative val="0"/>
          <c:errBars>
            <c:errBarType val="both"/>
            <c:errValType val="cust"/>
            <c:noEndCap val="0"/>
            <c:plus>
              <c:numRef>
                <c:f>'[ID by condition and group.xlsx]Sheet1'!$B$8:$T$8</c:f>
                <c:numCache>
                  <c:formatCode>General</c:formatCode>
                  <c:ptCount val="19"/>
                  <c:pt idx="0">
                    <c:v>1.7046380000886598</c:v>
                  </c:pt>
                  <c:pt idx="2">
                    <c:v>1.6638424042406552</c:v>
                  </c:pt>
                  <c:pt idx="4">
                    <c:v>1.6395949514859673</c:v>
                  </c:pt>
                  <c:pt idx="6">
                    <c:v>1.7173510219602357</c:v>
                  </c:pt>
                  <c:pt idx="8">
                    <c:v>1.4546277974057513</c:v>
                  </c:pt>
                  <c:pt idx="10">
                    <c:v>1.7056226032461055</c:v>
                  </c:pt>
                  <c:pt idx="12">
                    <c:v>1.9578149525925437</c:v>
                  </c:pt>
                  <c:pt idx="14">
                    <c:v>1.7299477491940149</c:v>
                  </c:pt>
                  <c:pt idx="16">
                    <c:v>1.9201658878953758</c:v>
                  </c:pt>
                  <c:pt idx="18">
                    <c:v>1.7353169123606171</c:v>
                  </c:pt>
                </c:numCache>
              </c:numRef>
            </c:plus>
            <c:minus>
              <c:numRef>
                <c:f>'[ID by condition and group.xlsx]Sheet1'!$B$8:$T$8</c:f>
                <c:numCache>
                  <c:formatCode>General</c:formatCode>
                  <c:ptCount val="19"/>
                  <c:pt idx="0">
                    <c:v>1.7046380000886598</c:v>
                  </c:pt>
                  <c:pt idx="2">
                    <c:v>1.6638424042406552</c:v>
                  </c:pt>
                  <c:pt idx="4">
                    <c:v>1.6395949514859673</c:v>
                  </c:pt>
                  <c:pt idx="6">
                    <c:v>1.7173510219602357</c:v>
                  </c:pt>
                  <c:pt idx="8">
                    <c:v>1.4546277974057513</c:v>
                  </c:pt>
                  <c:pt idx="10">
                    <c:v>1.7056226032461055</c:v>
                  </c:pt>
                  <c:pt idx="12">
                    <c:v>1.9578149525925437</c:v>
                  </c:pt>
                  <c:pt idx="14">
                    <c:v>1.7299477491940149</c:v>
                  </c:pt>
                  <c:pt idx="16">
                    <c:v>1.9201658878953758</c:v>
                  </c:pt>
                  <c:pt idx="18">
                    <c:v>1.7353169123606171</c:v>
                  </c:pt>
                </c:numCache>
              </c:numRef>
            </c:minus>
            <c:spPr>
              <a:noFill/>
              <a:ln w="9525" cap="flat" cmpd="sng" algn="ctr">
                <a:solidFill>
                  <a:schemeClr val="tx1">
                    <a:lumMod val="65000"/>
                    <a:lumOff val="35000"/>
                  </a:schemeClr>
                </a:solidFill>
                <a:round/>
              </a:ln>
              <a:effectLst/>
            </c:spPr>
          </c:errBars>
          <c:cat>
            <c:strRef>
              <c:f>'[ID by condition and group.xlsx]Sheet1'!$B$1:$T$1</c:f>
              <c:strCache>
                <c:ptCount val="19"/>
                <c:pt idx="0">
                  <c:v>FE-1</c:v>
                </c:pt>
                <c:pt idx="2">
                  <c:v>FE-2</c:v>
                </c:pt>
                <c:pt idx="4">
                  <c:v>IE-1</c:v>
                </c:pt>
                <c:pt idx="6">
                  <c:v>IE-2</c:v>
                </c:pt>
                <c:pt idx="8">
                  <c:v>IM-1</c:v>
                </c:pt>
                <c:pt idx="10">
                  <c:v>IM-2</c:v>
                </c:pt>
                <c:pt idx="12">
                  <c:v>II-1</c:v>
                </c:pt>
                <c:pt idx="14">
                  <c:v>II-2</c:v>
                </c:pt>
                <c:pt idx="16">
                  <c:v>WM-1</c:v>
                </c:pt>
                <c:pt idx="18">
                  <c:v>WM-2</c:v>
                </c:pt>
              </c:strCache>
            </c:strRef>
          </c:cat>
          <c:val>
            <c:numRef>
              <c:f>'[ID by condition and group.xlsx]Sheet1'!$B$3:$T$3</c:f>
              <c:numCache>
                <c:formatCode>General</c:formatCode>
                <c:ptCount val="19"/>
                <c:pt idx="0" formatCode="0.00">
                  <c:v>4.5599999999999996</c:v>
                </c:pt>
                <c:pt idx="2" formatCode="0.00">
                  <c:v>3.9285714285714284</c:v>
                </c:pt>
                <c:pt idx="4" formatCode="0.00">
                  <c:v>5.4166666666666661</c:v>
                </c:pt>
                <c:pt idx="6" formatCode="0.00">
                  <c:v>4.8690476190476186</c:v>
                </c:pt>
                <c:pt idx="8" formatCode="0.00">
                  <c:v>4.5</c:v>
                </c:pt>
                <c:pt idx="10" formatCode="0.00">
                  <c:v>4.1604938271604945</c:v>
                </c:pt>
                <c:pt idx="12" formatCode="0.00">
                  <c:v>4.6190476190476186</c:v>
                </c:pt>
                <c:pt idx="14" formatCode="0.00">
                  <c:v>5.1234567901234565</c:v>
                </c:pt>
                <c:pt idx="16" formatCode="0.00">
                  <c:v>4.7083333333333339</c:v>
                </c:pt>
                <c:pt idx="18" formatCode="0.00">
                  <c:v>5.0750000000000011</c:v>
                </c:pt>
              </c:numCache>
            </c:numRef>
          </c:val>
        </c:ser>
        <c:dLbls>
          <c:showLegendKey val="0"/>
          <c:showVal val="0"/>
          <c:showCatName val="0"/>
          <c:showSerName val="0"/>
          <c:showPercent val="0"/>
          <c:showBubbleSize val="0"/>
        </c:dLbls>
        <c:gapWidth val="219"/>
        <c:overlap val="-27"/>
        <c:axId val="300461216"/>
        <c:axId val="300460656"/>
      </c:barChart>
      <c:catAx>
        <c:axId val="30046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460656"/>
        <c:crosses val="autoZero"/>
        <c:auto val="1"/>
        <c:lblAlgn val="ctr"/>
        <c:lblOffset val="100"/>
        <c:noMultiLvlLbl val="0"/>
      </c:catAx>
      <c:valAx>
        <c:axId val="300460656"/>
        <c:scaling>
          <c:orientation val="minMax"/>
          <c:max val="7"/>
          <c:min val="1"/>
        </c:scaling>
        <c:delete val="0"/>
        <c:axPos val="l"/>
        <c:majorGridlines>
          <c:spPr>
            <a:ln w="9525" cap="flat" cmpd="sng" algn="ctr">
              <a:solidFill>
                <a:schemeClr val="tx1">
                  <a:lumMod val="15000"/>
                  <a:lumOff val="85000"/>
                </a:schemeClr>
              </a:solidFill>
              <a:round/>
            </a:ln>
            <a:effectLst/>
          </c:spPr>
        </c:majorGridlines>
        <c:numFmt formatCode="###0.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461216"/>
        <c:crosses val="autoZero"/>
        <c:crossBetween val="between"/>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barChart>
        <c:barDir val="col"/>
        <c:grouping val="clustered"/>
        <c:varyColors val="0"/>
        <c:ser>
          <c:idx val="0"/>
          <c:order val="0"/>
          <c:tx>
            <c:strRef>
              <c:f>Sheet1!$B$2</c:f>
              <c:strCache>
                <c:ptCount val="1"/>
                <c:pt idx="0">
                  <c:v>OGA</c:v>
                </c:pt>
              </c:strCache>
            </c:strRef>
          </c:tx>
          <c:spPr>
            <a:solidFill>
              <a:schemeClr val="accent3">
                <a:shade val="76000"/>
              </a:schemeClr>
            </a:solidFill>
            <a:ln>
              <a:noFill/>
            </a:ln>
            <a:effectLst/>
          </c:spPr>
          <c:invertIfNegative val="0"/>
          <c:errBars>
            <c:errBarType val="both"/>
            <c:errValType val="cust"/>
            <c:noEndCap val="0"/>
            <c:plus>
              <c:numRef>
                <c:f>Sheet1!$D$3:$D$7</c:f>
                <c:numCache>
                  <c:formatCode>General</c:formatCode>
                  <c:ptCount val="5"/>
                  <c:pt idx="0">
                    <c:v>0.14245551820256735</c:v>
                  </c:pt>
                  <c:pt idx="1">
                    <c:v>0.13126857510729403</c:v>
                  </c:pt>
                  <c:pt idx="2">
                    <c:v>0.18297473931288014</c:v>
                  </c:pt>
                  <c:pt idx="3">
                    <c:v>0.1525733990236125</c:v>
                  </c:pt>
                  <c:pt idx="4">
                    <c:v>0.17603473793881236</c:v>
                  </c:pt>
                </c:numCache>
              </c:numRef>
            </c:plus>
            <c:minus>
              <c:numRef>
                <c:f>Sheet1!$D$3:$D$7</c:f>
                <c:numCache>
                  <c:formatCode>General</c:formatCode>
                  <c:ptCount val="5"/>
                  <c:pt idx="0">
                    <c:v>0.14245551820256735</c:v>
                  </c:pt>
                  <c:pt idx="1">
                    <c:v>0.13126857510729403</c:v>
                  </c:pt>
                  <c:pt idx="2">
                    <c:v>0.18297473931288014</c:v>
                  </c:pt>
                  <c:pt idx="3">
                    <c:v>0.1525733990236125</c:v>
                  </c:pt>
                  <c:pt idx="4">
                    <c:v>0.17603473793881236</c:v>
                  </c:pt>
                </c:numCache>
              </c:numRef>
            </c:minus>
            <c:spPr>
              <a:noFill/>
              <a:ln w="9525" cap="flat" cmpd="sng" algn="ctr">
                <a:solidFill>
                  <a:schemeClr val="tx1">
                    <a:lumMod val="65000"/>
                    <a:lumOff val="35000"/>
                  </a:schemeClr>
                </a:solidFill>
                <a:round/>
              </a:ln>
              <a:effectLst/>
            </c:spPr>
          </c:errBars>
          <c:cat>
            <c:strRef>
              <c:f>Sheet1!$A$3:$A$7</c:f>
              <c:strCache>
                <c:ptCount val="5"/>
                <c:pt idx="0">
                  <c:v>IE</c:v>
                </c:pt>
                <c:pt idx="1">
                  <c:v>GE</c:v>
                </c:pt>
                <c:pt idx="2">
                  <c:v>IM</c:v>
                </c:pt>
                <c:pt idx="3">
                  <c:v>GI</c:v>
                </c:pt>
                <c:pt idx="4">
                  <c:v>WM</c:v>
                </c:pt>
              </c:strCache>
            </c:strRef>
          </c:cat>
          <c:val>
            <c:numRef>
              <c:f>Sheet1!$B$3:$B$7</c:f>
              <c:numCache>
                <c:formatCode>####.0000</c:formatCode>
                <c:ptCount val="5"/>
                <c:pt idx="0">
                  <c:v>0.24</c:v>
                </c:pt>
                <c:pt idx="1">
                  <c:v>0.23</c:v>
                </c:pt>
                <c:pt idx="2">
                  <c:v>0.25</c:v>
                </c:pt>
                <c:pt idx="3">
                  <c:v>0.47</c:v>
                </c:pt>
                <c:pt idx="4">
                  <c:v>0.36</c:v>
                </c:pt>
              </c:numCache>
            </c:numRef>
          </c:val>
        </c:ser>
        <c:ser>
          <c:idx val="1"/>
          <c:order val="1"/>
          <c:tx>
            <c:strRef>
              <c:f>Sheet1!$C$2</c:f>
              <c:strCache>
                <c:ptCount val="1"/>
                <c:pt idx="0">
                  <c:v>IGF</c:v>
                </c:pt>
              </c:strCache>
            </c:strRef>
          </c:tx>
          <c:spPr>
            <a:solidFill>
              <a:schemeClr val="accent3">
                <a:tint val="77000"/>
              </a:schemeClr>
            </a:solidFill>
            <a:ln>
              <a:noFill/>
            </a:ln>
            <a:effectLst/>
          </c:spPr>
          <c:invertIfNegative val="0"/>
          <c:errBars>
            <c:errBarType val="both"/>
            <c:errValType val="cust"/>
            <c:noEndCap val="0"/>
            <c:plus>
              <c:numRef>
                <c:f>Sheet1!$E$3:$E$7</c:f>
                <c:numCache>
                  <c:formatCode>General</c:formatCode>
                  <c:ptCount val="5"/>
                  <c:pt idx="0">
                    <c:v>0.25264188504268659</c:v>
                  </c:pt>
                  <c:pt idx="1">
                    <c:v>0.19009353473501389</c:v>
                  </c:pt>
                  <c:pt idx="2">
                    <c:v>0.24327516237266433</c:v>
                  </c:pt>
                  <c:pt idx="3">
                    <c:v>0.17824905966856394</c:v>
                  </c:pt>
                  <c:pt idx="4">
                    <c:v>0.21576605822769454</c:v>
                  </c:pt>
                </c:numCache>
              </c:numRef>
            </c:plus>
            <c:minus>
              <c:numRef>
                <c:f>Sheet1!$E$3:$E$7</c:f>
                <c:numCache>
                  <c:formatCode>General</c:formatCode>
                  <c:ptCount val="5"/>
                  <c:pt idx="0">
                    <c:v>0.25264188504268659</c:v>
                  </c:pt>
                  <c:pt idx="1">
                    <c:v>0.19009353473501389</c:v>
                  </c:pt>
                  <c:pt idx="2">
                    <c:v>0.24327516237266433</c:v>
                  </c:pt>
                  <c:pt idx="3">
                    <c:v>0.17824905966856394</c:v>
                  </c:pt>
                  <c:pt idx="4">
                    <c:v>0.21576605822769454</c:v>
                  </c:pt>
                </c:numCache>
              </c:numRef>
            </c:minus>
            <c:spPr>
              <a:noFill/>
              <a:ln w="9525" cap="flat" cmpd="sng" algn="ctr">
                <a:solidFill>
                  <a:schemeClr val="tx1">
                    <a:lumMod val="65000"/>
                    <a:lumOff val="35000"/>
                  </a:schemeClr>
                </a:solidFill>
                <a:round/>
              </a:ln>
              <a:effectLst/>
            </c:spPr>
          </c:errBars>
          <c:cat>
            <c:strRef>
              <c:f>Sheet1!$A$3:$A$7</c:f>
              <c:strCache>
                <c:ptCount val="5"/>
                <c:pt idx="0">
                  <c:v>IE</c:v>
                </c:pt>
                <c:pt idx="1">
                  <c:v>GE</c:v>
                </c:pt>
                <c:pt idx="2">
                  <c:v>IM</c:v>
                </c:pt>
                <c:pt idx="3">
                  <c:v>GI</c:v>
                </c:pt>
                <c:pt idx="4">
                  <c:v>WM</c:v>
                </c:pt>
              </c:strCache>
            </c:strRef>
          </c:cat>
          <c:val>
            <c:numRef>
              <c:f>Sheet1!$C$3:$C$7</c:f>
              <c:numCache>
                <c:formatCode>####.0000</c:formatCode>
                <c:ptCount val="5"/>
                <c:pt idx="0">
                  <c:v>0.75</c:v>
                </c:pt>
                <c:pt idx="1">
                  <c:v>0.76</c:v>
                </c:pt>
                <c:pt idx="2">
                  <c:v>0.77</c:v>
                </c:pt>
                <c:pt idx="3">
                  <c:v>0.54</c:v>
                </c:pt>
                <c:pt idx="4">
                  <c:v>0.65</c:v>
                </c:pt>
              </c:numCache>
            </c:numRef>
          </c:val>
        </c:ser>
        <c:dLbls>
          <c:showLegendKey val="0"/>
          <c:showVal val="0"/>
          <c:showCatName val="0"/>
          <c:showSerName val="0"/>
          <c:showPercent val="0"/>
          <c:showBubbleSize val="0"/>
        </c:dLbls>
        <c:gapWidth val="219"/>
        <c:overlap val="-27"/>
        <c:axId val="262601344"/>
        <c:axId val="46003552"/>
      </c:barChart>
      <c:catAx>
        <c:axId val="262601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03552"/>
        <c:crosses val="autoZero"/>
        <c:auto val="1"/>
        <c:lblAlgn val="ctr"/>
        <c:lblOffset val="100"/>
        <c:noMultiLvlLbl val="0"/>
      </c:catAx>
      <c:valAx>
        <c:axId val="46003552"/>
        <c:scaling>
          <c:orientation val="minMax"/>
          <c:max val="1.1000000000000001"/>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601344"/>
        <c:crosses val="autoZero"/>
        <c:crossBetween val="between"/>
        <c:majorUnit val="0.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Token change inequality</a:t>
            </a:r>
          </a:p>
        </c:rich>
      </c:tx>
      <c:layout>
        <c:manualLayout>
          <c:xMode val="edge"/>
          <c:yMode val="edge"/>
          <c:x val="0.30006933508311462"/>
          <c:y val="2.777777777777777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Sheet1!$K$2</c:f>
              <c:strCache>
                <c:ptCount val="1"/>
                <c:pt idx="0">
                  <c:v>Standard deviation of player token change per session</c:v>
                </c:pt>
              </c:strCache>
            </c:strRef>
          </c:tx>
          <c:spPr>
            <a:solidFill>
              <a:schemeClr val="accent3"/>
            </a:solidFill>
            <a:ln>
              <a:noFill/>
            </a:ln>
            <a:effectLst/>
          </c:spPr>
          <c:invertIfNegative val="0"/>
          <c:cat>
            <c:strRef>
              <c:f>Sheet1!$A$3:$A$7</c:f>
              <c:strCache>
                <c:ptCount val="5"/>
                <c:pt idx="0">
                  <c:v>IE</c:v>
                </c:pt>
                <c:pt idx="1">
                  <c:v>GE</c:v>
                </c:pt>
                <c:pt idx="2">
                  <c:v>IM</c:v>
                </c:pt>
                <c:pt idx="3">
                  <c:v>GI</c:v>
                </c:pt>
                <c:pt idx="4">
                  <c:v>WM</c:v>
                </c:pt>
              </c:strCache>
            </c:strRef>
          </c:cat>
          <c:val>
            <c:numRef>
              <c:f>Sheet1!$K$3:$K$7</c:f>
              <c:numCache>
                <c:formatCode>###0.000</c:formatCode>
                <c:ptCount val="5"/>
                <c:pt idx="0">
                  <c:v>0.43</c:v>
                </c:pt>
                <c:pt idx="1">
                  <c:v>1.04</c:v>
                </c:pt>
                <c:pt idx="2">
                  <c:v>1.36</c:v>
                </c:pt>
                <c:pt idx="3">
                  <c:v>0.7</c:v>
                </c:pt>
                <c:pt idx="4">
                  <c:v>1.05</c:v>
                </c:pt>
              </c:numCache>
            </c:numRef>
          </c:val>
        </c:ser>
        <c:dLbls>
          <c:showLegendKey val="0"/>
          <c:showVal val="0"/>
          <c:showCatName val="0"/>
          <c:showSerName val="0"/>
          <c:showPercent val="0"/>
          <c:showBubbleSize val="0"/>
        </c:dLbls>
        <c:gapWidth val="219"/>
        <c:overlap val="-27"/>
        <c:axId val="68977520"/>
        <c:axId val="312182256"/>
      </c:barChart>
      <c:catAx>
        <c:axId val="6897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182256"/>
        <c:crosses val="autoZero"/>
        <c:auto val="1"/>
        <c:lblAlgn val="ctr"/>
        <c:lblOffset val="100"/>
        <c:noMultiLvlLbl val="0"/>
      </c:catAx>
      <c:valAx>
        <c:axId val="312182256"/>
        <c:scaling>
          <c:orientation val="minMax"/>
          <c:max val="1.4"/>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77520"/>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81C82-AA54-472A-928A-284EB95D3E93}">
  <ds:schemaRefs>
    <ds:schemaRef ds:uri="http://schemas.openxmlformats.org/officeDocument/2006/bibliography"/>
  </ds:schemaRefs>
</ds:datastoreItem>
</file>

<file path=customXml/itemProps2.xml><?xml version="1.0" encoding="utf-8"?>
<ds:datastoreItem xmlns:ds="http://schemas.openxmlformats.org/officeDocument/2006/customXml" ds:itemID="{F5A464F5-1C5A-4A75-90FF-697801E6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2401</TotalTime>
  <Pages>49</Pages>
  <Words>13311</Words>
  <Characters>75878</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FBZ</dc:creator>
  <cp:keywords/>
  <dc:description/>
  <cp:lastModifiedBy>FBZ</cp:lastModifiedBy>
  <cp:revision>29</cp:revision>
  <dcterms:created xsi:type="dcterms:W3CDTF">2017-05-29T13:53:00Z</dcterms:created>
  <dcterms:modified xsi:type="dcterms:W3CDTF">2017-08-01T09:10:00Z</dcterms:modified>
</cp:coreProperties>
</file>